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07651" w14:textId="5C911E71" w:rsidR="004426D3" w:rsidRPr="004426D3" w:rsidRDefault="004426D3" w:rsidP="004426D3">
      <w:pPr>
        <w:widowControl w:val="0"/>
        <w:tabs>
          <w:tab w:val="left" w:pos="540"/>
          <w:tab w:val="left" w:pos="9450"/>
          <w:tab w:val="right" w:pos="10710"/>
        </w:tabs>
        <w:spacing w:after="0" w:line="240" w:lineRule="auto"/>
        <w:ind w:right="450"/>
        <w:jc w:val="center"/>
        <w:rPr>
          <w:rFonts w:ascii="Times New Roman" w:eastAsia="Times New Roman" w:hAnsi="Times New Roman" w:cs="Times New Roman"/>
          <w:b/>
          <w:kern w:val="0"/>
          <w:sz w:val="28"/>
          <w:szCs w:val="28"/>
          <w:lang w:val="en-US"/>
          <w14:ligatures w14:val="none"/>
        </w:rPr>
      </w:pPr>
      <w:r w:rsidRPr="004426D3">
        <w:rPr>
          <w:rFonts w:ascii="Times New Roman" w:eastAsia="Times New Roman" w:hAnsi="Times New Roman" w:cs="Times New Roman"/>
          <w:b/>
          <w:kern w:val="0"/>
          <w:sz w:val="28"/>
          <w:szCs w:val="28"/>
          <w:lang w:val="en-US"/>
          <w14:ligatures w14:val="none"/>
        </w:rPr>
        <w:t>GEOMATICS CANADA</w:t>
      </w:r>
    </w:p>
    <w:p w14:paraId="5A37CAEE" w14:textId="77777777" w:rsidR="004426D3" w:rsidRPr="004426D3" w:rsidRDefault="004426D3" w:rsidP="004426D3">
      <w:pPr>
        <w:widowControl w:val="0"/>
        <w:tabs>
          <w:tab w:val="left" w:pos="540"/>
          <w:tab w:val="left" w:pos="9450"/>
          <w:tab w:val="right" w:pos="10710"/>
        </w:tabs>
        <w:spacing w:after="0" w:line="240" w:lineRule="auto"/>
        <w:ind w:right="450"/>
        <w:jc w:val="center"/>
        <w:rPr>
          <w:rFonts w:ascii="Times New Roman" w:eastAsia="Times New Roman" w:hAnsi="Times New Roman" w:cs="Times New Roman"/>
          <w:b/>
          <w:kern w:val="0"/>
          <w:sz w:val="28"/>
          <w:szCs w:val="28"/>
          <w:lang w:val="en-US"/>
          <w14:ligatures w14:val="none"/>
        </w:rPr>
      </w:pPr>
      <w:r w:rsidRPr="004426D3">
        <w:rPr>
          <w:rFonts w:ascii="Times New Roman" w:eastAsia="Times New Roman" w:hAnsi="Times New Roman" w:cs="Times New Roman"/>
          <w:b/>
          <w:kern w:val="0"/>
          <w:sz w:val="28"/>
          <w:szCs w:val="28"/>
          <w:lang w:val="en-US"/>
          <w14:ligatures w14:val="none"/>
        </w:rPr>
        <w:t>OPEN FILE xx</w:t>
      </w:r>
    </w:p>
    <w:p w14:paraId="2970ED92" w14:textId="77777777" w:rsidR="004426D3" w:rsidRPr="004426D3" w:rsidRDefault="004426D3" w:rsidP="004426D3">
      <w:pPr>
        <w:widowControl w:val="0"/>
        <w:tabs>
          <w:tab w:val="left" w:pos="540"/>
          <w:tab w:val="left" w:pos="9450"/>
          <w:tab w:val="right" w:pos="10710"/>
        </w:tabs>
        <w:spacing w:after="0" w:line="240" w:lineRule="auto"/>
        <w:ind w:right="450"/>
        <w:jc w:val="center"/>
        <w:rPr>
          <w:rFonts w:ascii="Times New Roman" w:eastAsia="Times New Roman" w:hAnsi="Times New Roman" w:cs="Times New Roman"/>
          <w:b/>
          <w:kern w:val="0"/>
          <w:sz w:val="28"/>
          <w:szCs w:val="28"/>
          <w:lang w:val="en-US"/>
          <w14:ligatures w14:val="none"/>
        </w:rPr>
      </w:pPr>
    </w:p>
    <w:p w14:paraId="6C56BD19"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28"/>
          <w:szCs w:val="28"/>
          <w:lang w:val="en-US"/>
          <w14:ligatures w14:val="none"/>
        </w:rPr>
      </w:pPr>
    </w:p>
    <w:p w14:paraId="56A157B9" w14:textId="77777777" w:rsidR="004426D3" w:rsidRPr="004426D3" w:rsidRDefault="004426D3" w:rsidP="004426D3">
      <w:pPr>
        <w:widowControl w:val="0"/>
        <w:tabs>
          <w:tab w:val="left" w:pos="540"/>
          <w:tab w:val="left" w:pos="9450"/>
          <w:tab w:val="right" w:pos="10710"/>
        </w:tabs>
        <w:spacing w:after="0" w:line="240" w:lineRule="auto"/>
        <w:ind w:right="450"/>
        <w:jc w:val="center"/>
        <w:rPr>
          <w:rFonts w:ascii="Times New Roman" w:eastAsia="Times New Roman" w:hAnsi="Times New Roman" w:cs="Times New Roman"/>
          <w:b/>
          <w:kern w:val="0"/>
          <w:sz w:val="28"/>
          <w:szCs w:val="28"/>
          <w:lang w:val="en-US"/>
          <w14:ligatures w14:val="none"/>
        </w:rPr>
      </w:pPr>
    </w:p>
    <w:p w14:paraId="06AF46ED"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36"/>
          <w:szCs w:val="36"/>
          <w:lang w:val="en-US"/>
          <w14:ligatures w14:val="none"/>
        </w:rPr>
      </w:pPr>
    </w:p>
    <w:p w14:paraId="1E6E8528" w14:textId="711BE631" w:rsidR="004426D3" w:rsidRPr="00693F57" w:rsidRDefault="00235ADC"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40"/>
          <w:szCs w:val="40"/>
          <w:lang w:val="en-US"/>
          <w14:ligatures w14:val="none"/>
        </w:rPr>
      </w:pPr>
      <w:r>
        <w:rPr>
          <w:rFonts w:ascii="Times New Roman" w:eastAsia="Times New Roman" w:hAnsi="Times New Roman" w:cs="Times New Roman"/>
          <w:b/>
          <w:kern w:val="0"/>
          <w:sz w:val="40"/>
          <w:szCs w:val="40"/>
          <w:lang w:val="en-US"/>
          <w14:ligatures w14:val="none"/>
        </w:rPr>
        <w:t xml:space="preserve">Woody Area Index </w:t>
      </w:r>
      <w:ins w:id="0" w:author="Fernandes, Richard (he, him, his | il, le, lui)" w:date="2024-10-08T15:02:00Z" w16du:dateUtc="2024-10-08T19:02:00Z">
        <w:r w:rsidR="008407CE">
          <w:rPr>
            <w:rFonts w:ascii="Times New Roman" w:eastAsia="Times New Roman" w:hAnsi="Times New Roman" w:cs="Times New Roman"/>
            <w:b/>
            <w:kern w:val="0"/>
            <w:sz w:val="40"/>
            <w:szCs w:val="40"/>
            <w:lang w:val="en-US"/>
            <w14:ligatures w14:val="none"/>
          </w:rPr>
          <w:t xml:space="preserve">and Leaf Area Index </w:t>
        </w:r>
      </w:ins>
      <w:r>
        <w:rPr>
          <w:rFonts w:ascii="Times New Roman" w:eastAsia="Times New Roman" w:hAnsi="Times New Roman" w:cs="Times New Roman"/>
          <w:b/>
          <w:kern w:val="0"/>
          <w:sz w:val="40"/>
          <w:szCs w:val="40"/>
          <w:lang w:val="en-US"/>
          <w14:ligatures w14:val="none"/>
        </w:rPr>
        <w:t>Estimates for Selected National Ecological Observatory Network Sites</w:t>
      </w:r>
    </w:p>
    <w:p w14:paraId="69397CF6"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28"/>
          <w:szCs w:val="28"/>
          <w:lang w:val="en-US"/>
          <w14:ligatures w14:val="none"/>
        </w:rPr>
      </w:pPr>
    </w:p>
    <w:p w14:paraId="437D7AB3" w14:textId="1E0807CD" w:rsidR="004426D3" w:rsidRPr="005D4CDA" w:rsidRDefault="004426D3" w:rsidP="004426D3">
      <w:pPr>
        <w:widowControl w:val="0"/>
        <w:tabs>
          <w:tab w:val="left" w:pos="540"/>
          <w:tab w:val="left" w:pos="9450"/>
          <w:tab w:val="right" w:pos="10710"/>
        </w:tabs>
        <w:spacing w:after="0" w:line="240" w:lineRule="auto"/>
        <w:ind w:right="450"/>
        <w:jc w:val="center"/>
        <w:rPr>
          <w:rFonts w:ascii="Times New Roman" w:eastAsia="Times New Roman" w:hAnsi="Times New Roman" w:cs="Times New Roman"/>
          <w:b/>
          <w:kern w:val="0"/>
          <w:sz w:val="28"/>
          <w:szCs w:val="28"/>
          <w:lang w:val="en-US"/>
          <w14:ligatures w14:val="none"/>
        </w:rPr>
      </w:pPr>
      <w:r w:rsidRPr="005D4CDA">
        <w:rPr>
          <w:rFonts w:ascii="Times New Roman" w:eastAsia="Times New Roman" w:hAnsi="Times New Roman" w:cs="Times New Roman"/>
          <w:b/>
          <w:kern w:val="0"/>
          <w:sz w:val="28"/>
          <w:szCs w:val="28"/>
          <w:lang w:val="en-US"/>
          <w14:ligatures w14:val="none"/>
        </w:rPr>
        <w:t>Richard Fernandes</w:t>
      </w:r>
      <w:r w:rsidR="00C12A46" w:rsidRPr="005D4CDA">
        <w:rPr>
          <w:rFonts w:ascii="Times New Roman" w:eastAsia="Times New Roman" w:hAnsi="Times New Roman" w:cs="Times New Roman"/>
          <w:b/>
          <w:kern w:val="0"/>
          <w:sz w:val="28"/>
          <w:szCs w:val="28"/>
          <w:lang w:val="en-US"/>
          <w14:ligatures w14:val="none"/>
        </w:rPr>
        <w:t>, Luke Brown</w:t>
      </w:r>
      <w:r w:rsidR="00235ADC">
        <w:rPr>
          <w:rFonts w:ascii="Times New Roman" w:eastAsia="Times New Roman" w:hAnsi="Times New Roman" w:cs="Times New Roman"/>
          <w:b/>
          <w:kern w:val="0"/>
          <w:sz w:val="28"/>
          <w:szCs w:val="28"/>
          <w:lang w:val="en-US"/>
          <w14:ligatures w14:val="none"/>
        </w:rPr>
        <w:t>, Harry Morris</w:t>
      </w:r>
      <w:del w:id="1" w:author="Fernandes, Richard (he, him, his | il, le, lui)" w:date="2024-10-08T14:59:00Z" w16du:dateUtc="2024-10-08T18:59:00Z">
        <w:r w:rsidR="00235ADC" w:rsidDel="004F6244">
          <w:rPr>
            <w:rFonts w:ascii="Times New Roman" w:eastAsia="Times New Roman" w:hAnsi="Times New Roman" w:cs="Times New Roman"/>
            <w:b/>
            <w:kern w:val="0"/>
            <w:sz w:val="28"/>
            <w:szCs w:val="28"/>
            <w:lang w:val="en-US"/>
            <w14:ligatures w14:val="none"/>
          </w:rPr>
          <w:delText>s</w:delText>
        </w:r>
      </w:del>
    </w:p>
    <w:p w14:paraId="21DF5B40" w14:textId="77777777" w:rsidR="004426D3" w:rsidRPr="005507E9" w:rsidRDefault="004426D3" w:rsidP="004426D3">
      <w:pPr>
        <w:widowControl w:val="0"/>
        <w:tabs>
          <w:tab w:val="left" w:pos="540"/>
          <w:tab w:val="left" w:pos="1268"/>
        </w:tabs>
        <w:spacing w:after="0" w:line="240" w:lineRule="auto"/>
        <w:ind w:right="450"/>
        <w:rPr>
          <w:rFonts w:ascii="Times New Roman" w:eastAsia="Times New Roman" w:hAnsi="Times New Roman" w:cs="Times New Roman"/>
          <w:b/>
          <w:kern w:val="0"/>
          <w:sz w:val="32"/>
          <w:szCs w:val="32"/>
          <w:lang w:val="en-US"/>
          <w14:ligatures w14:val="none"/>
        </w:rPr>
      </w:pPr>
    </w:p>
    <w:p w14:paraId="3FD8EAF0" w14:textId="3C5B9E94" w:rsidR="004426D3" w:rsidRPr="004426D3" w:rsidRDefault="004426D3" w:rsidP="004426D3">
      <w:pPr>
        <w:widowControl w:val="0"/>
        <w:tabs>
          <w:tab w:val="left" w:pos="540"/>
          <w:tab w:val="left" w:pos="1268"/>
        </w:tabs>
        <w:spacing w:after="0" w:line="240" w:lineRule="auto"/>
        <w:ind w:right="450"/>
        <w:rPr>
          <w:rFonts w:ascii="Times New Roman" w:eastAsia="Times New Roman" w:hAnsi="Times New Roman" w:cs="Times New Roman"/>
          <w:b/>
          <w:kern w:val="0"/>
          <w:sz w:val="32"/>
          <w:szCs w:val="32"/>
          <w:lang w:val="en-US"/>
          <w14:ligatures w14:val="none"/>
        </w:rPr>
      </w:pPr>
      <w:r w:rsidRPr="004426D3">
        <w:rPr>
          <w:rFonts w:ascii="Times New Roman" w:eastAsia="Times New Roman" w:hAnsi="Times New Roman" w:cs="Times New Roman"/>
          <w:b/>
          <w:kern w:val="0"/>
          <w:sz w:val="32"/>
          <w:szCs w:val="32"/>
          <w:lang w:val="en-US"/>
          <w14:ligatures w14:val="none"/>
        </w:rPr>
        <w:t>2024</w:t>
      </w:r>
      <w:r w:rsidRPr="004426D3">
        <w:rPr>
          <w:rFonts w:ascii="Times New Roman" w:eastAsia="Times New Roman" w:hAnsi="Times New Roman" w:cs="Times New Roman"/>
          <w:b/>
          <w:kern w:val="0"/>
          <w:sz w:val="32"/>
          <w:szCs w:val="32"/>
          <w:lang w:val="en-US"/>
          <w14:ligatures w14:val="none"/>
        </w:rPr>
        <w:tab/>
      </w:r>
    </w:p>
    <w:p w14:paraId="7FB9BEB8"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28"/>
          <w:szCs w:val="28"/>
          <w:lang w:val="en-US"/>
          <w14:ligatures w14:val="none"/>
        </w:rPr>
      </w:pPr>
    </w:p>
    <w:p w14:paraId="13D68844"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28"/>
          <w:szCs w:val="28"/>
          <w:lang w:val="en-US"/>
          <w14:ligatures w14:val="none"/>
        </w:rPr>
      </w:pPr>
    </w:p>
    <w:p w14:paraId="28365014"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 Her Majesty the Queen in Right of Canada, as represented by the Minister of Natural Resources, 2024</w:t>
      </w:r>
    </w:p>
    <w:p w14:paraId="46AACBA8"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p>
    <w:p w14:paraId="2153D54F"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Information contained in this publication or product may be reproduced, in part or in whole, and by any means, for personal or public non-commercial purposes, without charge or further permission, unless otherwise specified.</w:t>
      </w:r>
    </w:p>
    <w:p w14:paraId="282AF30B" w14:textId="77777777" w:rsidR="004426D3" w:rsidRPr="004426D3" w:rsidRDefault="004426D3" w:rsidP="004426D3">
      <w:pPr>
        <w:widowControl w:val="0"/>
        <w:tabs>
          <w:tab w:val="left" w:pos="540"/>
          <w:tab w:val="left" w:pos="9450"/>
        </w:tabs>
        <w:spacing w:after="0" w:line="240" w:lineRule="auto"/>
        <w:ind w:right="446"/>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You are asked to:</w:t>
      </w:r>
    </w:p>
    <w:p w14:paraId="12BAC172" w14:textId="77777777" w:rsidR="004426D3" w:rsidRPr="004426D3" w:rsidRDefault="004426D3" w:rsidP="004426D3">
      <w:pPr>
        <w:widowControl w:val="0"/>
        <w:tabs>
          <w:tab w:val="left" w:pos="180"/>
          <w:tab w:val="left" w:pos="9450"/>
        </w:tabs>
        <w:spacing w:after="0" w:line="240" w:lineRule="auto"/>
        <w:ind w:left="180" w:right="450" w:hanging="18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w:t>
      </w:r>
      <w:r w:rsidRPr="004426D3">
        <w:rPr>
          <w:rFonts w:ascii="Times New Roman" w:eastAsia="Times New Roman" w:hAnsi="Times New Roman" w:cs="Times New Roman"/>
          <w:kern w:val="0"/>
          <w:sz w:val="20"/>
          <w:szCs w:val="20"/>
          <w:lang w:val="en-US"/>
          <w14:ligatures w14:val="none"/>
        </w:rPr>
        <w:tab/>
        <w:t xml:space="preserve">exercise due diligence in ensuring the accuracy of the materials </w:t>
      </w:r>
      <w:proofErr w:type="gramStart"/>
      <w:r w:rsidRPr="004426D3">
        <w:rPr>
          <w:rFonts w:ascii="Times New Roman" w:eastAsia="Times New Roman" w:hAnsi="Times New Roman" w:cs="Times New Roman"/>
          <w:kern w:val="0"/>
          <w:sz w:val="20"/>
          <w:szCs w:val="20"/>
          <w:lang w:val="en-US"/>
          <w14:ligatures w14:val="none"/>
        </w:rPr>
        <w:t>reproduced;</w:t>
      </w:r>
      <w:proofErr w:type="gramEnd"/>
    </w:p>
    <w:p w14:paraId="219BDABA" w14:textId="77777777" w:rsidR="004426D3" w:rsidRPr="004426D3" w:rsidRDefault="004426D3" w:rsidP="004426D3">
      <w:pPr>
        <w:widowControl w:val="0"/>
        <w:tabs>
          <w:tab w:val="left" w:pos="180"/>
          <w:tab w:val="left" w:pos="9450"/>
        </w:tabs>
        <w:spacing w:after="0" w:line="240" w:lineRule="auto"/>
        <w:ind w:left="180" w:right="450" w:hanging="18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w:t>
      </w:r>
      <w:r w:rsidRPr="004426D3">
        <w:rPr>
          <w:rFonts w:ascii="Times New Roman" w:eastAsia="Times New Roman" w:hAnsi="Times New Roman" w:cs="Times New Roman"/>
          <w:kern w:val="0"/>
          <w:sz w:val="20"/>
          <w:szCs w:val="20"/>
          <w:lang w:val="en-US"/>
          <w14:ligatures w14:val="none"/>
        </w:rPr>
        <w:tab/>
        <w:t>indicate the complete title of the materials reproduced, and the name of the author organization; and</w:t>
      </w:r>
    </w:p>
    <w:p w14:paraId="7322E0C4" w14:textId="77777777" w:rsidR="004426D3" w:rsidRPr="004426D3" w:rsidRDefault="004426D3" w:rsidP="004426D3">
      <w:pPr>
        <w:widowControl w:val="0"/>
        <w:tabs>
          <w:tab w:val="left" w:pos="180"/>
          <w:tab w:val="left" w:pos="9450"/>
        </w:tabs>
        <w:spacing w:after="0" w:line="240" w:lineRule="auto"/>
        <w:ind w:left="180" w:right="450" w:hanging="18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w:t>
      </w:r>
      <w:r w:rsidRPr="004426D3">
        <w:rPr>
          <w:rFonts w:ascii="Times New Roman" w:eastAsia="Times New Roman" w:hAnsi="Times New Roman" w:cs="Times New Roman"/>
          <w:kern w:val="0"/>
          <w:sz w:val="20"/>
          <w:szCs w:val="20"/>
          <w:lang w:val="en-US"/>
          <w14:ligatures w14:val="none"/>
        </w:rPr>
        <w:tab/>
        <w:t>indicate that the reproduction is a copy of an official work that is published by Natural Resources Canada (NRCan) and that the reproduction has not been produced in affiliation with, or with the endorsement of, NRCan.</w:t>
      </w:r>
    </w:p>
    <w:p w14:paraId="1C15BF2F"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 xml:space="preserve">Commercial reproduction and distribution </w:t>
      </w:r>
      <w:proofErr w:type="gramStart"/>
      <w:r w:rsidRPr="004426D3">
        <w:rPr>
          <w:rFonts w:ascii="Times New Roman" w:eastAsia="Times New Roman" w:hAnsi="Times New Roman" w:cs="Times New Roman"/>
          <w:kern w:val="0"/>
          <w:sz w:val="20"/>
          <w:szCs w:val="20"/>
          <w:lang w:val="en-US"/>
          <w14:ligatures w14:val="none"/>
        </w:rPr>
        <w:t>is</w:t>
      </w:r>
      <w:proofErr w:type="gramEnd"/>
      <w:r w:rsidRPr="004426D3">
        <w:rPr>
          <w:rFonts w:ascii="Times New Roman" w:eastAsia="Times New Roman" w:hAnsi="Times New Roman" w:cs="Times New Roman"/>
          <w:kern w:val="0"/>
          <w:sz w:val="20"/>
          <w:szCs w:val="20"/>
          <w:lang w:val="en-US"/>
          <w14:ligatures w14:val="none"/>
        </w:rPr>
        <w:t xml:space="preserve"> prohibited except with written permission from NRCan. For more information, contact NRCan at </w:t>
      </w:r>
      <w:hyperlink r:id="rId11" w:history="1">
        <w:r w:rsidRPr="004426D3">
          <w:rPr>
            <w:rFonts w:ascii="Times New Roman" w:eastAsia="Times New Roman" w:hAnsi="Times New Roman" w:cs="Times New Roman"/>
            <w:color w:val="0000FF"/>
            <w:kern w:val="0"/>
            <w:sz w:val="20"/>
            <w:szCs w:val="20"/>
            <w:u w:val="single"/>
            <w:lang w:val="en-US"/>
            <w14:ligatures w14:val="none"/>
          </w:rPr>
          <w:t>nrcan.copyrightdroitdauteur.rncan@canada.ca</w:t>
        </w:r>
      </w:hyperlink>
      <w:r w:rsidRPr="004426D3">
        <w:rPr>
          <w:rFonts w:ascii="Times New Roman" w:eastAsia="Times New Roman" w:hAnsi="Times New Roman" w:cs="Times New Roman"/>
          <w:kern w:val="0"/>
          <w:sz w:val="20"/>
          <w:szCs w:val="20"/>
          <w:lang w:val="en-US"/>
          <w14:ligatures w14:val="none"/>
        </w:rPr>
        <w:t>.</w:t>
      </w:r>
    </w:p>
    <w:p w14:paraId="09542AD8"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p>
    <w:p w14:paraId="7CFC5FDB"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20"/>
          <w:szCs w:val="20"/>
          <w:lang w:val="en-US"/>
          <w14:ligatures w14:val="none"/>
        </w:rPr>
      </w:pPr>
      <w:r w:rsidRPr="004426D3">
        <w:rPr>
          <w:rFonts w:ascii="Times New Roman" w:eastAsia="Times New Roman" w:hAnsi="Times New Roman" w:cs="Times New Roman"/>
          <w:kern w:val="0"/>
          <w:sz w:val="20"/>
          <w:szCs w:val="20"/>
          <w:lang w:val="en-US"/>
          <w14:ligatures w14:val="none"/>
        </w:rPr>
        <w:t xml:space="preserve">doi: </w:t>
      </w:r>
      <w:proofErr w:type="spellStart"/>
      <w:r w:rsidRPr="004426D3">
        <w:rPr>
          <w:rFonts w:ascii="Times New Roman" w:eastAsia="Times New Roman" w:hAnsi="Times New Roman" w:cs="Times New Roman"/>
          <w:kern w:val="0"/>
          <w:sz w:val="20"/>
          <w:szCs w:val="20"/>
          <w:lang w:val="en-US"/>
          <w14:ligatures w14:val="none"/>
        </w:rPr>
        <w:t>xxxx</w:t>
      </w:r>
      <w:proofErr w:type="spellEnd"/>
    </w:p>
    <w:p w14:paraId="78F64805"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Arial"/>
          <w:kern w:val="0"/>
          <w:sz w:val="20"/>
          <w:szCs w:val="20"/>
          <w:lang w:val="en-US"/>
          <w14:ligatures w14:val="none"/>
        </w:rPr>
      </w:pPr>
    </w:p>
    <w:p w14:paraId="1B35E493" w14:textId="77777777" w:rsidR="004426D3" w:rsidRPr="004426D3" w:rsidRDefault="004426D3" w:rsidP="004426D3">
      <w:pPr>
        <w:autoSpaceDE w:val="0"/>
        <w:autoSpaceDN w:val="0"/>
        <w:adjustRightInd w:val="0"/>
        <w:spacing w:after="0" w:line="240" w:lineRule="auto"/>
        <w:rPr>
          <w:rFonts w:ascii="Times New Roman" w:eastAsia="Times New Roman" w:hAnsi="Times New Roman" w:cs="Times New Roman"/>
          <w:bCs/>
          <w:kern w:val="0"/>
          <w:sz w:val="20"/>
          <w:szCs w:val="20"/>
          <w:lang w:eastAsia="en-CA"/>
          <w14:ligatures w14:val="none"/>
        </w:rPr>
      </w:pPr>
      <w:r w:rsidRPr="004426D3">
        <w:rPr>
          <w:rFonts w:ascii="Times New Roman" w:eastAsia="Times New Roman" w:hAnsi="Times New Roman" w:cs="Times New Roman"/>
          <w:bCs/>
          <w:kern w:val="0"/>
          <w:sz w:val="20"/>
          <w:szCs w:val="20"/>
          <w:lang w:eastAsia="en-CA"/>
          <w14:ligatures w14:val="none"/>
        </w:rPr>
        <w:t>This publication is available for free download through GEOSCAN (</w:t>
      </w:r>
      <w:hyperlink r:id="rId12" w:history="1">
        <w:r w:rsidRPr="004426D3">
          <w:rPr>
            <w:rFonts w:ascii="Times New Roman" w:eastAsia="Times New Roman" w:hAnsi="Times New Roman" w:cs="Times New Roman"/>
            <w:bCs/>
            <w:color w:val="0000FF"/>
            <w:kern w:val="0"/>
            <w:sz w:val="20"/>
            <w:szCs w:val="20"/>
            <w:u w:val="single"/>
            <w:lang w:eastAsia="en-CA"/>
            <w14:ligatures w14:val="none"/>
          </w:rPr>
          <w:t>http://geoscan.nrcan.gc.ca/</w:t>
        </w:r>
      </w:hyperlink>
      <w:r w:rsidRPr="004426D3">
        <w:rPr>
          <w:rFonts w:ascii="Times New Roman" w:eastAsia="Times New Roman" w:hAnsi="Times New Roman" w:cs="Times New Roman"/>
          <w:bCs/>
          <w:kern w:val="0"/>
          <w:sz w:val="20"/>
          <w:szCs w:val="20"/>
          <w:lang w:eastAsia="en-CA"/>
          <w14:ligatures w14:val="none"/>
        </w:rPr>
        <w:t>).</w:t>
      </w:r>
    </w:p>
    <w:p w14:paraId="7D8E9F82"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Arial"/>
          <w:b/>
          <w:kern w:val="0"/>
          <w:sz w:val="18"/>
          <w:szCs w:val="20"/>
          <w14:ligatures w14:val="none"/>
        </w:rPr>
      </w:pPr>
    </w:p>
    <w:p w14:paraId="638A42B3"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Arial"/>
          <w:b/>
          <w:kern w:val="0"/>
          <w:sz w:val="18"/>
          <w:szCs w:val="20"/>
          <w:lang w:val="en-US"/>
          <w14:ligatures w14:val="none"/>
        </w:rPr>
      </w:pPr>
    </w:p>
    <w:p w14:paraId="4A2DAC43" w14:textId="77777777" w:rsidR="004426D3" w:rsidRPr="00693F57" w:rsidRDefault="004426D3" w:rsidP="004426D3">
      <w:pPr>
        <w:widowControl w:val="0"/>
        <w:tabs>
          <w:tab w:val="left" w:pos="540"/>
          <w:tab w:val="left" w:pos="9450"/>
        </w:tabs>
        <w:spacing w:after="0" w:line="240" w:lineRule="auto"/>
        <w:ind w:right="450"/>
        <w:rPr>
          <w:rFonts w:ascii="Times New Roman" w:eastAsia="Times New Roman" w:hAnsi="Times New Roman" w:cs="Arial"/>
          <w:b/>
          <w:kern w:val="0"/>
          <w:sz w:val="20"/>
          <w:szCs w:val="20"/>
          <w14:ligatures w14:val="none"/>
        </w:rPr>
      </w:pPr>
      <w:r w:rsidRPr="00693F57">
        <w:rPr>
          <w:rFonts w:ascii="Times New Roman" w:eastAsia="Times New Roman" w:hAnsi="Times New Roman" w:cs="Arial"/>
          <w:b/>
          <w:kern w:val="0"/>
          <w:sz w:val="20"/>
          <w:szCs w:val="20"/>
          <w14:ligatures w14:val="none"/>
        </w:rPr>
        <w:t>Recommended citation</w:t>
      </w:r>
    </w:p>
    <w:p w14:paraId="214E3F4F" w14:textId="061801DB" w:rsidR="004426D3" w:rsidRPr="004426D3" w:rsidRDefault="005507E9" w:rsidP="004426D3">
      <w:pPr>
        <w:spacing w:after="0" w:line="276" w:lineRule="auto"/>
        <w:rPr>
          <w:rFonts w:ascii="Calibri" w:eastAsia="Times New Roman" w:hAnsi="Calibri" w:cs="Times New Roman"/>
          <w:kern w:val="0"/>
          <w:sz w:val="20"/>
          <w:szCs w:val="20"/>
          <w14:ligatures w14:val="none"/>
        </w:rPr>
      </w:pPr>
      <w:r w:rsidRPr="007A3981">
        <w:rPr>
          <w:rFonts w:ascii="Times New Roman" w:eastAsia="Times New Roman" w:hAnsi="Times New Roman" w:cs="Arial"/>
          <w:kern w:val="0"/>
          <w:sz w:val="20"/>
          <w:szCs w:val="20"/>
          <w14:ligatures w14:val="none"/>
        </w:rPr>
        <w:t>Fernandes, R., Brown, L.</w:t>
      </w:r>
      <w:r w:rsidR="00235ADC" w:rsidRPr="007A3981">
        <w:rPr>
          <w:rFonts w:ascii="Times New Roman" w:eastAsia="Times New Roman" w:hAnsi="Times New Roman" w:cs="Arial"/>
          <w:kern w:val="0"/>
          <w:sz w:val="20"/>
          <w:szCs w:val="20"/>
          <w14:ligatures w14:val="none"/>
        </w:rPr>
        <w:t>, Mo</w:t>
      </w:r>
      <w:r w:rsidR="00235ADC" w:rsidRPr="00965333">
        <w:rPr>
          <w:rFonts w:ascii="Times New Roman" w:eastAsia="Times New Roman" w:hAnsi="Times New Roman" w:cs="Arial"/>
          <w:kern w:val="0"/>
          <w:sz w:val="20"/>
          <w:szCs w:val="20"/>
          <w14:ligatures w14:val="none"/>
        </w:rPr>
        <w:t>rriss, H</w:t>
      </w:r>
      <w:r w:rsidRPr="007A3981">
        <w:rPr>
          <w:rFonts w:ascii="Times New Roman" w:eastAsia="Times New Roman" w:hAnsi="Times New Roman" w:cs="Arial"/>
          <w:kern w:val="0"/>
          <w:sz w:val="20"/>
          <w:szCs w:val="20"/>
          <w14:ligatures w14:val="none"/>
        </w:rPr>
        <w:t xml:space="preserve"> </w:t>
      </w:r>
      <w:r w:rsidR="004426D3" w:rsidRPr="007A3981">
        <w:rPr>
          <w:rFonts w:ascii="Times New Roman" w:eastAsia="Times New Roman" w:hAnsi="Times New Roman" w:cs="Arial"/>
          <w:kern w:val="0"/>
          <w:sz w:val="20"/>
          <w:szCs w:val="20"/>
          <w14:ligatures w14:val="none"/>
        </w:rPr>
        <w:t xml:space="preserve">.,2024. </w:t>
      </w:r>
      <w:r w:rsidR="00235ADC">
        <w:rPr>
          <w:rFonts w:ascii="Times New Roman" w:eastAsia="Times New Roman" w:hAnsi="Times New Roman" w:cs="Times New Roman"/>
          <w:b/>
          <w:kern w:val="0"/>
          <w:sz w:val="40"/>
          <w:szCs w:val="40"/>
          <w:lang w:val="en-US"/>
          <w14:ligatures w14:val="none"/>
        </w:rPr>
        <w:t xml:space="preserve">Woody Area Index Estimates for Selected </w:t>
      </w:r>
      <w:proofErr w:type="spellStart"/>
      <w:r w:rsidR="00235ADC">
        <w:rPr>
          <w:rFonts w:ascii="Times New Roman" w:eastAsia="Times New Roman" w:hAnsi="Times New Roman" w:cs="Times New Roman"/>
          <w:b/>
          <w:kern w:val="0"/>
          <w:sz w:val="40"/>
          <w:szCs w:val="40"/>
          <w:lang w:val="en-US"/>
          <w14:ligatures w14:val="none"/>
        </w:rPr>
        <w:t>ational</w:t>
      </w:r>
      <w:proofErr w:type="spellEnd"/>
      <w:r w:rsidR="00235ADC">
        <w:rPr>
          <w:rFonts w:ascii="Times New Roman" w:eastAsia="Times New Roman" w:hAnsi="Times New Roman" w:cs="Times New Roman"/>
          <w:b/>
          <w:kern w:val="0"/>
          <w:sz w:val="40"/>
          <w:szCs w:val="40"/>
          <w:lang w:val="en-US"/>
          <w14:ligatures w14:val="none"/>
        </w:rPr>
        <w:t xml:space="preserve"> Ecological Observatory Network Sites</w:t>
      </w:r>
      <w:r w:rsidR="004426D3" w:rsidRPr="004426D3">
        <w:rPr>
          <w:rFonts w:ascii="Times New Roman" w:eastAsia="Times New Roman" w:hAnsi="Times New Roman" w:cs="Arial"/>
          <w:kern w:val="0"/>
          <w:sz w:val="20"/>
          <w:szCs w:val="20"/>
          <w:lang w:val="en-US"/>
          <w14:ligatures w14:val="none"/>
        </w:rPr>
        <w:t xml:space="preserve">, Open File xx, xx </w:t>
      </w:r>
      <w:r w:rsidR="004426D3" w:rsidRPr="004426D3">
        <w:rPr>
          <w:rFonts w:ascii="Times New Roman" w:eastAsia="Times New Roman" w:hAnsi="Times New Roman" w:cs="Times New Roman"/>
          <w:kern w:val="0"/>
          <w:sz w:val="20"/>
          <w:szCs w:val="20"/>
          <w:lang w:val="en-US"/>
          <w14:ligatures w14:val="none"/>
        </w:rPr>
        <w:t xml:space="preserve">p. </w:t>
      </w:r>
      <w:r w:rsidR="004426D3" w:rsidRPr="004426D3">
        <w:rPr>
          <w:rFonts w:ascii="Times New Roman" w:eastAsia="Times New Roman" w:hAnsi="Times New Roman" w:cs="Times New Roman"/>
          <w:color w:val="000000"/>
          <w:kern w:val="0"/>
          <w:sz w:val="20"/>
          <w:szCs w:val="20"/>
          <w:lang w:val="en-US"/>
          <w14:ligatures w14:val="none"/>
        </w:rPr>
        <w:t>doi:</w:t>
      </w:r>
      <w:r w:rsidR="004426D3" w:rsidRPr="004426D3">
        <w:rPr>
          <w:rFonts w:ascii="Times New Roman" w:eastAsia="Times New Roman" w:hAnsi="Times New Roman" w:cs="Times New Roman"/>
          <w:kern w:val="0"/>
          <w:sz w:val="20"/>
          <w:szCs w:val="20"/>
          <w:lang w:val="en-US"/>
          <w14:ligatures w14:val="none"/>
        </w:rPr>
        <w:t xml:space="preserve"> xx</w:t>
      </w:r>
    </w:p>
    <w:p w14:paraId="51DF7C89"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Arial"/>
          <w:b/>
          <w:kern w:val="0"/>
          <w:sz w:val="20"/>
          <w:szCs w:val="20"/>
          <w:lang w:val="en-US"/>
          <w14:ligatures w14:val="none"/>
        </w:rPr>
      </w:pPr>
    </w:p>
    <w:p w14:paraId="05B96E83" w14:textId="77777777" w:rsidR="004426D3" w:rsidRPr="004426D3" w:rsidRDefault="004426D3" w:rsidP="004426D3">
      <w:pPr>
        <w:widowControl w:val="0"/>
        <w:tabs>
          <w:tab w:val="left" w:pos="540"/>
          <w:tab w:val="left" w:pos="9450"/>
          <w:tab w:val="right" w:pos="10710"/>
        </w:tabs>
        <w:spacing w:after="0" w:line="240" w:lineRule="auto"/>
        <w:ind w:right="450"/>
        <w:rPr>
          <w:rFonts w:ascii="Times New Roman" w:eastAsia="Times New Roman" w:hAnsi="Times New Roman" w:cs="Times New Roman"/>
          <w:b/>
          <w:kern w:val="0"/>
          <w:sz w:val="28"/>
          <w:szCs w:val="28"/>
          <w:lang w:val="en-US"/>
          <w14:ligatures w14:val="none"/>
        </w:rPr>
      </w:pPr>
    </w:p>
    <w:p w14:paraId="35D149CB" w14:textId="77777777" w:rsidR="004426D3" w:rsidRPr="004426D3" w:rsidRDefault="004426D3" w:rsidP="004426D3">
      <w:pPr>
        <w:widowControl w:val="0"/>
        <w:tabs>
          <w:tab w:val="left" w:pos="540"/>
          <w:tab w:val="left" w:pos="9450"/>
        </w:tabs>
        <w:spacing w:after="0" w:line="240" w:lineRule="auto"/>
        <w:ind w:right="450"/>
        <w:rPr>
          <w:rFonts w:ascii="Times New Roman" w:eastAsia="Times New Roman" w:hAnsi="Times New Roman" w:cs="Times New Roman"/>
          <w:kern w:val="0"/>
          <w:sz w:val="18"/>
          <w:szCs w:val="18"/>
          <w:lang w:val="en-US"/>
          <w14:ligatures w14:val="none"/>
        </w:rPr>
      </w:pPr>
      <w:r w:rsidRPr="004426D3">
        <w:rPr>
          <w:rFonts w:ascii="Times New Roman" w:eastAsia="Times New Roman" w:hAnsi="Times New Roman" w:cs="Times New Roman"/>
          <w:kern w:val="0"/>
          <w:sz w:val="18"/>
          <w:szCs w:val="18"/>
          <w:lang w:val="en-US"/>
          <w14:ligatures w14:val="none"/>
        </w:rPr>
        <w:t>Publications in this series have not been edited; they are released as submitted by the author.</w:t>
      </w:r>
    </w:p>
    <w:p w14:paraId="3908BF0C" w14:textId="77777777" w:rsidR="004426D3" w:rsidRPr="004426D3" w:rsidRDefault="004426D3" w:rsidP="004426D3">
      <w:pPr>
        <w:rPr>
          <w:rFonts w:ascii="Arial" w:eastAsia="Calibri" w:hAnsi="Arial" w:cs="Arial"/>
          <w:b/>
          <w:bCs/>
          <w:sz w:val="24"/>
          <w:szCs w:val="24"/>
          <w:lang w:val="en-US"/>
        </w:rPr>
      </w:pPr>
      <w:r w:rsidRPr="004426D3">
        <w:rPr>
          <w:rFonts w:ascii="Arial" w:eastAsia="Calibri" w:hAnsi="Arial" w:cs="Arial"/>
          <w:b/>
          <w:bCs/>
          <w:sz w:val="24"/>
          <w:szCs w:val="24"/>
          <w:lang w:val="en-US"/>
        </w:rPr>
        <w:br w:type="page"/>
      </w:r>
    </w:p>
    <w:sdt>
      <w:sdtPr>
        <w:rPr>
          <w:rFonts w:ascii="Calibri" w:eastAsia="Calibri" w:hAnsi="Calibri" w:cs="Times New Roman"/>
        </w:rPr>
        <w:id w:val="1574623869"/>
        <w:docPartObj>
          <w:docPartGallery w:val="Table of Contents"/>
          <w:docPartUnique/>
        </w:docPartObj>
      </w:sdtPr>
      <w:sdtEndPr>
        <w:rPr>
          <w:b/>
          <w:bCs/>
          <w:noProof/>
        </w:rPr>
      </w:sdtEndPr>
      <w:sdtContent>
        <w:p w14:paraId="1F960215" w14:textId="77777777" w:rsidR="004426D3" w:rsidRPr="004426D3" w:rsidRDefault="004426D3" w:rsidP="004426D3">
          <w:pPr>
            <w:keepNext/>
            <w:keepLines/>
            <w:spacing w:before="240" w:after="0"/>
            <w:rPr>
              <w:rFonts w:ascii="Calibri Light" w:eastAsia="Times New Roman" w:hAnsi="Calibri Light" w:cs="Times New Roman"/>
              <w:b/>
              <w:bCs/>
              <w:color w:val="000000"/>
              <w:kern w:val="0"/>
              <w:sz w:val="32"/>
              <w:szCs w:val="32"/>
              <w:lang w:val="en-US"/>
              <w14:ligatures w14:val="none"/>
            </w:rPr>
          </w:pPr>
          <w:r w:rsidRPr="004426D3">
            <w:rPr>
              <w:rFonts w:ascii="Calibri Light" w:eastAsia="Times New Roman" w:hAnsi="Calibri Light" w:cs="Times New Roman"/>
              <w:b/>
              <w:bCs/>
              <w:color w:val="000000"/>
              <w:kern w:val="0"/>
              <w:sz w:val="32"/>
              <w:szCs w:val="32"/>
              <w:lang w:val="en-US"/>
              <w14:ligatures w14:val="none"/>
            </w:rPr>
            <w:t>Table of Contents</w:t>
          </w:r>
        </w:p>
        <w:p w14:paraId="58DAA77C" w14:textId="77777777" w:rsidR="004426D3" w:rsidRPr="004426D3" w:rsidRDefault="004426D3" w:rsidP="004426D3">
          <w:pPr>
            <w:rPr>
              <w:rFonts w:ascii="Calibri" w:eastAsia="Calibri" w:hAnsi="Calibri" w:cs="Times New Roman"/>
              <w:lang w:val="en-US"/>
            </w:rPr>
          </w:pPr>
        </w:p>
        <w:p w14:paraId="3C6F6581" w14:textId="58014F29" w:rsidR="003C3A06" w:rsidRDefault="004426D3">
          <w:pPr>
            <w:pStyle w:val="TOC2"/>
            <w:tabs>
              <w:tab w:val="right" w:leader="dot" w:pos="9350"/>
            </w:tabs>
            <w:rPr>
              <w:ins w:id="2" w:author="Fernandes, Richard (he, him, his | il, le, lui)" w:date="2024-10-08T15:53:00Z" w16du:dateUtc="2024-10-08T19:53:00Z"/>
              <w:rFonts w:eastAsiaTheme="minorEastAsia"/>
              <w:noProof/>
              <w:sz w:val="24"/>
              <w:szCs w:val="24"/>
              <w:lang w:val="en-US"/>
            </w:rPr>
          </w:pPr>
          <w:r w:rsidRPr="004426D3">
            <w:rPr>
              <w:rFonts w:ascii="Calibri" w:eastAsia="Calibri" w:hAnsi="Calibri" w:cs="Times New Roman"/>
            </w:rPr>
            <w:fldChar w:fldCharType="begin"/>
          </w:r>
          <w:r w:rsidRPr="004426D3">
            <w:rPr>
              <w:rFonts w:ascii="Calibri" w:eastAsia="Calibri" w:hAnsi="Calibri" w:cs="Times New Roman"/>
            </w:rPr>
            <w:instrText xml:space="preserve"> TOC \o "1-3" \h \z \u </w:instrText>
          </w:r>
          <w:r w:rsidRPr="004426D3">
            <w:rPr>
              <w:rFonts w:ascii="Calibri" w:eastAsia="Calibri" w:hAnsi="Calibri" w:cs="Times New Roman"/>
            </w:rPr>
            <w:fldChar w:fldCharType="separate"/>
          </w:r>
          <w:ins w:id="3" w:author="Fernandes, Richard (he, him, his | il, le, lui)" w:date="2024-10-08T15:53:00Z" w16du:dateUtc="2024-10-08T19:53:00Z">
            <w:r w:rsidR="003C3A06" w:rsidRPr="00D20BF8">
              <w:rPr>
                <w:rStyle w:val="Hyperlink"/>
                <w:noProof/>
              </w:rPr>
              <w:fldChar w:fldCharType="begin"/>
            </w:r>
            <w:r w:rsidR="003C3A06" w:rsidRPr="00D20BF8">
              <w:rPr>
                <w:rStyle w:val="Hyperlink"/>
                <w:noProof/>
              </w:rPr>
              <w:instrText xml:space="preserve"> </w:instrText>
            </w:r>
            <w:r w:rsidR="003C3A06">
              <w:rPr>
                <w:noProof/>
              </w:rPr>
              <w:instrText>HYPERLINK \l "_Toc179295234"</w:instrText>
            </w:r>
            <w:r w:rsidR="003C3A06" w:rsidRPr="00D20BF8">
              <w:rPr>
                <w:rStyle w:val="Hyperlink"/>
                <w:noProof/>
              </w:rPr>
              <w:instrText xml:space="preserve"> </w:instrText>
            </w:r>
            <w:r w:rsidR="003C3A06" w:rsidRPr="00D20BF8">
              <w:rPr>
                <w:rStyle w:val="Hyperlink"/>
                <w:noProof/>
              </w:rPr>
            </w:r>
            <w:r w:rsidR="003C3A06" w:rsidRPr="00D20BF8">
              <w:rPr>
                <w:rStyle w:val="Hyperlink"/>
                <w:noProof/>
              </w:rPr>
              <w:fldChar w:fldCharType="separate"/>
            </w:r>
            <w:r w:rsidR="003C3A06" w:rsidRPr="00D20BF8">
              <w:rPr>
                <w:rStyle w:val="Hyperlink"/>
                <w:rFonts w:eastAsia="Times New Roman"/>
                <w:noProof/>
                <w:lang w:eastAsia="en-CA"/>
              </w:rPr>
              <w:t>Abstract</w:t>
            </w:r>
            <w:r w:rsidR="003C3A06">
              <w:rPr>
                <w:noProof/>
                <w:webHidden/>
              </w:rPr>
              <w:tab/>
            </w:r>
            <w:r w:rsidR="003C3A06">
              <w:rPr>
                <w:noProof/>
                <w:webHidden/>
              </w:rPr>
              <w:fldChar w:fldCharType="begin"/>
            </w:r>
            <w:r w:rsidR="003C3A06">
              <w:rPr>
                <w:noProof/>
                <w:webHidden/>
              </w:rPr>
              <w:instrText xml:space="preserve"> PAGEREF _Toc179295234 \h </w:instrText>
            </w:r>
          </w:ins>
          <w:r w:rsidR="003C3A06">
            <w:rPr>
              <w:noProof/>
              <w:webHidden/>
            </w:rPr>
          </w:r>
          <w:r w:rsidR="003C3A06">
            <w:rPr>
              <w:noProof/>
              <w:webHidden/>
            </w:rPr>
            <w:fldChar w:fldCharType="separate"/>
          </w:r>
          <w:ins w:id="4" w:author="Fernandes, Richard (he, him, his | il, le, lui)" w:date="2024-10-08T15:53:00Z" w16du:dateUtc="2024-10-08T19:53:00Z">
            <w:r w:rsidR="003C3A06">
              <w:rPr>
                <w:noProof/>
                <w:webHidden/>
              </w:rPr>
              <w:t>3</w:t>
            </w:r>
            <w:r w:rsidR="003C3A06">
              <w:rPr>
                <w:noProof/>
                <w:webHidden/>
              </w:rPr>
              <w:fldChar w:fldCharType="end"/>
            </w:r>
            <w:r w:rsidR="003C3A06" w:rsidRPr="00D20BF8">
              <w:rPr>
                <w:rStyle w:val="Hyperlink"/>
                <w:noProof/>
              </w:rPr>
              <w:fldChar w:fldCharType="end"/>
            </w:r>
          </w:ins>
        </w:p>
        <w:p w14:paraId="1895D2BE" w14:textId="033AB23E" w:rsidR="003C3A06" w:rsidRDefault="003C3A06">
          <w:pPr>
            <w:pStyle w:val="TOC2"/>
            <w:tabs>
              <w:tab w:val="right" w:leader="dot" w:pos="9350"/>
            </w:tabs>
            <w:rPr>
              <w:ins w:id="5" w:author="Fernandes, Richard (he, him, his | il, le, lui)" w:date="2024-10-08T15:53:00Z" w16du:dateUtc="2024-10-08T19:53:00Z"/>
              <w:rFonts w:eastAsiaTheme="minorEastAsia"/>
              <w:noProof/>
              <w:sz w:val="24"/>
              <w:szCs w:val="24"/>
              <w:lang w:val="en-US"/>
            </w:rPr>
          </w:pPr>
          <w:ins w:id="6"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"_Toc179295235"</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noProof/>
              </w:rPr>
              <w:t>Introduction</w:t>
            </w:r>
            <w:r>
              <w:rPr>
                <w:noProof/>
                <w:webHidden/>
              </w:rPr>
              <w:tab/>
            </w:r>
            <w:r>
              <w:rPr>
                <w:noProof/>
                <w:webHidden/>
              </w:rPr>
              <w:fldChar w:fldCharType="begin"/>
            </w:r>
            <w:r>
              <w:rPr>
                <w:noProof/>
                <w:webHidden/>
              </w:rPr>
              <w:instrText xml:space="preserve"> PAGEREF _Toc179295235 \h </w:instrText>
            </w:r>
          </w:ins>
          <w:r>
            <w:rPr>
              <w:noProof/>
              <w:webHidden/>
            </w:rPr>
          </w:r>
          <w:r>
            <w:rPr>
              <w:noProof/>
              <w:webHidden/>
            </w:rPr>
            <w:fldChar w:fldCharType="separate"/>
          </w:r>
          <w:ins w:id="7" w:author="Fernandes, Richard (he, him, his | il, le, lui)" w:date="2024-10-08T15:53:00Z" w16du:dateUtc="2024-10-08T19:53:00Z">
            <w:r>
              <w:rPr>
                <w:noProof/>
                <w:webHidden/>
              </w:rPr>
              <w:t>4</w:t>
            </w:r>
            <w:r>
              <w:rPr>
                <w:noProof/>
                <w:webHidden/>
              </w:rPr>
              <w:fldChar w:fldCharType="end"/>
            </w:r>
            <w:r w:rsidRPr="00D20BF8">
              <w:rPr>
                <w:rStyle w:val="Hyperlink"/>
                <w:noProof/>
              </w:rPr>
              <w:fldChar w:fldCharType="end"/>
            </w:r>
          </w:ins>
        </w:p>
        <w:p w14:paraId="46C28470" w14:textId="3A6AA697" w:rsidR="003C3A06" w:rsidRDefault="003C3A06">
          <w:pPr>
            <w:pStyle w:val="TOC2"/>
            <w:tabs>
              <w:tab w:val="right" w:leader="dot" w:pos="9350"/>
            </w:tabs>
            <w:rPr>
              <w:ins w:id="8" w:author="Fernandes, Richard (he, him, his | il, le, lui)" w:date="2024-10-08T15:53:00Z" w16du:dateUtc="2024-10-08T19:53:00Z"/>
              <w:rFonts w:eastAsiaTheme="minorEastAsia"/>
              <w:noProof/>
              <w:sz w:val="24"/>
              <w:szCs w:val="24"/>
              <w:lang w:val="en-US"/>
            </w:rPr>
          </w:pPr>
          <w:ins w:id="9"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"_Toc179295236"</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rFonts w:eastAsia="Calibri"/>
                <w:noProof/>
              </w:rPr>
              <w:t>Materials</w:t>
            </w:r>
            <w:r>
              <w:rPr>
                <w:noProof/>
                <w:webHidden/>
              </w:rPr>
              <w:tab/>
            </w:r>
            <w:r>
              <w:rPr>
                <w:noProof/>
                <w:webHidden/>
              </w:rPr>
              <w:fldChar w:fldCharType="begin"/>
            </w:r>
            <w:r>
              <w:rPr>
                <w:noProof/>
                <w:webHidden/>
              </w:rPr>
              <w:instrText xml:space="preserve"> PAGEREF _Toc179295236 \h </w:instrText>
            </w:r>
          </w:ins>
          <w:r>
            <w:rPr>
              <w:noProof/>
              <w:webHidden/>
            </w:rPr>
          </w:r>
          <w:r>
            <w:rPr>
              <w:noProof/>
              <w:webHidden/>
            </w:rPr>
            <w:fldChar w:fldCharType="separate"/>
          </w:r>
          <w:ins w:id="10" w:author="Fernandes, Richard (he, him, his | il, le, lui)" w:date="2024-10-08T15:53:00Z" w16du:dateUtc="2024-10-08T19:53:00Z">
            <w:r>
              <w:rPr>
                <w:noProof/>
                <w:webHidden/>
              </w:rPr>
              <w:t>5</w:t>
            </w:r>
            <w:r>
              <w:rPr>
                <w:noProof/>
                <w:webHidden/>
              </w:rPr>
              <w:fldChar w:fldCharType="end"/>
            </w:r>
            <w:r w:rsidRPr="00D20BF8">
              <w:rPr>
                <w:rStyle w:val="Hyperlink"/>
                <w:noProof/>
              </w:rPr>
              <w:fldChar w:fldCharType="end"/>
            </w:r>
          </w:ins>
        </w:p>
        <w:p w14:paraId="2F5F861E" w14:textId="68355653" w:rsidR="003C3A06" w:rsidRDefault="003C3A06">
          <w:pPr>
            <w:pStyle w:val="TOC2"/>
            <w:tabs>
              <w:tab w:val="right" w:leader="dot" w:pos="9350"/>
            </w:tabs>
            <w:rPr>
              <w:ins w:id="11" w:author="Fernandes, Richard (he, him, his | il, le, lui)" w:date="2024-10-08T15:53:00Z" w16du:dateUtc="2024-10-08T19:53:00Z"/>
              <w:rFonts w:eastAsiaTheme="minorEastAsia"/>
              <w:noProof/>
              <w:sz w:val="24"/>
              <w:szCs w:val="24"/>
              <w:lang w:val="en-US"/>
            </w:rPr>
          </w:pPr>
          <w:ins w:id="12"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"_Toc179295237"</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rFonts w:eastAsia="Calibri"/>
                <w:noProof/>
              </w:rPr>
              <w:t>Methods</w:t>
            </w:r>
            <w:r>
              <w:rPr>
                <w:noProof/>
                <w:webHidden/>
              </w:rPr>
              <w:tab/>
            </w:r>
            <w:r>
              <w:rPr>
                <w:noProof/>
                <w:webHidden/>
              </w:rPr>
              <w:fldChar w:fldCharType="begin"/>
            </w:r>
            <w:r>
              <w:rPr>
                <w:noProof/>
                <w:webHidden/>
              </w:rPr>
              <w:instrText xml:space="preserve"> PAGEREF _Toc179295237 \h </w:instrText>
            </w:r>
          </w:ins>
          <w:r>
            <w:rPr>
              <w:noProof/>
              <w:webHidden/>
            </w:rPr>
          </w:r>
          <w:r>
            <w:rPr>
              <w:noProof/>
              <w:webHidden/>
            </w:rPr>
            <w:fldChar w:fldCharType="separate"/>
          </w:r>
          <w:ins w:id="13" w:author="Fernandes, Richard (he, him, his | il, le, lui)" w:date="2024-10-08T15:53:00Z" w16du:dateUtc="2024-10-08T19:53:00Z">
            <w:r>
              <w:rPr>
                <w:noProof/>
                <w:webHidden/>
              </w:rPr>
              <w:t>6</w:t>
            </w:r>
            <w:r>
              <w:rPr>
                <w:noProof/>
                <w:webHidden/>
              </w:rPr>
              <w:fldChar w:fldCharType="end"/>
            </w:r>
            <w:r w:rsidRPr="00D20BF8">
              <w:rPr>
                <w:rStyle w:val="Hyperlink"/>
                <w:noProof/>
              </w:rPr>
              <w:fldChar w:fldCharType="end"/>
            </w:r>
          </w:ins>
        </w:p>
        <w:p w14:paraId="7EA90709" w14:textId="45B60EC8" w:rsidR="003C3A06" w:rsidRDefault="003C3A06">
          <w:pPr>
            <w:pStyle w:val="TOC3"/>
            <w:tabs>
              <w:tab w:val="right" w:leader="dot" w:pos="9350"/>
            </w:tabs>
            <w:rPr>
              <w:ins w:id="14" w:author="Fernandes, Richard (he, him, his | il, le, lui)" w:date="2024-10-08T15:53:00Z" w16du:dateUtc="2024-10-08T19:53:00Z"/>
              <w:rFonts w:eastAsiaTheme="minorEastAsia"/>
              <w:noProof/>
              <w:sz w:val="24"/>
              <w:szCs w:val="24"/>
              <w:lang w:val="en-US"/>
            </w:rPr>
          </w:pPr>
          <w:ins w:id="15"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"_Toc179295238"</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noProof/>
              </w:rPr>
              <w:t>Results</w:t>
            </w:r>
            <w:r>
              <w:rPr>
                <w:noProof/>
                <w:webHidden/>
              </w:rPr>
              <w:tab/>
            </w:r>
            <w:r>
              <w:rPr>
                <w:noProof/>
                <w:webHidden/>
              </w:rPr>
              <w:fldChar w:fldCharType="begin"/>
            </w:r>
            <w:r>
              <w:rPr>
                <w:noProof/>
                <w:webHidden/>
              </w:rPr>
              <w:instrText xml:space="preserve"> PAGEREF _Toc179295238 \h </w:instrText>
            </w:r>
          </w:ins>
          <w:r>
            <w:rPr>
              <w:noProof/>
              <w:webHidden/>
            </w:rPr>
          </w:r>
          <w:r>
            <w:rPr>
              <w:noProof/>
              <w:webHidden/>
            </w:rPr>
            <w:fldChar w:fldCharType="separate"/>
          </w:r>
          <w:ins w:id="16" w:author="Fernandes, Richard (he, him, his | il, le, lui)" w:date="2024-10-08T15:53:00Z" w16du:dateUtc="2024-10-08T19:53:00Z">
            <w:r>
              <w:rPr>
                <w:noProof/>
                <w:webHidden/>
              </w:rPr>
              <w:t>8</w:t>
            </w:r>
            <w:r>
              <w:rPr>
                <w:noProof/>
                <w:webHidden/>
              </w:rPr>
              <w:fldChar w:fldCharType="end"/>
            </w:r>
            <w:r w:rsidRPr="00D20BF8">
              <w:rPr>
                <w:rStyle w:val="Hyperlink"/>
                <w:noProof/>
              </w:rPr>
              <w:fldChar w:fldCharType="end"/>
            </w:r>
          </w:ins>
        </w:p>
        <w:p w14:paraId="357FD1D1" w14:textId="421F39F4" w:rsidR="003C3A06" w:rsidRDefault="003C3A06">
          <w:pPr>
            <w:pStyle w:val="TOC2"/>
            <w:tabs>
              <w:tab w:val="right" w:leader="dot" w:pos="9350"/>
            </w:tabs>
            <w:rPr>
              <w:ins w:id="17" w:author="Fernandes, Richard (he, him, his | il, le, lui)" w:date="2024-10-08T15:53:00Z" w16du:dateUtc="2024-10-08T19:53:00Z"/>
              <w:rFonts w:eastAsiaTheme="minorEastAsia"/>
              <w:noProof/>
              <w:sz w:val="24"/>
              <w:szCs w:val="24"/>
              <w:lang w:val="en-US"/>
            </w:rPr>
          </w:pPr>
          <w:ins w:id="18"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"_Toc179295239"</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noProof/>
              </w:rPr>
              <w:t>Discussion</w:t>
            </w:r>
            <w:r>
              <w:rPr>
                <w:noProof/>
                <w:webHidden/>
              </w:rPr>
              <w:tab/>
            </w:r>
            <w:r>
              <w:rPr>
                <w:noProof/>
                <w:webHidden/>
              </w:rPr>
              <w:fldChar w:fldCharType="begin"/>
            </w:r>
            <w:r>
              <w:rPr>
                <w:noProof/>
                <w:webHidden/>
              </w:rPr>
              <w:instrText xml:space="preserve"> PAGEREF _Toc179295239 \h </w:instrText>
            </w:r>
          </w:ins>
          <w:r>
            <w:rPr>
              <w:noProof/>
              <w:webHidden/>
            </w:rPr>
          </w:r>
          <w:r>
            <w:rPr>
              <w:noProof/>
              <w:webHidden/>
            </w:rPr>
            <w:fldChar w:fldCharType="separate"/>
          </w:r>
          <w:ins w:id="19" w:author="Fernandes, Richard (he, him, his | il, le, lui)" w:date="2024-10-08T15:53:00Z" w16du:dateUtc="2024-10-08T19:53:00Z">
            <w:r>
              <w:rPr>
                <w:noProof/>
                <w:webHidden/>
              </w:rPr>
              <w:t>14</w:t>
            </w:r>
            <w:r>
              <w:rPr>
                <w:noProof/>
                <w:webHidden/>
              </w:rPr>
              <w:fldChar w:fldCharType="end"/>
            </w:r>
            <w:r w:rsidRPr="00D20BF8">
              <w:rPr>
                <w:rStyle w:val="Hyperlink"/>
                <w:noProof/>
              </w:rPr>
              <w:fldChar w:fldCharType="end"/>
            </w:r>
          </w:ins>
        </w:p>
        <w:p w14:paraId="03A107FC" w14:textId="27D6D5B9" w:rsidR="003C3A06" w:rsidRDefault="003C3A06">
          <w:pPr>
            <w:pStyle w:val="TOC2"/>
            <w:tabs>
              <w:tab w:val="right" w:leader="dot" w:pos="9350"/>
            </w:tabs>
            <w:rPr>
              <w:ins w:id="20" w:author="Fernandes, Richard (he, him, his | il, le, lui)" w:date="2024-10-08T15:53:00Z" w16du:dateUtc="2024-10-08T19:53:00Z"/>
              <w:rFonts w:eastAsiaTheme="minorEastAsia"/>
              <w:noProof/>
              <w:sz w:val="24"/>
              <w:szCs w:val="24"/>
              <w:lang w:val="en-US"/>
            </w:rPr>
          </w:pPr>
          <w:ins w:id="21"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"_Toc179295240"</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noProof/>
              </w:rPr>
              <w:t>Conclusion</w:t>
            </w:r>
            <w:r>
              <w:rPr>
                <w:noProof/>
                <w:webHidden/>
              </w:rPr>
              <w:tab/>
            </w:r>
            <w:r>
              <w:rPr>
                <w:noProof/>
                <w:webHidden/>
              </w:rPr>
              <w:fldChar w:fldCharType="begin"/>
            </w:r>
            <w:r>
              <w:rPr>
                <w:noProof/>
                <w:webHidden/>
              </w:rPr>
              <w:instrText xml:space="preserve"> PAGEREF _Toc179295240 \h </w:instrText>
            </w:r>
          </w:ins>
          <w:r>
            <w:rPr>
              <w:noProof/>
              <w:webHidden/>
            </w:rPr>
          </w:r>
          <w:r>
            <w:rPr>
              <w:noProof/>
              <w:webHidden/>
            </w:rPr>
            <w:fldChar w:fldCharType="separate"/>
          </w:r>
          <w:ins w:id="22" w:author="Fernandes, Richard (he, him, his | il, le, lui)" w:date="2024-10-08T15:53:00Z" w16du:dateUtc="2024-10-08T19:53:00Z">
            <w:r>
              <w:rPr>
                <w:noProof/>
                <w:webHidden/>
              </w:rPr>
              <w:t>16</w:t>
            </w:r>
            <w:r>
              <w:rPr>
                <w:noProof/>
                <w:webHidden/>
              </w:rPr>
              <w:fldChar w:fldCharType="end"/>
            </w:r>
            <w:r w:rsidRPr="00D20BF8">
              <w:rPr>
                <w:rStyle w:val="Hyperlink"/>
                <w:noProof/>
              </w:rPr>
              <w:fldChar w:fldCharType="end"/>
            </w:r>
          </w:ins>
        </w:p>
        <w:p w14:paraId="53BC05D8" w14:textId="3DF32493" w:rsidR="003C3A06" w:rsidRDefault="003C3A06">
          <w:pPr>
            <w:pStyle w:val="TOC2"/>
            <w:tabs>
              <w:tab w:val="right" w:leader="dot" w:pos="9350"/>
            </w:tabs>
            <w:rPr>
              <w:ins w:id="23" w:author="Fernandes, Richard (he, him, his | il, le, lui)" w:date="2024-10-08T15:53:00Z" w16du:dateUtc="2024-10-08T19:53:00Z"/>
              <w:rFonts w:eastAsiaTheme="minorEastAsia"/>
              <w:noProof/>
              <w:sz w:val="24"/>
              <w:szCs w:val="24"/>
              <w:lang w:val="en-US"/>
            </w:rPr>
          </w:pPr>
          <w:ins w:id="24" w:author="Fernandes, Richard (he, him, his | il, le, lui)" w:date="2024-10-08T15:53:00Z" w16du:dateUtc="2024-10-08T19:53:00Z">
            <w:r w:rsidRPr="00D20BF8">
              <w:rPr>
                <w:rStyle w:val="Hyperlink"/>
                <w:noProof/>
              </w:rPr>
              <w:fldChar w:fldCharType="begin"/>
            </w:r>
            <w:r w:rsidRPr="00D20BF8">
              <w:rPr>
                <w:rStyle w:val="Hyperlink"/>
                <w:noProof/>
              </w:rPr>
              <w:instrText xml:space="preserve"> </w:instrText>
            </w:r>
            <w:r>
              <w:rPr>
                <w:noProof/>
              </w:rPr>
              <w:instrText>HYPERLINK \l "_Toc179295241"</w:instrText>
            </w:r>
            <w:r w:rsidRPr="00D20BF8">
              <w:rPr>
                <w:rStyle w:val="Hyperlink"/>
                <w:noProof/>
              </w:rPr>
              <w:instrText xml:space="preserve"> </w:instrText>
            </w:r>
            <w:r w:rsidRPr="00D20BF8">
              <w:rPr>
                <w:rStyle w:val="Hyperlink"/>
                <w:noProof/>
              </w:rPr>
            </w:r>
            <w:r w:rsidRPr="00D20BF8">
              <w:rPr>
                <w:rStyle w:val="Hyperlink"/>
                <w:noProof/>
              </w:rPr>
              <w:fldChar w:fldCharType="separate"/>
            </w:r>
            <w:r w:rsidRPr="00D20BF8">
              <w:rPr>
                <w:rStyle w:val="Hyperlink"/>
                <w:noProof/>
              </w:rPr>
              <w:t>References</w:t>
            </w:r>
            <w:r>
              <w:rPr>
                <w:noProof/>
                <w:webHidden/>
              </w:rPr>
              <w:tab/>
            </w:r>
            <w:r>
              <w:rPr>
                <w:noProof/>
                <w:webHidden/>
              </w:rPr>
              <w:fldChar w:fldCharType="begin"/>
            </w:r>
            <w:r>
              <w:rPr>
                <w:noProof/>
                <w:webHidden/>
              </w:rPr>
              <w:instrText xml:space="preserve"> PAGEREF _Toc179295241 \h </w:instrText>
            </w:r>
          </w:ins>
          <w:r>
            <w:rPr>
              <w:noProof/>
              <w:webHidden/>
            </w:rPr>
          </w:r>
          <w:r>
            <w:rPr>
              <w:noProof/>
              <w:webHidden/>
            </w:rPr>
            <w:fldChar w:fldCharType="separate"/>
          </w:r>
          <w:ins w:id="25" w:author="Fernandes, Richard (he, him, his | il, le, lui)" w:date="2024-10-08T15:53:00Z" w16du:dateUtc="2024-10-08T19:53:00Z">
            <w:r>
              <w:rPr>
                <w:noProof/>
                <w:webHidden/>
              </w:rPr>
              <w:t>16</w:t>
            </w:r>
            <w:r>
              <w:rPr>
                <w:noProof/>
                <w:webHidden/>
              </w:rPr>
              <w:fldChar w:fldCharType="end"/>
            </w:r>
            <w:r w:rsidRPr="00D20BF8">
              <w:rPr>
                <w:rStyle w:val="Hyperlink"/>
                <w:noProof/>
              </w:rPr>
              <w:fldChar w:fldCharType="end"/>
            </w:r>
          </w:ins>
        </w:p>
        <w:p w14:paraId="067F0D0C" w14:textId="6F390B41" w:rsidR="00731C5C" w:rsidDel="003C3A06" w:rsidRDefault="00731C5C">
          <w:pPr>
            <w:pStyle w:val="TOC2"/>
            <w:tabs>
              <w:tab w:val="right" w:leader="dot" w:pos="9350"/>
            </w:tabs>
            <w:rPr>
              <w:del w:id="26" w:author="Fernandes, Richard (he, him, his | il, le, lui)" w:date="2024-10-08T15:53:00Z" w16du:dateUtc="2024-10-08T19:53:00Z"/>
              <w:rFonts w:eastAsiaTheme="minorEastAsia"/>
              <w:noProof/>
              <w:sz w:val="24"/>
              <w:szCs w:val="24"/>
              <w:lang w:val="en-US"/>
            </w:rPr>
          </w:pPr>
          <w:del w:id="27" w:author="Fernandes, Richard (he, him, his | il, le, lui)" w:date="2024-10-08T15:53:00Z" w16du:dateUtc="2024-10-08T19:53:00Z">
            <w:r w:rsidRPr="003C3A06" w:rsidDel="003C3A06">
              <w:rPr>
                <w:rPrChange w:id="28" w:author="Fernandes, Richard (he, him, his | il, le, lui)" w:date="2024-10-08T15:53:00Z" w16du:dateUtc="2024-10-08T19:53:00Z">
                  <w:rPr>
                    <w:rStyle w:val="Hyperlink"/>
                    <w:rFonts w:eastAsia="Times New Roman"/>
                    <w:noProof/>
                    <w:lang w:eastAsia="en-CA"/>
                  </w:rPr>
                </w:rPrChange>
              </w:rPr>
              <w:delText>Abstract</w:delText>
            </w:r>
            <w:r w:rsidDel="003C3A06">
              <w:rPr>
                <w:noProof/>
                <w:webHidden/>
              </w:rPr>
              <w:tab/>
              <w:delText>3</w:delText>
            </w:r>
          </w:del>
        </w:p>
        <w:p w14:paraId="53243DEE" w14:textId="4EC94E88" w:rsidR="00731C5C" w:rsidDel="003C3A06" w:rsidRDefault="00731C5C">
          <w:pPr>
            <w:pStyle w:val="TOC2"/>
            <w:tabs>
              <w:tab w:val="right" w:leader="dot" w:pos="9350"/>
            </w:tabs>
            <w:rPr>
              <w:del w:id="29" w:author="Fernandes, Richard (he, him, his | il, le, lui)" w:date="2024-10-08T15:53:00Z" w16du:dateUtc="2024-10-08T19:53:00Z"/>
              <w:rFonts w:eastAsiaTheme="minorEastAsia"/>
              <w:noProof/>
              <w:sz w:val="24"/>
              <w:szCs w:val="24"/>
              <w:lang w:val="en-US"/>
            </w:rPr>
          </w:pPr>
          <w:del w:id="30" w:author="Fernandes, Richard (he, him, his | il, le, lui)" w:date="2024-10-08T15:53:00Z" w16du:dateUtc="2024-10-08T19:53:00Z">
            <w:r w:rsidRPr="003C3A06" w:rsidDel="003C3A06">
              <w:rPr>
                <w:noProof/>
                <w:rPrChange w:id="31" w:author="Fernandes, Richard (he, him, his | il, le, lui)" w:date="2024-10-08T15:53:00Z" w16du:dateUtc="2024-10-08T19:53:00Z">
                  <w:rPr>
                    <w:rStyle w:val="Hyperlink"/>
                    <w:noProof/>
                  </w:rPr>
                </w:rPrChange>
              </w:rPr>
              <w:delText>Introduction</w:delText>
            </w:r>
            <w:r w:rsidDel="003C3A06">
              <w:rPr>
                <w:noProof/>
                <w:webHidden/>
              </w:rPr>
              <w:tab/>
              <w:delText>4</w:delText>
            </w:r>
          </w:del>
        </w:p>
        <w:p w14:paraId="3068B29F" w14:textId="5513476B" w:rsidR="00731C5C" w:rsidDel="003C3A06" w:rsidRDefault="00731C5C">
          <w:pPr>
            <w:pStyle w:val="TOC2"/>
            <w:tabs>
              <w:tab w:val="right" w:leader="dot" w:pos="9350"/>
            </w:tabs>
            <w:rPr>
              <w:del w:id="32" w:author="Fernandes, Richard (he, him, his | il, le, lui)" w:date="2024-10-08T15:53:00Z" w16du:dateUtc="2024-10-08T19:53:00Z"/>
              <w:rFonts w:eastAsiaTheme="minorEastAsia"/>
              <w:noProof/>
              <w:sz w:val="24"/>
              <w:szCs w:val="24"/>
              <w:lang w:val="en-US"/>
            </w:rPr>
          </w:pPr>
          <w:del w:id="33" w:author="Fernandes, Richard (he, him, his | il, le, lui)" w:date="2024-10-08T15:53:00Z" w16du:dateUtc="2024-10-08T19:53:00Z">
            <w:r w:rsidRPr="003C3A06" w:rsidDel="003C3A06">
              <w:rPr>
                <w:rPrChange w:id="34" w:author="Fernandes, Richard (he, him, his | il, le, lui)" w:date="2024-10-08T15:53:00Z" w16du:dateUtc="2024-10-08T19:53:00Z">
                  <w:rPr>
                    <w:rStyle w:val="Hyperlink"/>
                    <w:rFonts w:eastAsia="Calibri"/>
                    <w:noProof/>
                  </w:rPr>
                </w:rPrChange>
              </w:rPr>
              <w:delText>Review of Current Leaf Area Index Definitions</w:delText>
            </w:r>
            <w:r w:rsidDel="003C3A06">
              <w:rPr>
                <w:noProof/>
                <w:webHidden/>
              </w:rPr>
              <w:tab/>
              <w:delText>4</w:delText>
            </w:r>
          </w:del>
        </w:p>
        <w:p w14:paraId="3B994B77" w14:textId="53407578" w:rsidR="00731C5C" w:rsidDel="003C3A06" w:rsidRDefault="00731C5C">
          <w:pPr>
            <w:pStyle w:val="TOC3"/>
            <w:tabs>
              <w:tab w:val="right" w:leader="dot" w:pos="9350"/>
            </w:tabs>
            <w:rPr>
              <w:del w:id="35" w:author="Fernandes, Richard (he, him, his | il, le, lui)" w:date="2024-10-08T15:53:00Z" w16du:dateUtc="2024-10-08T19:53:00Z"/>
              <w:rFonts w:eastAsiaTheme="minorEastAsia"/>
              <w:noProof/>
              <w:sz w:val="24"/>
              <w:szCs w:val="24"/>
              <w:lang w:val="en-US"/>
            </w:rPr>
          </w:pPr>
          <w:del w:id="36" w:author="Fernandes, Richard (he, him, his | il, le, lui)" w:date="2024-10-08T15:53:00Z" w16du:dateUtc="2024-10-08T19:53:00Z">
            <w:r w:rsidRPr="003C3A06" w:rsidDel="003C3A06">
              <w:rPr>
                <w:noProof/>
                <w:rPrChange w:id="37" w:author="Fernandes, Richard (he, him, his | il, le, lui)" w:date="2024-10-08T15:53:00Z" w16du:dateUtc="2024-10-08T19:53:00Z">
                  <w:rPr>
                    <w:rStyle w:val="Hyperlink"/>
                    <w:noProof/>
                  </w:rPr>
                </w:rPrChange>
              </w:rPr>
              <w:delText>CEOS LPV Definition (https://lpvs.gsfc.nasa.gov/Biophys/Biophys_home.html accessed August 29, 2024)</w:delText>
            </w:r>
            <w:r w:rsidDel="003C3A06">
              <w:rPr>
                <w:noProof/>
                <w:webHidden/>
              </w:rPr>
              <w:tab/>
              <w:delText>4</w:delText>
            </w:r>
          </w:del>
        </w:p>
        <w:p w14:paraId="02F0D592" w14:textId="3AAD9166" w:rsidR="00731C5C" w:rsidDel="003C3A06" w:rsidRDefault="00731C5C">
          <w:pPr>
            <w:pStyle w:val="TOC3"/>
            <w:tabs>
              <w:tab w:val="right" w:leader="dot" w:pos="9350"/>
            </w:tabs>
            <w:rPr>
              <w:del w:id="38" w:author="Fernandes, Richard (he, him, his | il, le, lui)" w:date="2024-10-08T15:53:00Z" w16du:dateUtc="2024-10-08T19:53:00Z"/>
              <w:rFonts w:eastAsiaTheme="minorEastAsia"/>
              <w:noProof/>
              <w:sz w:val="24"/>
              <w:szCs w:val="24"/>
              <w:lang w:val="en-US"/>
            </w:rPr>
          </w:pPr>
          <w:del w:id="39" w:author="Fernandes, Richard (he, him, his | il, le, lui)" w:date="2024-10-08T15:53:00Z" w16du:dateUtc="2024-10-08T19:53:00Z">
            <w:r w:rsidRPr="003C3A06" w:rsidDel="003C3A06">
              <w:rPr>
                <w:noProof/>
                <w:rPrChange w:id="40" w:author="Fernandes, Richard (he, him, his | il, le, lui)" w:date="2024-10-08T15:53:00Z" w16du:dateUtc="2024-10-08T19:53:00Z">
                  <w:rPr>
                    <w:rStyle w:val="Hyperlink"/>
                    <w:noProof/>
                  </w:rPr>
                </w:rPrChange>
              </w:rPr>
              <w:delText>GCOS Definition (GCOS, 2022)</w:delText>
            </w:r>
            <w:r w:rsidDel="003C3A06">
              <w:rPr>
                <w:noProof/>
                <w:webHidden/>
              </w:rPr>
              <w:tab/>
              <w:delText>5</w:delText>
            </w:r>
          </w:del>
        </w:p>
        <w:p w14:paraId="6C3E0480" w14:textId="616E8567" w:rsidR="00731C5C" w:rsidDel="003C3A06" w:rsidRDefault="00731C5C">
          <w:pPr>
            <w:pStyle w:val="TOC2"/>
            <w:tabs>
              <w:tab w:val="right" w:leader="dot" w:pos="9350"/>
            </w:tabs>
            <w:rPr>
              <w:del w:id="41" w:author="Fernandes, Richard (he, him, his | il, le, lui)" w:date="2024-10-08T15:53:00Z" w16du:dateUtc="2024-10-08T19:53:00Z"/>
              <w:rFonts w:eastAsiaTheme="minorEastAsia"/>
              <w:noProof/>
              <w:sz w:val="24"/>
              <w:szCs w:val="24"/>
              <w:lang w:val="en-US"/>
            </w:rPr>
          </w:pPr>
          <w:del w:id="42" w:author="Fernandes, Richard (he, him, his | il, le, lui)" w:date="2024-10-08T15:53:00Z" w16du:dateUtc="2024-10-08T19:53:00Z">
            <w:r w:rsidRPr="003C3A06" w:rsidDel="003C3A06">
              <w:rPr>
                <w:rPrChange w:id="43" w:author="Fernandes, Richard (he, him, his | il, le, lui)" w:date="2024-10-08T15:53:00Z" w16du:dateUtc="2024-10-08T19:53:00Z">
                  <w:rPr>
                    <w:rStyle w:val="Hyperlink"/>
                    <w:rFonts w:eastAsia="Calibri"/>
                    <w:noProof/>
                  </w:rPr>
                </w:rPrChange>
              </w:rPr>
              <w:delText>Proposed CEOS Definition of Leaf Area Index</w:delText>
            </w:r>
            <w:r w:rsidDel="003C3A06">
              <w:rPr>
                <w:noProof/>
                <w:webHidden/>
              </w:rPr>
              <w:tab/>
              <w:delText>5</w:delText>
            </w:r>
          </w:del>
        </w:p>
        <w:p w14:paraId="223F80C4" w14:textId="18533332" w:rsidR="00731C5C" w:rsidDel="003C3A06" w:rsidRDefault="00731C5C">
          <w:pPr>
            <w:pStyle w:val="TOC2"/>
            <w:tabs>
              <w:tab w:val="right" w:leader="dot" w:pos="9350"/>
            </w:tabs>
            <w:rPr>
              <w:del w:id="44" w:author="Fernandes, Richard (he, him, his | il, le, lui)" w:date="2024-10-08T15:53:00Z" w16du:dateUtc="2024-10-08T19:53:00Z"/>
              <w:rFonts w:eastAsiaTheme="minorEastAsia"/>
              <w:noProof/>
              <w:sz w:val="24"/>
              <w:szCs w:val="24"/>
              <w:lang w:val="en-US"/>
            </w:rPr>
          </w:pPr>
          <w:del w:id="45" w:author="Fernandes, Richard (he, him, his | il, le, lui)" w:date="2024-10-08T15:53:00Z" w16du:dateUtc="2024-10-08T19:53:00Z">
            <w:r w:rsidRPr="003C3A06" w:rsidDel="003C3A06">
              <w:rPr>
                <w:noProof/>
                <w:rPrChange w:id="46" w:author="Fernandes, Richard (he, him, his | il, le, lui)" w:date="2024-10-08T15:53:00Z" w16du:dateUtc="2024-10-08T19:53:00Z">
                  <w:rPr>
                    <w:rStyle w:val="Hyperlink"/>
                    <w:noProof/>
                  </w:rPr>
                </w:rPrChange>
              </w:rPr>
              <w:delText>Definitions of Related Quantities</w:delText>
            </w:r>
            <w:r w:rsidDel="003C3A06">
              <w:rPr>
                <w:noProof/>
                <w:webHidden/>
              </w:rPr>
              <w:tab/>
              <w:delText>6</w:delText>
            </w:r>
          </w:del>
        </w:p>
        <w:p w14:paraId="793B96B9" w14:textId="1E2E36E9" w:rsidR="00731C5C" w:rsidDel="003C3A06" w:rsidRDefault="00731C5C">
          <w:pPr>
            <w:pStyle w:val="TOC3"/>
            <w:tabs>
              <w:tab w:val="right" w:leader="dot" w:pos="9350"/>
            </w:tabs>
            <w:rPr>
              <w:del w:id="47" w:author="Fernandes, Richard (he, him, his | il, le, lui)" w:date="2024-10-08T15:53:00Z" w16du:dateUtc="2024-10-08T19:53:00Z"/>
              <w:rFonts w:eastAsiaTheme="minorEastAsia"/>
              <w:noProof/>
              <w:sz w:val="24"/>
              <w:szCs w:val="24"/>
              <w:lang w:val="en-US"/>
            </w:rPr>
          </w:pPr>
          <w:del w:id="48" w:author="Fernandes, Richard (he, him, his | il, le, lui)" w:date="2024-10-08T15:53:00Z" w16du:dateUtc="2024-10-08T19:53:00Z">
            <w:r w:rsidRPr="003C3A06" w:rsidDel="003C3A06">
              <w:rPr>
                <w:noProof/>
                <w:rPrChange w:id="49" w:author="Fernandes, Richard (he, him, his | il, le, lui)" w:date="2024-10-08T15:53:00Z" w16du:dateUtc="2024-10-08T19:53:00Z">
                  <w:rPr>
                    <w:rStyle w:val="Hyperlink"/>
                    <w:noProof/>
                  </w:rPr>
                </w:rPrChange>
              </w:rPr>
              <w:delText>Plant Area Index</w:delText>
            </w:r>
            <w:r w:rsidDel="003C3A06">
              <w:rPr>
                <w:noProof/>
                <w:webHidden/>
              </w:rPr>
              <w:tab/>
              <w:delText>6</w:delText>
            </w:r>
          </w:del>
        </w:p>
        <w:p w14:paraId="7E1227E5" w14:textId="29D28EF9" w:rsidR="00731C5C" w:rsidDel="003C3A06" w:rsidRDefault="00731C5C">
          <w:pPr>
            <w:pStyle w:val="TOC3"/>
            <w:tabs>
              <w:tab w:val="right" w:leader="dot" w:pos="9350"/>
            </w:tabs>
            <w:rPr>
              <w:del w:id="50" w:author="Fernandes, Richard (he, him, his | il, le, lui)" w:date="2024-10-08T15:53:00Z" w16du:dateUtc="2024-10-08T19:53:00Z"/>
              <w:rFonts w:eastAsiaTheme="minorEastAsia"/>
              <w:noProof/>
              <w:sz w:val="24"/>
              <w:szCs w:val="24"/>
              <w:lang w:val="en-US"/>
            </w:rPr>
          </w:pPr>
          <w:del w:id="51" w:author="Fernandes, Richard (he, him, his | il, le, lui)" w:date="2024-10-08T15:53:00Z" w16du:dateUtc="2024-10-08T19:53:00Z">
            <w:r w:rsidRPr="003C3A06" w:rsidDel="003C3A06">
              <w:rPr>
                <w:noProof/>
                <w:rPrChange w:id="52" w:author="Fernandes, Richard (he, him, his | il, le, lui)" w:date="2024-10-08T15:53:00Z" w16du:dateUtc="2024-10-08T19:53:00Z">
                  <w:rPr>
                    <w:rStyle w:val="Hyperlink"/>
                    <w:noProof/>
                  </w:rPr>
                </w:rPrChange>
              </w:rPr>
              <w:delText>Effective Plant Area Index</w:delText>
            </w:r>
            <w:r w:rsidDel="003C3A06">
              <w:rPr>
                <w:noProof/>
                <w:webHidden/>
              </w:rPr>
              <w:tab/>
              <w:delText>7</w:delText>
            </w:r>
          </w:del>
        </w:p>
        <w:p w14:paraId="19918397" w14:textId="11D8E558" w:rsidR="00731C5C" w:rsidDel="003C3A06" w:rsidRDefault="00731C5C">
          <w:pPr>
            <w:pStyle w:val="TOC3"/>
            <w:tabs>
              <w:tab w:val="right" w:leader="dot" w:pos="9350"/>
            </w:tabs>
            <w:rPr>
              <w:del w:id="53" w:author="Fernandes, Richard (he, him, his | il, le, lui)" w:date="2024-10-08T15:53:00Z" w16du:dateUtc="2024-10-08T19:53:00Z"/>
              <w:rFonts w:eastAsiaTheme="minorEastAsia"/>
              <w:noProof/>
              <w:sz w:val="24"/>
              <w:szCs w:val="24"/>
              <w:lang w:val="en-US"/>
            </w:rPr>
          </w:pPr>
          <w:del w:id="54" w:author="Fernandes, Richard (he, him, his | il, le, lui)" w:date="2024-10-08T15:53:00Z" w16du:dateUtc="2024-10-08T19:53:00Z">
            <w:r w:rsidRPr="003C3A06" w:rsidDel="003C3A06">
              <w:rPr>
                <w:noProof/>
                <w:rPrChange w:id="55" w:author="Fernandes, Richard (he, him, his | il, le, lui)" w:date="2024-10-08T15:53:00Z" w16du:dateUtc="2024-10-08T19:53:00Z">
                  <w:rPr>
                    <w:rStyle w:val="Hyperlink"/>
                    <w:noProof/>
                  </w:rPr>
                </w:rPrChange>
              </w:rPr>
              <w:delText>Effective Leaf Area Index</w:delText>
            </w:r>
            <w:r w:rsidDel="003C3A06">
              <w:rPr>
                <w:noProof/>
                <w:webHidden/>
              </w:rPr>
              <w:tab/>
              <w:delText>7</w:delText>
            </w:r>
          </w:del>
        </w:p>
        <w:p w14:paraId="7E71F405" w14:textId="751F1F46" w:rsidR="00731C5C" w:rsidDel="003C3A06" w:rsidRDefault="00731C5C">
          <w:pPr>
            <w:pStyle w:val="TOC3"/>
            <w:tabs>
              <w:tab w:val="right" w:leader="dot" w:pos="9350"/>
            </w:tabs>
            <w:rPr>
              <w:del w:id="56" w:author="Fernandes, Richard (he, him, his | il, le, lui)" w:date="2024-10-08T15:53:00Z" w16du:dateUtc="2024-10-08T19:53:00Z"/>
              <w:rFonts w:eastAsiaTheme="minorEastAsia"/>
              <w:noProof/>
              <w:sz w:val="24"/>
              <w:szCs w:val="24"/>
              <w:lang w:val="en-US"/>
            </w:rPr>
          </w:pPr>
          <w:del w:id="57" w:author="Fernandes, Richard (he, him, his | il, le, lui)" w:date="2024-10-08T15:53:00Z" w16du:dateUtc="2024-10-08T19:53:00Z">
            <w:r w:rsidRPr="003C3A06" w:rsidDel="003C3A06">
              <w:rPr>
                <w:noProof/>
                <w:rPrChange w:id="58" w:author="Fernandes, Richard (he, him, his | il, le, lui)" w:date="2024-10-08T15:53:00Z" w16du:dateUtc="2024-10-08T19:53:00Z">
                  <w:rPr>
                    <w:rStyle w:val="Hyperlink"/>
                    <w:noProof/>
                  </w:rPr>
                </w:rPrChange>
              </w:rPr>
              <w:delText>Canopy clumping index</w:delText>
            </w:r>
            <w:r w:rsidDel="003C3A06">
              <w:rPr>
                <w:noProof/>
                <w:webHidden/>
              </w:rPr>
              <w:tab/>
              <w:delText>8</w:delText>
            </w:r>
          </w:del>
        </w:p>
        <w:p w14:paraId="74AB5E8C" w14:textId="2539D3F1" w:rsidR="00731C5C" w:rsidDel="003C3A06" w:rsidRDefault="00731C5C">
          <w:pPr>
            <w:pStyle w:val="TOC2"/>
            <w:tabs>
              <w:tab w:val="right" w:leader="dot" w:pos="9350"/>
            </w:tabs>
            <w:rPr>
              <w:del w:id="59" w:author="Fernandes, Richard (he, him, his | il, le, lui)" w:date="2024-10-08T15:53:00Z" w16du:dateUtc="2024-10-08T19:53:00Z"/>
              <w:rFonts w:eastAsiaTheme="minorEastAsia"/>
              <w:noProof/>
              <w:sz w:val="24"/>
              <w:szCs w:val="24"/>
              <w:lang w:val="en-US"/>
            </w:rPr>
          </w:pPr>
          <w:del w:id="60" w:author="Fernandes, Richard (he, him, his | il, le, lui)" w:date="2024-10-08T15:53:00Z" w16du:dateUtc="2024-10-08T19:53:00Z">
            <w:r w:rsidRPr="003C3A06" w:rsidDel="003C3A06">
              <w:rPr>
                <w:noProof/>
                <w:rPrChange w:id="61" w:author="Fernandes, Richard (he, him, his | il, le, lui)" w:date="2024-10-08T15:53:00Z" w16du:dateUtc="2024-10-08T19:53:00Z">
                  <w:rPr>
                    <w:rStyle w:val="Hyperlink"/>
                    <w:noProof/>
                  </w:rPr>
                </w:rPrChange>
              </w:rPr>
              <w:delText>Conclusion</w:delText>
            </w:r>
            <w:r w:rsidDel="003C3A06">
              <w:rPr>
                <w:noProof/>
                <w:webHidden/>
              </w:rPr>
              <w:tab/>
              <w:delText>8</w:delText>
            </w:r>
          </w:del>
        </w:p>
        <w:p w14:paraId="6D570F14" w14:textId="637C2BD8" w:rsidR="00731C5C" w:rsidDel="003C3A06" w:rsidRDefault="00731C5C">
          <w:pPr>
            <w:pStyle w:val="TOC2"/>
            <w:tabs>
              <w:tab w:val="right" w:leader="dot" w:pos="9350"/>
            </w:tabs>
            <w:rPr>
              <w:del w:id="62" w:author="Fernandes, Richard (he, him, his | il, le, lui)" w:date="2024-10-08T15:53:00Z" w16du:dateUtc="2024-10-08T19:53:00Z"/>
              <w:rFonts w:eastAsiaTheme="minorEastAsia"/>
              <w:noProof/>
              <w:sz w:val="24"/>
              <w:szCs w:val="24"/>
              <w:lang w:val="en-US"/>
            </w:rPr>
          </w:pPr>
          <w:del w:id="63" w:author="Fernandes, Richard (he, him, his | il, le, lui)" w:date="2024-10-08T15:53:00Z" w16du:dateUtc="2024-10-08T19:53:00Z">
            <w:r w:rsidRPr="003C3A06" w:rsidDel="003C3A06">
              <w:rPr>
                <w:noProof/>
                <w:rPrChange w:id="64" w:author="Fernandes, Richard (he, him, his | il, le, lui)" w:date="2024-10-08T15:53:00Z" w16du:dateUtc="2024-10-08T19:53:00Z">
                  <w:rPr>
                    <w:rStyle w:val="Hyperlink"/>
                    <w:noProof/>
                  </w:rPr>
                </w:rPrChange>
              </w:rPr>
              <w:delText>References</w:delText>
            </w:r>
            <w:r w:rsidDel="003C3A06">
              <w:rPr>
                <w:noProof/>
                <w:webHidden/>
              </w:rPr>
              <w:tab/>
              <w:delText>9</w:delText>
            </w:r>
          </w:del>
        </w:p>
        <w:p w14:paraId="1B96E86B" w14:textId="1EBBF498" w:rsidR="004426D3" w:rsidRPr="004426D3" w:rsidRDefault="004426D3" w:rsidP="004426D3">
          <w:pPr>
            <w:rPr>
              <w:rFonts w:ascii="Calibri" w:eastAsia="Calibri" w:hAnsi="Calibri" w:cs="Times New Roman"/>
            </w:rPr>
          </w:pPr>
          <w:r w:rsidRPr="004426D3">
            <w:rPr>
              <w:rFonts w:ascii="Calibri" w:eastAsia="Calibri" w:hAnsi="Calibri" w:cs="Times New Roman"/>
              <w:b/>
              <w:bCs/>
              <w:noProof/>
            </w:rPr>
            <w:fldChar w:fldCharType="end"/>
          </w:r>
        </w:p>
      </w:sdtContent>
    </w:sdt>
    <w:p w14:paraId="075F2060" w14:textId="391DA119" w:rsidR="00EC092E" w:rsidRDefault="00EC092E">
      <w:pPr>
        <w:rPr>
          <w:rFonts w:ascii="Arial" w:eastAsia="Calibri" w:hAnsi="Arial" w:cs="Arial"/>
          <w:b/>
          <w:bCs/>
          <w:sz w:val="24"/>
          <w:szCs w:val="24"/>
          <w:lang w:val="en-US"/>
        </w:rPr>
      </w:pPr>
      <w:r>
        <w:rPr>
          <w:rFonts w:ascii="Arial" w:eastAsia="Calibri" w:hAnsi="Arial" w:cs="Arial"/>
          <w:b/>
          <w:bCs/>
          <w:sz w:val="24"/>
          <w:szCs w:val="24"/>
          <w:lang w:val="en-US"/>
        </w:rPr>
        <w:br w:type="page"/>
      </w:r>
    </w:p>
    <w:p w14:paraId="24B11F1B" w14:textId="77777777" w:rsidR="00EC092E" w:rsidRPr="004426D3" w:rsidRDefault="00EC092E" w:rsidP="004426D3">
      <w:pPr>
        <w:rPr>
          <w:rFonts w:ascii="Arial" w:eastAsia="Calibri" w:hAnsi="Arial" w:cs="Arial"/>
          <w:b/>
          <w:bCs/>
          <w:sz w:val="24"/>
          <w:szCs w:val="24"/>
          <w:lang w:val="en-US"/>
        </w:rPr>
      </w:pPr>
    </w:p>
    <w:p w14:paraId="4045F75D" w14:textId="0EA32C38" w:rsidR="004426D3" w:rsidRPr="004426D3" w:rsidRDefault="004426D3" w:rsidP="005D4CDA">
      <w:pPr>
        <w:rPr>
          <w:rFonts w:ascii="Arial" w:eastAsia="Calibri" w:hAnsi="Arial" w:cs="Arial"/>
          <w:b/>
          <w:bCs/>
          <w:sz w:val="24"/>
          <w:szCs w:val="24"/>
          <w:lang w:val="en-US"/>
        </w:rPr>
      </w:pPr>
    </w:p>
    <w:p w14:paraId="572F7962" w14:textId="24E4262E" w:rsidR="004426D3" w:rsidRPr="005D4CDA" w:rsidRDefault="006C41F5" w:rsidP="005D4CDA">
      <w:pPr>
        <w:pStyle w:val="Heading2"/>
        <w:rPr>
          <w:rFonts w:eastAsia="Times New Roman"/>
          <w:lang w:eastAsia="en-CA"/>
        </w:rPr>
      </w:pPr>
      <w:bookmarkStart w:id="65" w:name="_Toc179295234"/>
      <w:r w:rsidRPr="005D4CDA">
        <w:rPr>
          <w:rFonts w:eastAsia="Times New Roman"/>
          <w:lang w:eastAsia="en-CA"/>
        </w:rPr>
        <w:t>Abstract</w:t>
      </w:r>
      <w:bookmarkEnd w:id="65"/>
    </w:p>
    <w:p w14:paraId="0D1EAD7F" w14:textId="77777777" w:rsidR="004F6244" w:rsidRDefault="004F6244" w:rsidP="00932765">
      <w:pPr>
        <w:spacing w:line="360" w:lineRule="auto"/>
        <w:rPr>
          <w:ins w:id="66" w:author="Fernandes, Richard (he, him, his | il, le, lui)" w:date="2024-10-08T14:59:00Z" w16du:dateUtc="2024-10-08T18:59:00Z"/>
          <w:rFonts w:ascii="Calibri" w:eastAsia="Calibri" w:hAnsi="Calibri" w:cs="Calibri"/>
        </w:rPr>
      </w:pPr>
    </w:p>
    <w:p w14:paraId="41887D01" w14:textId="5D783895" w:rsidR="007D3621" w:rsidRPr="005D4CDA" w:rsidRDefault="008407CE" w:rsidP="00932765">
      <w:pPr>
        <w:spacing w:line="360" w:lineRule="auto"/>
        <w:rPr>
          <w:rFonts w:ascii="Calibri" w:eastAsia="Calibri" w:hAnsi="Calibri" w:cs="Calibri"/>
        </w:rPr>
      </w:pPr>
      <w:ins w:id="67" w:author="Fernandes, Richard (he, him, his | il, le, lui)" w:date="2024-10-08T15:02:00Z" w16du:dateUtc="2024-10-08T19:02:00Z">
        <w:r>
          <w:rPr>
            <w:rFonts w:ascii="Calibri" w:eastAsia="Calibri" w:hAnsi="Calibri" w:cs="Calibri"/>
          </w:rPr>
          <w:t>Leaf Area Index (LAI)</w:t>
        </w:r>
      </w:ins>
      <w:ins w:id="68" w:author="Fernandes, Richard (he, him, his | il, le, lui)" w:date="2024-10-08T15:03:00Z" w16du:dateUtc="2024-10-08T19:03:00Z">
        <w:r w:rsidR="009C01E3">
          <w:rPr>
            <w:rFonts w:ascii="Calibri" w:eastAsia="Calibri" w:hAnsi="Calibri" w:cs="Calibri"/>
          </w:rPr>
          <w:t xml:space="preserve">, defined as half the total green leaf area per unit ground area, </w:t>
        </w:r>
      </w:ins>
      <w:ins w:id="69" w:author="Fernandes, Richard (he, him, his | il, le, lui)" w:date="2024-10-08T15:02:00Z" w16du:dateUtc="2024-10-08T19:02:00Z">
        <w:r>
          <w:rPr>
            <w:rFonts w:ascii="Calibri" w:eastAsia="Calibri" w:hAnsi="Calibri" w:cs="Calibri"/>
          </w:rPr>
          <w:t xml:space="preserve"> is an essential climate variable </w:t>
        </w:r>
      </w:ins>
      <w:ins w:id="70" w:author="Fernandes, Richard (he, him, his | il, le, lui)" w:date="2024-10-08T15:03:00Z" w16du:dateUtc="2024-10-08T19:03:00Z">
        <w:r>
          <w:rPr>
            <w:rFonts w:ascii="Calibri" w:eastAsia="Calibri" w:hAnsi="Calibri" w:cs="Calibri"/>
          </w:rPr>
          <w:t xml:space="preserve">required for </w:t>
        </w:r>
        <w:r w:rsidR="009C01E3">
          <w:rPr>
            <w:rFonts w:ascii="Calibri" w:eastAsia="Calibri" w:hAnsi="Calibri" w:cs="Calibri"/>
          </w:rPr>
          <w:t xml:space="preserve">monitoring vegetation and as input to land surface models.  </w:t>
        </w:r>
      </w:ins>
      <w:ins w:id="71" w:author="Fernandes, Richard (he, him, his | il, le, lui)" w:date="2024-10-08T15:04:00Z" w16du:dateUtc="2024-10-08T19:04:00Z">
        <w:r w:rsidR="009C01E3">
          <w:rPr>
            <w:rFonts w:ascii="Calibri" w:eastAsia="Calibri" w:hAnsi="Calibri" w:cs="Calibri"/>
          </w:rPr>
          <w:t xml:space="preserve">In this study, LAI was estimated </w:t>
        </w:r>
      </w:ins>
      <w:ins w:id="72" w:author="Fernandes, Richard (he, him, his | il, le, lui)" w:date="2024-10-08T15:29:00Z" w16du:dateUtc="2024-10-08T19:29:00Z">
        <w:r w:rsidR="00B51924">
          <w:rPr>
            <w:rFonts w:ascii="Calibri" w:eastAsia="Calibri" w:hAnsi="Calibri" w:cs="Calibri"/>
          </w:rPr>
          <w:t xml:space="preserve">between 20xx and 20xx </w:t>
        </w:r>
      </w:ins>
      <w:ins w:id="73" w:author="Fernandes, Richard (he, him, his | il, le, lui)" w:date="2024-10-08T15:04:00Z" w16du:dateUtc="2024-10-08T19:04:00Z">
        <w:r w:rsidR="009C01E3">
          <w:rPr>
            <w:rFonts w:ascii="Calibri" w:eastAsia="Calibri" w:hAnsi="Calibri" w:cs="Calibri"/>
          </w:rPr>
          <w:t xml:space="preserve">for </w:t>
        </w:r>
      </w:ins>
      <w:ins w:id="74" w:author="Fernandes, Richard (he, him, his | il, le, lui)" w:date="2024-10-08T15:29:00Z" w16du:dateUtc="2024-10-08T19:29:00Z">
        <w:r w:rsidR="00B51924">
          <w:rPr>
            <w:rFonts w:ascii="Calibri" w:eastAsia="Calibri" w:hAnsi="Calibri" w:cs="Calibri"/>
          </w:rPr>
          <w:t>xx elementary</w:t>
        </w:r>
      </w:ins>
      <w:ins w:id="75" w:author="Fernandes, Richard (he, him, his | il, le, lui)" w:date="2024-10-08T15:04:00Z" w16du:dateUtc="2024-10-08T19:04:00Z">
        <w:r w:rsidR="00F56579">
          <w:rPr>
            <w:rFonts w:ascii="Calibri" w:eastAsia="Calibri" w:hAnsi="Calibri" w:cs="Calibri"/>
          </w:rPr>
          <w:t xml:space="preserve"> sampling units at xx US National Ecological</w:t>
        </w:r>
      </w:ins>
      <w:ins w:id="76" w:author="Fernandes, Richard (he, him, his | il, le, lui)" w:date="2024-10-08T15:05:00Z" w16du:dateUtc="2024-10-08T19:05:00Z">
        <w:r w:rsidR="00F56579">
          <w:rPr>
            <w:rFonts w:ascii="Calibri" w:eastAsia="Calibri" w:hAnsi="Calibri" w:cs="Calibri"/>
          </w:rPr>
          <w:t xml:space="preserve"> Observatory</w:t>
        </w:r>
      </w:ins>
      <w:ins w:id="77" w:author="Fernandes, Richard (he, him, his | il, le, lui)" w:date="2024-10-08T15:04:00Z" w16du:dateUtc="2024-10-08T19:04:00Z">
        <w:r w:rsidR="00F56579">
          <w:rPr>
            <w:rFonts w:ascii="Calibri" w:eastAsia="Calibri" w:hAnsi="Calibri" w:cs="Calibri"/>
          </w:rPr>
          <w:t xml:space="preserve"> Networ</w:t>
        </w:r>
      </w:ins>
      <w:ins w:id="78" w:author="Fernandes, Richard (he, him, his | il, le, lui)" w:date="2024-10-08T15:05:00Z" w16du:dateUtc="2024-10-08T19:05:00Z">
        <w:r w:rsidR="00F56579">
          <w:rPr>
            <w:rFonts w:ascii="Calibri" w:eastAsia="Calibri" w:hAnsi="Calibri" w:cs="Calibri"/>
          </w:rPr>
          <w:t>k (NEON)</w:t>
        </w:r>
      </w:ins>
      <w:ins w:id="79" w:author="Fernandes, Richard (he, him, his | il, le, lui)" w:date="2024-10-08T15:04:00Z" w16du:dateUtc="2024-10-08T19:04:00Z">
        <w:r w:rsidR="009C01E3">
          <w:rPr>
            <w:rFonts w:ascii="Calibri" w:eastAsia="Calibri" w:hAnsi="Calibri" w:cs="Calibri"/>
          </w:rPr>
          <w:t xml:space="preserve"> </w:t>
        </w:r>
      </w:ins>
      <w:ins w:id="80" w:author="Fernandes, Richard (he, him, his | il, le, lui)" w:date="2024-10-08T15:03:00Z" w16du:dateUtc="2024-10-08T19:03:00Z">
        <w:r w:rsidR="009C01E3">
          <w:rPr>
            <w:rFonts w:ascii="Calibri" w:eastAsia="Calibri" w:hAnsi="Calibri" w:cs="Calibri"/>
          </w:rPr>
          <w:t xml:space="preserve"> </w:t>
        </w:r>
      </w:ins>
      <w:ins w:id="81" w:author="Fernandes, Richard (he, him, his | il, le, lui)" w:date="2024-10-08T15:05:00Z" w16du:dateUtc="2024-10-08T19:05:00Z">
        <w:r w:rsidR="00F56579">
          <w:rPr>
            <w:rFonts w:ascii="Calibri" w:eastAsia="Calibri" w:hAnsi="Calibri" w:cs="Calibri"/>
          </w:rPr>
          <w:t xml:space="preserve">evergreen forest sites </w:t>
        </w:r>
        <w:r w:rsidR="000853BF">
          <w:rPr>
            <w:rFonts w:ascii="Calibri" w:eastAsia="Calibri" w:hAnsi="Calibri" w:cs="Calibri"/>
          </w:rPr>
          <w:t xml:space="preserve">by subtracting representative estimates of woody area index (WAI) from </w:t>
        </w:r>
      </w:ins>
      <w:ins w:id="82" w:author="Fernandes, Richard (he, him, his | il, le, lui)" w:date="2024-10-08T15:06:00Z" w16du:dateUtc="2024-10-08T19:06:00Z">
        <w:r w:rsidR="000853BF">
          <w:rPr>
            <w:rFonts w:ascii="Calibri" w:eastAsia="Calibri" w:hAnsi="Calibri" w:cs="Calibri"/>
          </w:rPr>
          <w:t>exist</w:t>
        </w:r>
        <w:r w:rsidR="00FC7C0E">
          <w:rPr>
            <w:rFonts w:ascii="Calibri" w:eastAsia="Calibri" w:hAnsi="Calibri" w:cs="Calibri"/>
          </w:rPr>
          <w:t xml:space="preserve">ing estimates of plant area index (PAI).  </w:t>
        </w:r>
      </w:ins>
      <w:ins w:id="83" w:author="Fernandes, Richard (he, him, his | il, le, lui)" w:date="2024-10-08T15:30:00Z" w16du:dateUtc="2024-10-08T19:30:00Z">
        <w:r w:rsidR="00B51924">
          <w:rPr>
            <w:rFonts w:ascii="Calibri" w:eastAsia="Calibri" w:hAnsi="Calibri" w:cs="Calibri"/>
          </w:rPr>
          <w:t xml:space="preserve">Early spring WAI </w:t>
        </w:r>
      </w:ins>
      <w:del w:id="84" w:author="Fernandes, Richard (he, him, his | il, le, lui)" w:date="2024-10-08T14:59:00Z" w16du:dateUtc="2024-10-08T18:59:00Z">
        <w:r w:rsidR="005E2631" w:rsidDel="004F6244">
          <w:rPr>
            <w:rFonts w:ascii="Calibri" w:eastAsia="Calibri" w:hAnsi="Calibri" w:cs="Calibri"/>
          </w:rPr>
          <w:delText xml:space="preserve">The United States National Ecological Observatory Network consists of xx sites </w:delText>
        </w:r>
        <w:r w:rsidR="00C661A0" w:rsidDel="004F6244">
          <w:rPr>
            <w:rFonts w:ascii="Calibri" w:eastAsia="Calibri" w:hAnsi="Calibri" w:cs="Calibri"/>
          </w:rPr>
          <w:delText xml:space="preserve">where </w:delText>
        </w:r>
        <w:r w:rsidR="00BA1F26" w:rsidDel="004F6244">
          <w:rPr>
            <w:rFonts w:ascii="Calibri" w:eastAsia="Calibri" w:hAnsi="Calibri" w:cs="Calibri"/>
          </w:rPr>
          <w:delText xml:space="preserve">in-situ </w:delText>
        </w:r>
        <w:r w:rsidR="00C661A0" w:rsidDel="004F6244">
          <w:rPr>
            <w:rFonts w:ascii="Calibri" w:eastAsia="Calibri" w:hAnsi="Calibri" w:cs="Calibri"/>
          </w:rPr>
          <w:delText xml:space="preserve">fiducial reference measurements </w:delText>
        </w:r>
        <w:r w:rsidR="00DB6987" w:rsidDel="004F6244">
          <w:rPr>
            <w:rFonts w:ascii="Calibri" w:eastAsia="Calibri" w:hAnsi="Calibri" w:cs="Calibri"/>
          </w:rPr>
          <w:delText xml:space="preserve">(FRM) </w:delText>
        </w:r>
        <w:r w:rsidR="00C661A0" w:rsidDel="004F6244">
          <w:rPr>
            <w:rFonts w:ascii="Calibri" w:eastAsia="Calibri" w:hAnsi="Calibri" w:cs="Calibri"/>
          </w:rPr>
          <w:delText xml:space="preserve">of vegetation biophysical parameters including leaf area index </w:delText>
        </w:r>
        <w:r w:rsidR="00387D38" w:rsidDel="004F6244">
          <w:rPr>
            <w:rFonts w:ascii="Calibri" w:eastAsia="Calibri" w:hAnsi="Calibri" w:cs="Calibri"/>
          </w:rPr>
          <w:delText xml:space="preserve">(LAI) </w:delText>
        </w:r>
        <w:r w:rsidR="00C661A0" w:rsidDel="004F6244">
          <w:rPr>
            <w:rFonts w:ascii="Calibri" w:eastAsia="Calibri" w:hAnsi="Calibri" w:cs="Calibri"/>
          </w:rPr>
          <w:delText xml:space="preserve">and fraction of absorbed photosynthetically active </w:delText>
        </w:r>
        <w:r w:rsidR="007237FC" w:rsidDel="004F6244">
          <w:rPr>
            <w:rFonts w:ascii="Calibri" w:eastAsia="Calibri" w:hAnsi="Calibri" w:cs="Calibri"/>
          </w:rPr>
          <w:delText xml:space="preserve">radiation </w:delText>
        </w:r>
        <w:r w:rsidR="006E3F3D" w:rsidDel="004F6244">
          <w:rPr>
            <w:rFonts w:ascii="Calibri" w:eastAsia="Calibri" w:hAnsi="Calibri" w:cs="Calibri"/>
          </w:rPr>
          <w:delText>by green foliage</w:delText>
        </w:r>
        <w:r w:rsidR="00BA1F26" w:rsidDel="004F6244">
          <w:rPr>
            <w:rFonts w:ascii="Calibri" w:eastAsia="Calibri" w:hAnsi="Calibri" w:cs="Calibri"/>
          </w:rPr>
          <w:delText xml:space="preserve"> </w:delText>
        </w:r>
        <w:r w:rsidR="00387D38" w:rsidDel="004F6244">
          <w:rPr>
            <w:rFonts w:ascii="Calibri" w:eastAsia="Calibri" w:hAnsi="Calibri" w:cs="Calibri"/>
          </w:rPr>
          <w:delText>(</w:delText>
        </w:r>
        <w:r w:rsidR="00777DFB" w:rsidDel="004F6244">
          <w:rPr>
            <w:rFonts w:ascii="Calibri" w:eastAsia="Calibri" w:hAnsi="Calibri" w:cs="Calibri"/>
          </w:rPr>
          <w:delText>F</w:delText>
        </w:r>
        <w:r w:rsidR="00387D38" w:rsidDel="004F6244">
          <w:rPr>
            <w:rFonts w:ascii="Calibri" w:eastAsia="Calibri" w:hAnsi="Calibri" w:cs="Calibri"/>
          </w:rPr>
          <w:delText>APAR</w:delText>
        </w:r>
        <w:r w:rsidR="00777DFB" w:rsidDel="004F6244">
          <w:rPr>
            <w:rFonts w:ascii="Calibri" w:eastAsia="Calibri" w:hAnsi="Calibri" w:cs="Calibri"/>
          </w:rPr>
          <w:delText>g</w:delText>
        </w:r>
        <w:r w:rsidR="00387D38" w:rsidDel="004F6244">
          <w:rPr>
            <w:rFonts w:ascii="Calibri" w:eastAsia="Calibri" w:hAnsi="Calibri" w:cs="Calibri"/>
          </w:rPr>
          <w:delText xml:space="preserve">) </w:delText>
        </w:r>
        <w:r w:rsidR="00BA1F26" w:rsidDel="004F6244">
          <w:rPr>
            <w:rFonts w:ascii="Calibri" w:eastAsia="Calibri" w:hAnsi="Calibri" w:cs="Calibri"/>
          </w:rPr>
          <w:delText xml:space="preserve">have been </w:delText>
        </w:r>
        <w:r w:rsidR="00AB7453" w:rsidDel="004F6244">
          <w:rPr>
            <w:rFonts w:ascii="Calibri" w:eastAsia="Calibri" w:hAnsi="Calibri" w:cs="Calibri"/>
          </w:rPr>
          <w:delText xml:space="preserve">produced </w:delText>
        </w:r>
        <w:r w:rsidR="00DB6987" w:rsidDel="004F6244">
          <w:rPr>
            <w:rFonts w:ascii="Calibri" w:eastAsia="Calibri" w:hAnsi="Calibri" w:cs="Calibri"/>
          </w:rPr>
          <w:delText xml:space="preserve">from 20xx to present.  </w:delText>
        </w:r>
      </w:del>
      <w:del w:id="85" w:author="Fernandes, Richard (he, him, his | il, le, lui)" w:date="2024-10-08T15:06:00Z" w16du:dateUtc="2024-10-08T19:06:00Z">
        <w:r w:rsidR="00DB6987" w:rsidDel="00FC7C0E">
          <w:rPr>
            <w:rFonts w:ascii="Calibri" w:eastAsia="Calibri" w:hAnsi="Calibri" w:cs="Calibri"/>
          </w:rPr>
          <w:delText xml:space="preserve">These FRM were derived from </w:delText>
        </w:r>
        <w:r w:rsidR="00954D65" w:rsidDel="00FC7C0E">
          <w:rPr>
            <w:rFonts w:ascii="Calibri" w:eastAsia="Calibri" w:hAnsi="Calibri" w:cs="Calibri"/>
          </w:rPr>
          <w:delText>upward and downward looking digital hemispherical photography</w:delText>
        </w:r>
        <w:r w:rsidR="00DD2178" w:rsidDel="00FC7C0E">
          <w:rPr>
            <w:rFonts w:ascii="Calibri" w:eastAsia="Calibri" w:hAnsi="Calibri" w:cs="Calibri"/>
          </w:rPr>
          <w:delText xml:space="preserve"> processed to first estimate the plant area index (PAI) </w:delText>
        </w:r>
        <w:r w:rsidR="00250A2F" w:rsidDel="00FC7C0E">
          <w:rPr>
            <w:rFonts w:ascii="Calibri" w:eastAsia="Calibri" w:hAnsi="Calibri" w:cs="Calibri"/>
          </w:rPr>
          <w:delText>and</w:delText>
        </w:r>
        <w:r w:rsidR="00D10DBE" w:rsidDel="00FC7C0E">
          <w:rPr>
            <w:rFonts w:ascii="Calibri" w:eastAsia="Calibri" w:hAnsi="Calibri" w:cs="Calibri"/>
          </w:rPr>
          <w:delText>, for evergreen forests,</w:delText>
        </w:r>
        <w:r w:rsidR="00250A2F" w:rsidDel="00FC7C0E">
          <w:rPr>
            <w:rFonts w:ascii="Calibri" w:eastAsia="Calibri" w:hAnsi="Calibri" w:cs="Calibri"/>
          </w:rPr>
          <w:delText xml:space="preserve"> LAI by applying </w:delText>
        </w:r>
        <w:r w:rsidR="005C4CC1" w:rsidDel="00FC7C0E">
          <w:rPr>
            <w:rFonts w:ascii="Calibri" w:eastAsia="Calibri" w:hAnsi="Calibri" w:cs="Calibri"/>
          </w:rPr>
          <w:delText xml:space="preserve">a </w:delText>
        </w:r>
        <w:r w:rsidR="00D10DBE" w:rsidDel="00FC7C0E">
          <w:rPr>
            <w:rFonts w:ascii="Calibri" w:eastAsia="Calibri" w:hAnsi="Calibri" w:cs="Calibri"/>
          </w:rPr>
          <w:delText>default scaling factor of 0.85.</w:delText>
        </w:r>
      </w:del>
      <w:ins w:id="86" w:author="Fernandes, Richard (he, him, his | il, le, lui)" w:date="2024-10-08T15:06:00Z" w16du:dateUtc="2024-10-08T19:06:00Z">
        <w:r w:rsidR="00FC7C0E">
          <w:rPr>
            <w:rFonts w:ascii="Calibri" w:eastAsia="Calibri" w:hAnsi="Calibri" w:cs="Calibri"/>
          </w:rPr>
          <w:t xml:space="preserve">was derived for </w:t>
        </w:r>
      </w:ins>
      <w:ins w:id="87" w:author="Fernandes, Richard (he, him, his | il, le, lui)" w:date="2024-10-08T15:07:00Z" w16du:dateUtc="2024-10-08T19:07:00Z">
        <w:r w:rsidR="00FC7C0E">
          <w:rPr>
            <w:rFonts w:ascii="Calibri" w:eastAsia="Calibri" w:hAnsi="Calibri" w:cs="Calibri"/>
          </w:rPr>
          <w:t>between 1 and 6</w:t>
        </w:r>
      </w:ins>
      <w:ins w:id="88" w:author="Fernandes, Richard (he, him, his | il, le, lui)" w:date="2024-10-08T15:06:00Z" w16du:dateUtc="2024-10-08T19:06:00Z">
        <w:r w:rsidR="00FC7C0E">
          <w:rPr>
            <w:rFonts w:ascii="Calibri" w:eastAsia="Calibri" w:hAnsi="Calibri" w:cs="Calibri"/>
          </w:rPr>
          <w:t xml:space="preserve"> </w:t>
        </w:r>
      </w:ins>
      <w:ins w:id="89" w:author="Fernandes, Richard (he, him, his | il, le, lui)" w:date="2024-10-08T15:32:00Z" w16du:dateUtc="2024-10-08T19:32:00Z">
        <w:r w:rsidR="00A32DF4">
          <w:rPr>
            <w:rFonts w:ascii="Calibri" w:eastAsia="Calibri" w:hAnsi="Calibri" w:cs="Calibri"/>
          </w:rPr>
          <w:t xml:space="preserve">reference </w:t>
        </w:r>
      </w:ins>
      <w:ins w:id="90" w:author="Fernandes, Richard (he, him, his | il, le, lui)" w:date="2024-10-08T15:06:00Z" w16du:dateUtc="2024-10-08T19:06:00Z">
        <w:r w:rsidR="00FC7C0E">
          <w:rPr>
            <w:rFonts w:ascii="Calibri" w:eastAsia="Calibri" w:hAnsi="Calibri" w:cs="Calibri"/>
          </w:rPr>
          <w:t>elementary sampling units</w:t>
        </w:r>
      </w:ins>
      <w:ins w:id="91" w:author="Fernandes, Richard (he, him, his | il, le, lui)" w:date="2024-10-08T15:07:00Z" w16du:dateUtc="2024-10-08T19:07:00Z">
        <w:r w:rsidR="00FC7C0E">
          <w:rPr>
            <w:rFonts w:ascii="Calibri" w:eastAsia="Calibri" w:hAnsi="Calibri" w:cs="Calibri"/>
          </w:rPr>
          <w:t xml:space="preserve"> (ESUs) </w:t>
        </w:r>
      </w:ins>
      <w:ins w:id="92" w:author="Fernandes, Richard (he, him, his | il, le, lui)" w:date="2024-10-08T15:30:00Z" w16du:dateUtc="2024-10-08T19:30:00Z">
        <w:r w:rsidR="00B51924">
          <w:rPr>
            <w:rFonts w:ascii="Calibri" w:eastAsia="Calibri" w:hAnsi="Calibri" w:cs="Calibri"/>
          </w:rPr>
          <w:t xml:space="preserve">at each site as </w:t>
        </w:r>
      </w:ins>
      <w:ins w:id="93" w:author="Fernandes, Richard (he, him, his | il, le, lui)" w:date="2024-10-08T15:31:00Z" w16du:dateUtc="2024-10-08T19:31:00Z">
        <w:r w:rsidR="00B51924">
          <w:rPr>
            <w:rFonts w:ascii="Calibri" w:eastAsia="Calibri" w:hAnsi="Calibri" w:cs="Calibri"/>
          </w:rPr>
          <w:t xml:space="preserve">the difference between </w:t>
        </w:r>
      </w:ins>
      <w:ins w:id="94" w:author="Fernandes, Richard (he, him, his | il, le, lui)" w:date="2024-10-08T15:08:00Z" w16du:dateUtc="2024-10-08T19:08:00Z">
        <w:r w:rsidR="00C32DCE">
          <w:rPr>
            <w:rFonts w:ascii="Calibri" w:eastAsia="Calibri" w:hAnsi="Calibri" w:cs="Calibri"/>
          </w:rPr>
          <w:t xml:space="preserve">PAI and LAI </w:t>
        </w:r>
      </w:ins>
      <w:ins w:id="95" w:author="Fernandes, Richard (he, him, his | il, le, lui)" w:date="2024-10-08T15:31:00Z" w16du:dateUtc="2024-10-08T19:31:00Z">
        <w:r w:rsidR="006D58F1">
          <w:rPr>
            <w:rFonts w:ascii="Calibri" w:eastAsia="Calibri" w:hAnsi="Calibri" w:cs="Calibri"/>
          </w:rPr>
          <w:t>, estimated</w:t>
        </w:r>
      </w:ins>
      <w:ins w:id="96" w:author="Fernandes, Richard (he, him, his | il, le, lui)" w:date="2024-10-08T15:32:00Z" w16du:dateUtc="2024-10-08T19:32:00Z">
        <w:r w:rsidR="00A32DF4">
          <w:rPr>
            <w:rFonts w:ascii="Calibri" w:eastAsia="Calibri" w:hAnsi="Calibri" w:cs="Calibri"/>
          </w:rPr>
          <w:t xml:space="preserve"> with</w:t>
        </w:r>
        <w:r w:rsidR="006D58F1">
          <w:rPr>
            <w:rFonts w:ascii="Calibri" w:eastAsia="Calibri" w:hAnsi="Calibri" w:cs="Calibri"/>
          </w:rPr>
          <w:t xml:space="preserve"> the CANEYE application </w:t>
        </w:r>
        <w:r w:rsidR="00A32DF4">
          <w:rPr>
            <w:rFonts w:ascii="Calibri" w:eastAsia="Calibri" w:hAnsi="Calibri" w:cs="Calibri"/>
          </w:rPr>
          <w:t>through</w:t>
        </w:r>
      </w:ins>
      <w:ins w:id="97" w:author="Fernandes, Richard (he, him, his | il, le, lui)" w:date="2024-10-08T15:31:00Z" w16du:dateUtc="2024-10-08T19:31:00Z">
        <w:r w:rsidR="006D58F1">
          <w:rPr>
            <w:rFonts w:ascii="Calibri" w:eastAsia="Calibri" w:hAnsi="Calibri" w:cs="Calibri"/>
          </w:rPr>
          <w:t xml:space="preserve"> </w:t>
        </w:r>
      </w:ins>
      <w:del w:id="98" w:author="Fernandes, Richard (he, him, his | il, le, lui)" w:date="2024-10-08T15:31:00Z" w16du:dateUtc="2024-10-08T19:31:00Z">
        <w:r w:rsidR="00D10DBE" w:rsidDel="006D58F1">
          <w:rPr>
            <w:rFonts w:ascii="Calibri" w:eastAsia="Calibri" w:hAnsi="Calibri" w:cs="Calibri"/>
          </w:rPr>
          <w:delText xml:space="preserve"> </w:delText>
        </w:r>
      </w:del>
      <w:ins w:id="99" w:author="Fernandes, Richard (he, him, his | il, le, lui)" w:date="2024-10-08T15:08:00Z" w16du:dateUtc="2024-10-08T19:08:00Z">
        <w:r w:rsidR="00C32DCE">
          <w:rPr>
            <w:rFonts w:ascii="Calibri" w:eastAsia="Calibri" w:hAnsi="Calibri" w:cs="Calibri"/>
          </w:rPr>
          <w:t xml:space="preserve">visually labelled digital hemispherical photographs.  </w:t>
        </w:r>
      </w:ins>
      <w:ins w:id="100" w:author="Fernandes, Richard (he, him, his | il, le, lui)" w:date="2024-10-08T15:33:00Z" w16du:dateUtc="2024-10-08T19:33:00Z">
        <w:r w:rsidR="00A32DF4">
          <w:rPr>
            <w:rFonts w:ascii="Calibri" w:eastAsia="Calibri" w:hAnsi="Calibri" w:cs="Calibri"/>
          </w:rPr>
          <w:t xml:space="preserve">Reference ESU </w:t>
        </w:r>
      </w:ins>
      <w:ins w:id="101" w:author="Fernandes, Richard (he, him, his | il, le, lui)" w:date="2024-10-08T15:32:00Z" w16du:dateUtc="2024-10-08T19:32:00Z">
        <w:r w:rsidR="00A32DF4">
          <w:rPr>
            <w:rFonts w:ascii="Calibri" w:eastAsia="Calibri" w:hAnsi="Calibri" w:cs="Calibri"/>
          </w:rPr>
          <w:t xml:space="preserve">WAI </w:t>
        </w:r>
      </w:ins>
      <w:ins w:id="102" w:author="Fernandes, Richard (he, him, his | il, le, lui)" w:date="2024-10-08T15:33:00Z" w16du:dateUtc="2024-10-08T19:33:00Z">
        <w:r w:rsidR="00007C46">
          <w:rPr>
            <w:rFonts w:ascii="Calibri" w:eastAsia="Calibri" w:hAnsi="Calibri" w:cs="Calibri"/>
          </w:rPr>
          <w:t>was</w:t>
        </w:r>
        <w:r w:rsidR="00A32DF4">
          <w:rPr>
            <w:rFonts w:ascii="Calibri" w:eastAsia="Calibri" w:hAnsi="Calibri" w:cs="Calibri"/>
          </w:rPr>
          <w:t xml:space="preserve"> </w:t>
        </w:r>
        <w:r w:rsidR="00007C46">
          <w:rPr>
            <w:rFonts w:ascii="Calibri" w:eastAsia="Calibri" w:hAnsi="Calibri" w:cs="Calibri"/>
          </w:rPr>
          <w:t xml:space="preserve">used to estimate WAI for all dates </w:t>
        </w:r>
      </w:ins>
      <w:ins w:id="103" w:author="Fernandes, Richard (he, him, his | il, le, lui)" w:date="2024-10-08T15:34:00Z" w16du:dateUtc="2024-10-08T19:34:00Z">
        <w:r w:rsidR="00192570">
          <w:rPr>
            <w:rFonts w:ascii="Calibri" w:eastAsia="Calibri" w:hAnsi="Calibri" w:cs="Calibri"/>
          </w:rPr>
          <w:t xml:space="preserve">using site specific relationships between WAI </w:t>
        </w:r>
      </w:ins>
      <w:ins w:id="104" w:author="Fernandes, Richard (he, him, his | il, le, lui)" w:date="2024-10-08T15:35:00Z" w16du:dateUtc="2024-10-08T19:35:00Z">
        <w:r w:rsidR="00192570">
          <w:rPr>
            <w:rFonts w:ascii="Calibri" w:eastAsia="Calibri" w:hAnsi="Calibri" w:cs="Calibri"/>
          </w:rPr>
          <w:t>and LAI calibrated</w:t>
        </w:r>
      </w:ins>
      <w:ins w:id="105" w:author="Fernandes, Richard (he, him, his | il, le, lui)" w:date="2024-10-08T15:33:00Z" w16du:dateUtc="2024-10-08T19:33:00Z">
        <w:r w:rsidR="00007C46">
          <w:rPr>
            <w:rFonts w:ascii="Calibri" w:eastAsia="Calibri" w:hAnsi="Calibri" w:cs="Calibri"/>
          </w:rPr>
          <w:t xml:space="preserve"> assuming constant within ESU WAI</w:t>
        </w:r>
        <w:r w:rsidR="00A32DF4">
          <w:rPr>
            <w:rFonts w:ascii="Calibri" w:eastAsia="Calibri" w:hAnsi="Calibri" w:cs="Calibri"/>
          </w:rPr>
          <w:t xml:space="preserve"> </w:t>
        </w:r>
      </w:ins>
      <w:ins w:id="106" w:author="Fernandes, Richard (he, him, his | il, le, lui)" w:date="2024-10-08T15:10:00Z" w16du:dateUtc="2024-10-08T19:10:00Z">
        <w:r w:rsidR="000355D8">
          <w:rPr>
            <w:rFonts w:ascii="Calibri" w:eastAsia="Calibri" w:hAnsi="Calibri" w:cs="Calibri"/>
          </w:rPr>
          <w:t xml:space="preserve">.  </w:t>
        </w:r>
      </w:ins>
      <w:ins w:id="107" w:author="Fernandes, Richard (he, him, his | il, le, lui)" w:date="2024-10-08T15:11:00Z" w16du:dateUtc="2024-10-08T19:11:00Z">
        <w:r w:rsidR="00A52485">
          <w:rPr>
            <w:rFonts w:ascii="Calibri" w:eastAsia="Calibri" w:hAnsi="Calibri" w:cs="Calibri"/>
          </w:rPr>
          <w:t xml:space="preserve">WAI </w:t>
        </w:r>
        <w:r w:rsidR="00432917">
          <w:rPr>
            <w:rFonts w:ascii="Calibri" w:eastAsia="Calibri" w:hAnsi="Calibri" w:cs="Calibri"/>
          </w:rPr>
          <w:t xml:space="preserve">estimates </w:t>
        </w:r>
        <w:r w:rsidR="00A52485">
          <w:rPr>
            <w:rFonts w:ascii="Calibri" w:eastAsia="Calibri" w:hAnsi="Calibri" w:cs="Calibri"/>
          </w:rPr>
          <w:t>ranged from xx to xx</w:t>
        </w:r>
        <w:r w:rsidR="00432917">
          <w:rPr>
            <w:rFonts w:ascii="Calibri" w:eastAsia="Calibri" w:hAnsi="Calibri" w:cs="Calibri"/>
          </w:rPr>
          <w:t xml:space="preserve"> with a median W</w:t>
        </w:r>
      </w:ins>
      <w:ins w:id="108" w:author="Fernandes, Richard (he, him, his | il, le, lui)" w:date="2024-10-08T15:12:00Z" w16du:dateUtc="2024-10-08T19:12:00Z">
        <w:r w:rsidR="00432917">
          <w:rPr>
            <w:rFonts w:ascii="Calibri" w:eastAsia="Calibri" w:hAnsi="Calibri" w:cs="Calibri"/>
          </w:rPr>
          <w:t>AI of xx</w:t>
        </w:r>
        <w:r w:rsidR="00B4146F">
          <w:rPr>
            <w:rFonts w:ascii="Calibri" w:eastAsia="Calibri" w:hAnsi="Calibri" w:cs="Calibri"/>
          </w:rPr>
          <w:t xml:space="preserve">.  </w:t>
        </w:r>
      </w:ins>
      <w:ins w:id="109" w:author="Fernandes, Richard (he, him, his | il, le, lui)" w:date="2024-10-08T15:13:00Z" w16du:dateUtc="2024-10-08T19:13:00Z">
        <w:r w:rsidR="00B4146F">
          <w:rPr>
            <w:rFonts w:ascii="Calibri" w:eastAsia="Calibri" w:hAnsi="Calibri" w:cs="Calibri"/>
          </w:rPr>
          <w:t xml:space="preserve">LAI estimates using </w:t>
        </w:r>
        <w:r w:rsidR="005D6CB4">
          <w:rPr>
            <w:rFonts w:ascii="Calibri" w:eastAsia="Calibri" w:hAnsi="Calibri" w:cs="Calibri"/>
          </w:rPr>
          <w:t xml:space="preserve">site specific values were </w:t>
        </w:r>
      </w:ins>
      <w:ins w:id="110" w:author="Fernandes, Richard (he, him, his | il, le, lui)" w:date="2024-10-08T15:14:00Z" w16du:dateUtc="2024-10-08T19:14:00Z">
        <w:r w:rsidR="00BA0A7D">
          <w:rPr>
            <w:rFonts w:ascii="Calibri" w:eastAsia="Calibri" w:hAnsi="Calibri" w:cs="Calibri"/>
          </w:rPr>
          <w:t xml:space="preserve">between 25% and 100% of estimates based </w:t>
        </w:r>
      </w:ins>
      <w:ins w:id="111" w:author="Fernandes, Richard (he, him, his | il, le, lui)" w:date="2024-10-08T15:35:00Z" w16du:dateUtc="2024-10-08T19:35:00Z">
        <w:r w:rsidR="00192570">
          <w:rPr>
            <w:rFonts w:ascii="Calibri" w:eastAsia="Calibri" w:hAnsi="Calibri" w:cs="Calibri"/>
          </w:rPr>
          <w:t xml:space="preserve">on </w:t>
        </w:r>
        <w:r w:rsidR="00EF48D3">
          <w:rPr>
            <w:rFonts w:ascii="Calibri" w:eastAsia="Calibri" w:hAnsi="Calibri" w:cs="Calibri"/>
          </w:rPr>
          <w:t xml:space="preserve">the </w:t>
        </w:r>
        <w:r w:rsidR="00192570">
          <w:rPr>
            <w:rFonts w:ascii="Calibri" w:eastAsia="Calibri" w:hAnsi="Calibri" w:cs="Calibri"/>
          </w:rPr>
          <w:t xml:space="preserve">previously assumed </w:t>
        </w:r>
        <w:r w:rsidR="00EF48D3">
          <w:rPr>
            <w:rFonts w:ascii="Calibri" w:eastAsia="Calibri" w:hAnsi="Calibri" w:cs="Calibri"/>
          </w:rPr>
          <w:t>constant ratio of LAI to PAI of 0.84.</w:t>
        </w:r>
      </w:ins>
      <w:del w:id="112" w:author="Fernandes, Richard (he, him, his | il, le, lui)" w:date="2024-10-08T15:10:00Z" w16du:dateUtc="2024-10-08T19:10:00Z">
        <w:r w:rsidR="00D10DBE" w:rsidDel="000355D8">
          <w:rPr>
            <w:rFonts w:ascii="Calibri" w:eastAsia="Calibri" w:hAnsi="Calibri" w:cs="Calibri"/>
          </w:rPr>
          <w:delText xml:space="preserve"> </w:delText>
        </w:r>
        <w:r w:rsidR="005C4CC1" w:rsidDel="000355D8">
          <w:rPr>
            <w:rFonts w:ascii="Calibri" w:eastAsia="Calibri" w:hAnsi="Calibri" w:cs="Calibri"/>
          </w:rPr>
          <w:delText xml:space="preserve"> </w:delText>
        </w:r>
        <w:r w:rsidR="00716373" w:rsidDel="000355D8">
          <w:rPr>
            <w:rFonts w:ascii="Calibri" w:eastAsia="Calibri" w:hAnsi="Calibri" w:cs="Calibri"/>
          </w:rPr>
          <w:delText xml:space="preserve">This study provides </w:delText>
        </w:r>
        <w:r w:rsidR="00133ADB" w:rsidDel="000355D8">
          <w:rPr>
            <w:rFonts w:ascii="Calibri" w:eastAsia="Calibri" w:hAnsi="Calibri" w:cs="Calibri"/>
          </w:rPr>
          <w:delText>plot</w:delText>
        </w:r>
        <w:r w:rsidR="00716373" w:rsidDel="000355D8">
          <w:rPr>
            <w:rFonts w:ascii="Calibri" w:eastAsia="Calibri" w:hAnsi="Calibri" w:cs="Calibri"/>
          </w:rPr>
          <w:delText xml:space="preserve"> specific estimates of woody area index (WAI) by </w:delText>
        </w:r>
        <w:r w:rsidR="00222D71" w:rsidDel="000355D8">
          <w:rPr>
            <w:rFonts w:ascii="Calibri" w:eastAsia="Calibri" w:hAnsi="Calibri" w:cs="Calibri"/>
          </w:rPr>
          <w:delText xml:space="preserve">visually </w:delText>
        </w:r>
        <w:r w:rsidR="009E440D" w:rsidDel="000355D8">
          <w:rPr>
            <w:rFonts w:ascii="Calibri" w:eastAsia="Calibri" w:hAnsi="Calibri" w:cs="Calibri"/>
          </w:rPr>
          <w:delText xml:space="preserve">interpreting </w:delText>
        </w:r>
        <w:r w:rsidR="00EA3F23" w:rsidDel="000355D8">
          <w:rPr>
            <w:rFonts w:ascii="Calibri" w:eastAsia="Calibri" w:hAnsi="Calibri" w:cs="Calibri"/>
          </w:rPr>
          <w:delText xml:space="preserve">early growing season </w:delText>
        </w:r>
        <w:r w:rsidR="009E440D" w:rsidDel="000355D8">
          <w:rPr>
            <w:rFonts w:ascii="Calibri" w:eastAsia="Calibri" w:hAnsi="Calibri" w:cs="Calibri"/>
          </w:rPr>
          <w:delText xml:space="preserve">photographs </w:delText>
        </w:r>
        <w:r w:rsidR="00EA3F23" w:rsidDel="000355D8">
          <w:rPr>
            <w:rFonts w:ascii="Calibri" w:eastAsia="Calibri" w:hAnsi="Calibri" w:cs="Calibri"/>
          </w:rPr>
          <w:delText xml:space="preserve">at then </w:delText>
        </w:r>
        <w:r w:rsidR="00EA2981" w:rsidDel="000355D8">
          <w:rPr>
            <w:rFonts w:ascii="Calibri" w:eastAsia="Calibri" w:hAnsi="Calibri" w:cs="Calibri"/>
          </w:rPr>
          <w:delText xml:space="preserve">using the </w:delText>
        </w:r>
        <w:r w:rsidR="00133ADB" w:rsidDel="000355D8">
          <w:rPr>
            <w:rFonts w:ascii="Calibri" w:eastAsia="Calibri" w:hAnsi="Calibri" w:cs="Calibri"/>
          </w:rPr>
          <w:delText xml:space="preserve">plot specific </w:delText>
        </w:r>
        <w:r w:rsidR="00EA2981" w:rsidDel="000355D8">
          <w:rPr>
            <w:rFonts w:ascii="Calibri" w:eastAsia="Calibri" w:hAnsi="Calibri" w:cs="Calibri"/>
          </w:rPr>
          <w:delText xml:space="preserve">LAI/PAI ratio time series </w:delText>
        </w:r>
        <w:r w:rsidR="00133ADB" w:rsidDel="000355D8">
          <w:rPr>
            <w:rFonts w:ascii="Calibri" w:eastAsia="Calibri" w:hAnsi="Calibri" w:cs="Calibri"/>
          </w:rPr>
          <w:delText>to estimate</w:delText>
        </w:r>
        <w:r w:rsidR="005B30B1" w:rsidDel="000355D8">
          <w:rPr>
            <w:rFonts w:ascii="Calibri" w:eastAsia="Calibri" w:hAnsi="Calibri" w:cs="Calibri"/>
          </w:rPr>
          <w:delText xml:space="preserve"> </w:delText>
        </w:r>
        <w:r w:rsidR="0097184D" w:rsidDel="000355D8">
          <w:rPr>
            <w:rFonts w:ascii="Calibri" w:eastAsia="Calibri" w:hAnsi="Calibri" w:cs="Calibri"/>
          </w:rPr>
          <w:delText xml:space="preserve">the WAI for all evergreeen forest plots in the same NEON site.  </w:delText>
        </w:r>
        <w:r w:rsidR="00E66FA3" w:rsidDel="000355D8">
          <w:rPr>
            <w:rFonts w:ascii="Calibri" w:eastAsia="Calibri" w:hAnsi="Calibri" w:cs="Calibri"/>
          </w:rPr>
          <w:delText xml:space="preserve">LAI/PAI ratios </w:delText>
        </w:r>
        <w:r w:rsidR="00AE7AA5" w:rsidDel="000355D8">
          <w:rPr>
            <w:rFonts w:ascii="Calibri" w:eastAsia="Calibri" w:hAnsi="Calibri" w:cs="Calibri"/>
          </w:rPr>
          <w:delText xml:space="preserve">ranged from xx to xx </w:delText>
        </w:r>
        <w:r w:rsidR="00ED4AB4" w:rsidDel="000355D8">
          <w:rPr>
            <w:rFonts w:ascii="Calibri" w:eastAsia="Calibri" w:hAnsi="Calibri" w:cs="Calibri"/>
          </w:rPr>
          <w:delText xml:space="preserve">indicating these corrections will significantly reduce </w:delText>
        </w:r>
        <w:r w:rsidR="006E3F3D" w:rsidDel="000355D8">
          <w:rPr>
            <w:rFonts w:ascii="Calibri" w:eastAsia="Calibri" w:hAnsi="Calibri" w:cs="Calibri"/>
          </w:rPr>
          <w:delText>current FRM estimates of overstory LAI and FAPARg.</w:delText>
        </w:r>
        <w:r w:rsidR="00E66FA3" w:rsidDel="000355D8">
          <w:rPr>
            <w:rFonts w:ascii="Calibri" w:eastAsia="Calibri" w:hAnsi="Calibri" w:cs="Calibri"/>
          </w:rPr>
          <w:delText xml:space="preserve"> </w:delText>
        </w:r>
        <w:r w:rsidR="00777DFB" w:rsidDel="000355D8">
          <w:rPr>
            <w:rFonts w:ascii="Calibri" w:eastAsia="Calibri" w:hAnsi="Calibri" w:cs="Calibri"/>
          </w:rPr>
          <w:delText xml:space="preserve">  Further work is required to quantify the uncertainty of WAI estimates.</w:delText>
        </w:r>
      </w:del>
    </w:p>
    <w:p w14:paraId="103439F5" w14:textId="77777777" w:rsidR="007D3621" w:rsidRDefault="007D3621">
      <w:pPr>
        <w:rPr>
          <w:rFonts w:ascii="Arial" w:eastAsia="Calibri" w:hAnsi="Arial" w:cs="Arial"/>
          <w:sz w:val="24"/>
          <w:szCs w:val="24"/>
        </w:rPr>
      </w:pPr>
      <w:r>
        <w:rPr>
          <w:rFonts w:ascii="Arial" w:eastAsia="Calibri" w:hAnsi="Arial" w:cs="Arial"/>
          <w:sz w:val="24"/>
          <w:szCs w:val="24"/>
        </w:rPr>
        <w:br w:type="page"/>
      </w:r>
    </w:p>
    <w:p w14:paraId="795279B4" w14:textId="52DA998A" w:rsidR="007B45EC" w:rsidRPr="005D4CDA" w:rsidRDefault="007B45EC" w:rsidP="005D4CDA">
      <w:pPr>
        <w:pStyle w:val="Heading2"/>
      </w:pPr>
      <w:bookmarkStart w:id="113" w:name="_Toc179295235"/>
      <w:r w:rsidRPr="005D4CDA">
        <w:lastRenderedPageBreak/>
        <w:t>Introduction</w:t>
      </w:r>
      <w:bookmarkEnd w:id="113"/>
    </w:p>
    <w:p w14:paraId="6013E663" w14:textId="77777777" w:rsidR="00231F8F" w:rsidRPr="005D4CDA" w:rsidRDefault="00231F8F" w:rsidP="004B5010">
      <w:pPr>
        <w:spacing w:line="360" w:lineRule="auto"/>
        <w:rPr>
          <w:rFonts w:ascii="Calibri" w:hAnsi="Calibri" w:cs="Calibri"/>
        </w:rPr>
      </w:pPr>
    </w:p>
    <w:p w14:paraId="71CF5390" w14:textId="7A3800F4" w:rsidR="007651C9" w:rsidRDefault="0038369D" w:rsidP="004B5010">
      <w:pPr>
        <w:spacing w:after="0" w:line="360" w:lineRule="auto"/>
        <w:rPr>
          <w:rFonts w:ascii="Calibri" w:eastAsia="Calibri" w:hAnsi="Calibri" w:cs="Calibri"/>
        </w:rPr>
      </w:pPr>
      <w:bookmarkStart w:id="114" w:name="_Hlk175644713"/>
      <w:r>
        <w:rPr>
          <w:rFonts w:ascii="Calibri" w:eastAsia="Calibri" w:hAnsi="Calibri" w:cs="Calibri"/>
        </w:rPr>
        <w:t>Leaf area index (LAI) is an e</w:t>
      </w:r>
      <w:r w:rsidR="0014544A">
        <w:rPr>
          <w:rFonts w:ascii="Calibri" w:eastAsia="Calibri" w:hAnsi="Calibri" w:cs="Calibri"/>
        </w:rPr>
        <w:t>ssential climate variable, defined as half the total green leaf area per unit horizontal ground area (</w:t>
      </w:r>
      <w:r w:rsidR="00E51386">
        <w:rPr>
          <w:rFonts w:ascii="Calibri" w:eastAsia="Calibri" w:hAnsi="Calibri" w:cs="Calibri"/>
        </w:rPr>
        <w:t xml:space="preserve">GCOS, 2022).  </w:t>
      </w:r>
      <w:r w:rsidR="00D01925">
        <w:rPr>
          <w:rFonts w:ascii="Calibri" w:eastAsia="Calibri" w:hAnsi="Calibri" w:cs="Calibri"/>
        </w:rPr>
        <w:t>Non-destructive in-situ LAI estimates are fre</w:t>
      </w:r>
      <w:r w:rsidR="00CC7D1F">
        <w:rPr>
          <w:rFonts w:ascii="Calibri" w:eastAsia="Calibri" w:hAnsi="Calibri" w:cs="Calibri"/>
        </w:rPr>
        <w:t xml:space="preserve">quently derived by inversion of measurements of canopy light transmission (xx) or gap fraction (xx) </w:t>
      </w:r>
      <w:r w:rsidR="00613EAF">
        <w:rPr>
          <w:rFonts w:ascii="Calibri" w:eastAsia="Calibri" w:hAnsi="Calibri" w:cs="Calibri"/>
        </w:rPr>
        <w:t>as a function of view angle in the upper hemisphere</w:t>
      </w:r>
      <w:r w:rsidR="003A1DC7">
        <w:rPr>
          <w:rFonts w:ascii="Calibri" w:eastAsia="Calibri" w:hAnsi="Calibri" w:cs="Calibri"/>
        </w:rPr>
        <w:t xml:space="preserve"> below the </w:t>
      </w:r>
      <w:r w:rsidR="009E5E7F">
        <w:rPr>
          <w:rFonts w:ascii="Calibri" w:eastAsia="Calibri" w:hAnsi="Calibri" w:cs="Calibri"/>
        </w:rPr>
        <w:t xml:space="preserve">overstory </w:t>
      </w:r>
      <w:r w:rsidR="003A1DC7">
        <w:rPr>
          <w:rFonts w:ascii="Calibri" w:eastAsia="Calibri" w:hAnsi="Calibri" w:cs="Calibri"/>
        </w:rPr>
        <w:t>canopy</w:t>
      </w:r>
      <w:r w:rsidR="009E5E7F">
        <w:rPr>
          <w:rFonts w:ascii="Calibri" w:eastAsia="Calibri" w:hAnsi="Calibri" w:cs="Calibri"/>
        </w:rPr>
        <w:t xml:space="preserve">, for overstory LAI, and in the lower hemisphere above the understory canopy, for understory LAI.  </w:t>
      </w:r>
      <w:r w:rsidR="003A615A">
        <w:rPr>
          <w:rFonts w:ascii="Calibri" w:eastAsia="Calibri" w:hAnsi="Calibri" w:cs="Calibri"/>
        </w:rPr>
        <w:t xml:space="preserve"> These approaches will overestimate LAI for canopies with </w:t>
      </w:r>
      <w:r w:rsidR="002E5B23">
        <w:rPr>
          <w:rFonts w:ascii="Calibri" w:eastAsia="Calibri" w:hAnsi="Calibri" w:cs="Calibri"/>
        </w:rPr>
        <w:t>matter other than green leaves</w:t>
      </w:r>
      <w:ins w:id="115" w:author="Fernandes, Richard (he, him, his | il, le, lui)" w:date="2024-10-08T16:35:00Z" w16du:dateUtc="2024-10-08T20:35:00Z">
        <w:r w:rsidR="00510C94">
          <w:rPr>
            <w:rFonts w:ascii="Calibri" w:eastAsia="Calibri" w:hAnsi="Calibri" w:cs="Calibri"/>
          </w:rPr>
          <w:t xml:space="preserve">.  </w:t>
        </w:r>
      </w:ins>
      <w:r w:rsidR="008F3F3B">
        <w:rPr>
          <w:rFonts w:ascii="Calibri" w:eastAsia="Calibri" w:hAnsi="Calibri" w:cs="Calibri"/>
        </w:rPr>
        <w:t xml:space="preserve">Instead, </w:t>
      </w:r>
      <w:r w:rsidR="007953C2">
        <w:rPr>
          <w:rFonts w:ascii="Calibri" w:eastAsia="Calibri" w:hAnsi="Calibri" w:cs="Calibri"/>
        </w:rPr>
        <w:t xml:space="preserve">to the extent measurements are sufficiently detailed and accurate and the </w:t>
      </w:r>
      <w:r w:rsidR="005E35BF">
        <w:rPr>
          <w:rFonts w:ascii="Calibri" w:eastAsia="Calibri" w:hAnsi="Calibri" w:cs="Calibri"/>
        </w:rPr>
        <w:t xml:space="preserve">inversion theory is correct, </w:t>
      </w:r>
      <w:r w:rsidR="008F3F3B">
        <w:rPr>
          <w:rFonts w:ascii="Calibri" w:eastAsia="Calibri" w:hAnsi="Calibri" w:cs="Calibri"/>
        </w:rPr>
        <w:t>the</w:t>
      </w:r>
      <w:r w:rsidR="005E35BF">
        <w:rPr>
          <w:rFonts w:ascii="Calibri" w:eastAsia="Calibri" w:hAnsi="Calibri" w:cs="Calibri"/>
        </w:rPr>
        <w:t xml:space="preserve">se approaches provide </w:t>
      </w:r>
      <w:r w:rsidR="007953C2">
        <w:rPr>
          <w:rFonts w:ascii="Calibri" w:eastAsia="Calibri" w:hAnsi="Calibri" w:cs="Calibri"/>
        </w:rPr>
        <w:t>unbi</w:t>
      </w:r>
      <w:r w:rsidR="00F256D0">
        <w:rPr>
          <w:rFonts w:ascii="Calibri" w:eastAsia="Calibri" w:hAnsi="Calibri" w:cs="Calibri"/>
        </w:rPr>
        <w:t>a</w:t>
      </w:r>
      <w:r w:rsidR="007953C2">
        <w:rPr>
          <w:rFonts w:ascii="Calibri" w:eastAsia="Calibri" w:hAnsi="Calibri" w:cs="Calibri"/>
        </w:rPr>
        <w:t>sed estimates of plant area index</w:t>
      </w:r>
      <w:r w:rsidR="00F256D0">
        <w:rPr>
          <w:rFonts w:ascii="Calibri" w:eastAsia="Calibri" w:hAnsi="Calibri" w:cs="Calibri"/>
        </w:rPr>
        <w:t xml:space="preserve"> (PAI)</w:t>
      </w:r>
      <w:r w:rsidR="005E35BF">
        <w:rPr>
          <w:rFonts w:ascii="Calibri" w:eastAsia="Calibri" w:hAnsi="Calibri" w:cs="Calibri"/>
        </w:rPr>
        <w:t xml:space="preserve">, </w:t>
      </w:r>
      <w:r w:rsidR="00F256D0" w:rsidRPr="004B5010">
        <w:rPr>
          <w:rFonts w:ascii="Calibri" w:hAnsi="Calibri" w:cs="Calibri"/>
        </w:rPr>
        <w:t>defined as one half of the total vegetation area per unit horizontal ground surface area</w:t>
      </w:r>
      <w:r w:rsidR="00F256D0">
        <w:rPr>
          <w:rFonts w:ascii="Calibri" w:hAnsi="Calibri" w:cs="Calibri"/>
        </w:rPr>
        <w:t xml:space="preserve">. </w:t>
      </w:r>
      <w:r w:rsidR="00D42A5E">
        <w:rPr>
          <w:rFonts w:ascii="Calibri" w:hAnsi="Calibri" w:cs="Calibri"/>
        </w:rPr>
        <w:t xml:space="preserve"> </w:t>
      </w:r>
      <w:del w:id="116" w:author="Fernandes, Richard (he, him, his | il, le, lui)" w:date="2024-10-08T16:36:00Z" w16du:dateUtc="2024-10-08T20:36:00Z">
        <w:r w:rsidR="007651C9" w:rsidDel="006E4399">
          <w:rPr>
            <w:rFonts w:ascii="Calibri" w:eastAsia="Calibri" w:hAnsi="Calibri" w:cs="Calibri"/>
          </w:rPr>
          <w:delText xml:space="preserve">.   </w:delText>
        </w:r>
      </w:del>
      <w:r w:rsidR="007651C9">
        <w:rPr>
          <w:rFonts w:ascii="Calibri" w:eastAsia="Calibri" w:hAnsi="Calibri" w:cs="Calibri"/>
        </w:rPr>
        <w:t>Overestimates of overstory LAI will also result in an overestimate of the fraction of absorbed photosynthetically active radiation absorbed by green foliage (</w:t>
      </w:r>
      <w:proofErr w:type="spellStart"/>
      <w:r w:rsidR="007651C9">
        <w:rPr>
          <w:rFonts w:ascii="Calibri" w:eastAsia="Calibri" w:hAnsi="Calibri" w:cs="Calibri"/>
        </w:rPr>
        <w:t>FAPARg</w:t>
      </w:r>
      <w:proofErr w:type="spellEnd"/>
      <w:r w:rsidR="007651C9">
        <w:rPr>
          <w:rFonts w:ascii="Calibri" w:eastAsia="Calibri" w:hAnsi="Calibri" w:cs="Calibri"/>
        </w:rPr>
        <w:t xml:space="preserve">).  </w:t>
      </w:r>
    </w:p>
    <w:p w14:paraId="6E2DF1E6" w14:textId="77777777" w:rsidR="007651C9" w:rsidRPr="0038324E" w:rsidRDefault="007651C9" w:rsidP="004B5010">
      <w:pPr>
        <w:spacing w:after="0" w:line="360" w:lineRule="auto"/>
        <w:rPr>
          <w:rFonts w:ascii="Calibri" w:eastAsia="Calibri" w:hAnsi="Calibri" w:cs="Calibri"/>
        </w:rPr>
      </w:pPr>
    </w:p>
    <w:p w14:paraId="26AF0CC4" w14:textId="11EB3B2B" w:rsidR="0038324E" w:rsidRPr="0038324E" w:rsidRDefault="00600652" w:rsidP="0038324E">
      <w:pPr>
        <w:pStyle w:val="Default"/>
        <w:spacing w:line="360" w:lineRule="auto"/>
        <w:rPr>
          <w:ins w:id="117" w:author="Fernandes, Richard (he, him, his | il, le, lui)" w:date="2024-10-08T16:37:00Z" w16du:dateUtc="2024-10-08T20:37:00Z"/>
          <w:rFonts w:ascii="Calibri" w:hAnsi="Calibri" w:cs="Calibri"/>
          <w:color w:val="auto"/>
          <w:kern w:val="2"/>
          <w:sz w:val="22"/>
          <w:szCs w:val="22"/>
        </w:rPr>
      </w:pPr>
      <w:r w:rsidRPr="0038324E">
        <w:rPr>
          <w:rFonts w:ascii="Calibri" w:hAnsi="Calibri" w:cs="Calibri"/>
          <w:sz w:val="22"/>
          <w:szCs w:val="22"/>
          <w:rPrChange w:id="118" w:author="Fernandes, Richard (he, him, his | il, le, lui)" w:date="2024-10-08T16:37:00Z" w16du:dateUtc="2024-10-08T20:37:00Z">
            <w:rPr>
              <w:rFonts w:ascii="Calibri" w:hAnsi="Calibri" w:cs="Calibri"/>
            </w:rPr>
          </w:rPrChange>
        </w:rPr>
        <w:t xml:space="preserve">PAI minus LAI </w:t>
      </w:r>
      <w:r w:rsidR="00A61ED1" w:rsidRPr="0038324E">
        <w:rPr>
          <w:rFonts w:ascii="Calibri" w:hAnsi="Calibri" w:cs="Calibri"/>
          <w:sz w:val="22"/>
          <w:szCs w:val="22"/>
          <w:rPrChange w:id="119" w:author="Fernandes, Richard (he, him, his | il, le, lui)" w:date="2024-10-08T16:37:00Z" w16du:dateUtc="2024-10-08T20:37:00Z">
            <w:rPr>
              <w:rFonts w:ascii="Calibri" w:hAnsi="Calibri" w:cs="Calibri"/>
            </w:rPr>
          </w:rPrChange>
        </w:rPr>
        <w:t>is conventionally termed the woody area index (WAI</w:t>
      </w:r>
      <w:del w:id="120" w:author="Fernandes, Richard (he, him, his | il, le, lui)" w:date="2024-10-08T16:36:00Z" w16du:dateUtc="2024-10-08T20:36:00Z">
        <w:r w:rsidR="00A61ED1" w:rsidRPr="0038324E" w:rsidDel="004779F2">
          <w:rPr>
            <w:rFonts w:ascii="Calibri" w:hAnsi="Calibri" w:cs="Calibri"/>
            <w:sz w:val="22"/>
            <w:szCs w:val="22"/>
            <w:rPrChange w:id="121" w:author="Fernandes, Richard (he, him, his | il, le, lui)" w:date="2024-10-08T16:37:00Z" w16du:dateUtc="2024-10-08T20:37:00Z">
              <w:rPr>
                <w:rFonts w:ascii="Calibri" w:hAnsi="Calibri" w:cs="Calibri"/>
              </w:rPr>
            </w:rPrChange>
          </w:rPr>
          <w:delText>, xx</w:delText>
        </w:r>
      </w:del>
      <w:r w:rsidR="00A61ED1" w:rsidRPr="0038324E">
        <w:rPr>
          <w:rFonts w:ascii="Calibri" w:hAnsi="Calibri" w:cs="Calibri"/>
          <w:sz w:val="22"/>
          <w:szCs w:val="22"/>
          <w:rPrChange w:id="122" w:author="Fernandes, Richard (he, him, his | il, le, lui)" w:date="2024-10-08T16:37:00Z" w16du:dateUtc="2024-10-08T20:37:00Z">
            <w:rPr>
              <w:rFonts w:ascii="Calibri" w:hAnsi="Calibri" w:cs="Calibri"/>
            </w:rPr>
          </w:rPrChange>
        </w:rPr>
        <w:t xml:space="preserve">) although this includes all vegetation surface area other than green leaves.  </w:t>
      </w:r>
      <w:r w:rsidR="008259B8" w:rsidRPr="0038324E">
        <w:rPr>
          <w:rFonts w:ascii="Calibri" w:hAnsi="Calibri" w:cs="Calibri"/>
          <w:sz w:val="22"/>
          <w:szCs w:val="22"/>
          <w:rPrChange w:id="123" w:author="Fernandes, Richard (he, him, his | il, le, lui)" w:date="2024-10-08T16:37:00Z" w16du:dateUtc="2024-10-08T20:37:00Z">
            <w:rPr>
              <w:rFonts w:ascii="Calibri" w:hAnsi="Calibri" w:cs="Calibri"/>
            </w:rPr>
          </w:rPrChange>
        </w:rPr>
        <w:t xml:space="preserve">The bias in </w:t>
      </w:r>
      <w:r w:rsidR="00F33C3F" w:rsidRPr="0038324E">
        <w:rPr>
          <w:rFonts w:ascii="Calibri" w:hAnsi="Calibri" w:cs="Calibri"/>
          <w:sz w:val="22"/>
          <w:szCs w:val="22"/>
          <w:rPrChange w:id="124" w:author="Fernandes, Richard (he, him, his | il, le, lui)" w:date="2024-10-08T16:37:00Z" w16du:dateUtc="2024-10-08T20:37:00Z">
            <w:rPr>
              <w:rFonts w:ascii="Calibri" w:hAnsi="Calibri" w:cs="Calibri"/>
            </w:rPr>
          </w:rPrChange>
        </w:rPr>
        <w:t xml:space="preserve">indirect </w:t>
      </w:r>
      <w:r w:rsidR="00F0347F" w:rsidRPr="0038324E">
        <w:rPr>
          <w:rFonts w:ascii="Calibri" w:hAnsi="Calibri" w:cs="Calibri"/>
          <w:sz w:val="22"/>
          <w:szCs w:val="22"/>
          <w:rPrChange w:id="125" w:author="Fernandes, Richard (he, him, his | il, le, lui)" w:date="2024-10-08T16:37:00Z" w16du:dateUtc="2024-10-08T20:37:00Z">
            <w:rPr>
              <w:rFonts w:ascii="Calibri" w:hAnsi="Calibri" w:cs="Calibri"/>
            </w:rPr>
          </w:rPrChange>
        </w:rPr>
        <w:t xml:space="preserve">LAI </w:t>
      </w:r>
      <w:r w:rsidR="00A61ED1" w:rsidRPr="0038324E">
        <w:rPr>
          <w:rFonts w:ascii="Calibri" w:hAnsi="Calibri" w:cs="Calibri"/>
          <w:sz w:val="22"/>
          <w:szCs w:val="22"/>
          <w:rPrChange w:id="126" w:author="Fernandes, Richard (he, him, his | il, le, lui)" w:date="2024-10-08T16:37:00Z" w16du:dateUtc="2024-10-08T20:37:00Z">
            <w:rPr>
              <w:rFonts w:ascii="Calibri" w:hAnsi="Calibri" w:cs="Calibri"/>
            </w:rPr>
          </w:rPrChange>
        </w:rPr>
        <w:t xml:space="preserve">based </w:t>
      </w:r>
      <w:r w:rsidR="008259B8" w:rsidRPr="0038324E">
        <w:rPr>
          <w:rFonts w:ascii="Calibri" w:hAnsi="Calibri" w:cs="Calibri"/>
          <w:sz w:val="22"/>
          <w:szCs w:val="22"/>
          <w:rPrChange w:id="127" w:author="Fernandes, Richard (he, him, his | il, le, lui)" w:date="2024-10-08T16:37:00Z" w16du:dateUtc="2024-10-08T20:37:00Z">
            <w:rPr>
              <w:rFonts w:ascii="Calibri" w:hAnsi="Calibri" w:cs="Calibri"/>
            </w:rPr>
          </w:rPrChange>
        </w:rPr>
        <w:t xml:space="preserve">can be reduced by subtracting a representative WAI estimate.  </w:t>
      </w:r>
      <w:r w:rsidR="00CC041C" w:rsidRPr="0038324E">
        <w:rPr>
          <w:rFonts w:ascii="Calibri" w:hAnsi="Calibri" w:cs="Calibri"/>
          <w:sz w:val="22"/>
          <w:szCs w:val="22"/>
          <w:rPrChange w:id="128" w:author="Fernandes, Richard (he, him, his | il, le, lui)" w:date="2024-10-08T16:37:00Z" w16du:dateUtc="2024-10-08T20:37:00Z">
            <w:rPr>
              <w:rFonts w:ascii="Calibri" w:hAnsi="Calibri" w:cs="Calibri"/>
            </w:rPr>
          </w:rPrChange>
        </w:rPr>
        <w:t>WAI estimates of</w:t>
      </w:r>
      <w:r w:rsidR="00306C2F" w:rsidRPr="0038324E">
        <w:rPr>
          <w:rFonts w:ascii="Calibri" w:hAnsi="Calibri" w:cs="Calibri"/>
          <w:sz w:val="22"/>
          <w:szCs w:val="22"/>
          <w:rPrChange w:id="129" w:author="Fernandes, Richard (he, him, his | il, le, lui)" w:date="2024-10-08T16:37:00Z" w16du:dateUtc="2024-10-08T20:37:00Z">
            <w:rPr>
              <w:rFonts w:ascii="Calibri" w:hAnsi="Calibri" w:cs="Calibri"/>
            </w:rPr>
          </w:rPrChange>
        </w:rPr>
        <w:t xml:space="preserve"> evergreen canopies has </w:t>
      </w:r>
      <w:r w:rsidR="00AE4922" w:rsidRPr="0038324E">
        <w:rPr>
          <w:rFonts w:ascii="Calibri" w:hAnsi="Calibri" w:cs="Calibri"/>
          <w:sz w:val="22"/>
          <w:szCs w:val="22"/>
          <w:rPrChange w:id="130" w:author="Fernandes, Richard (he, him, his | il, le, lui)" w:date="2024-10-08T16:37:00Z" w16du:dateUtc="2024-10-08T20:37:00Z">
            <w:rPr>
              <w:rFonts w:ascii="Calibri" w:hAnsi="Calibri" w:cs="Calibri"/>
            </w:rPr>
          </w:rPrChange>
        </w:rPr>
        <w:t xml:space="preserve">previously relied on </w:t>
      </w:r>
      <w:r w:rsidR="00203115" w:rsidRPr="0038324E">
        <w:rPr>
          <w:rFonts w:ascii="Calibri" w:hAnsi="Calibri" w:cs="Calibri"/>
          <w:sz w:val="22"/>
          <w:szCs w:val="22"/>
          <w:rPrChange w:id="131" w:author="Fernandes, Richard (he, him, his | il, le, lui)" w:date="2024-10-08T16:37:00Z" w16du:dateUtc="2024-10-08T20:37:00Z">
            <w:rPr>
              <w:rFonts w:ascii="Calibri" w:hAnsi="Calibri" w:cs="Calibri"/>
            </w:rPr>
          </w:rPrChange>
        </w:rPr>
        <w:t xml:space="preserve">WAI estimates from limited global </w:t>
      </w:r>
      <w:r w:rsidR="00E97E8A" w:rsidRPr="0038324E">
        <w:rPr>
          <w:rFonts w:ascii="Calibri" w:hAnsi="Calibri" w:cs="Calibri"/>
          <w:sz w:val="22"/>
          <w:szCs w:val="22"/>
          <w:rPrChange w:id="132" w:author="Fernandes, Richard (he, him, his | il, le, lui)" w:date="2024-10-08T16:37:00Z" w16du:dateUtc="2024-10-08T20:37:00Z">
            <w:rPr>
              <w:rFonts w:ascii="Calibri" w:hAnsi="Calibri" w:cs="Calibri"/>
            </w:rPr>
          </w:rPrChange>
        </w:rPr>
        <w:t xml:space="preserve">destructive </w:t>
      </w:r>
      <w:r w:rsidR="00203115" w:rsidRPr="0038324E">
        <w:rPr>
          <w:rFonts w:ascii="Calibri" w:hAnsi="Calibri" w:cs="Calibri"/>
          <w:sz w:val="22"/>
          <w:szCs w:val="22"/>
          <w:rPrChange w:id="133" w:author="Fernandes, Richard (he, him, his | il, le, lui)" w:date="2024-10-08T16:37:00Z" w16du:dateUtc="2024-10-08T20:37:00Z">
            <w:rPr>
              <w:rFonts w:ascii="Calibri" w:hAnsi="Calibri" w:cs="Calibri"/>
            </w:rPr>
          </w:rPrChange>
        </w:rPr>
        <w:t>sampling</w:t>
      </w:r>
      <w:r w:rsidR="00AE4922" w:rsidRPr="0038324E">
        <w:rPr>
          <w:rFonts w:ascii="Calibri" w:hAnsi="Calibri" w:cs="Calibri"/>
          <w:sz w:val="22"/>
          <w:szCs w:val="22"/>
          <w:rPrChange w:id="134" w:author="Fernandes, Richard (he, him, his | il, le, lui)" w:date="2024-10-08T16:37:00Z" w16du:dateUtc="2024-10-08T20:37:00Z">
            <w:rPr>
              <w:rFonts w:ascii="Calibri" w:hAnsi="Calibri" w:cs="Calibri"/>
            </w:rPr>
          </w:rPrChange>
        </w:rPr>
        <w:t xml:space="preserve"> (</w:t>
      </w:r>
      <w:r w:rsidR="00FE4FBC" w:rsidRPr="0038324E">
        <w:rPr>
          <w:rFonts w:ascii="Calibri" w:hAnsi="Calibri" w:cs="Calibri"/>
          <w:sz w:val="22"/>
          <w:szCs w:val="22"/>
          <w:rPrChange w:id="135" w:author="Fernandes, Richard (he, him, his | il, le, lui)" w:date="2024-10-08T16:37:00Z" w16du:dateUtc="2024-10-08T20:37:00Z">
            <w:rPr>
              <w:rFonts w:ascii="Calibri" w:hAnsi="Calibri" w:cs="Calibri"/>
            </w:rPr>
          </w:rPrChange>
        </w:rPr>
        <w:t>Brown et al. xx</w:t>
      </w:r>
      <w:r w:rsidR="00AE4922" w:rsidRPr="0038324E">
        <w:rPr>
          <w:rFonts w:ascii="Calibri" w:hAnsi="Calibri" w:cs="Calibri"/>
          <w:sz w:val="22"/>
          <w:szCs w:val="22"/>
          <w:rPrChange w:id="136" w:author="Fernandes, Richard (he, him, his | il, le, lui)" w:date="2024-10-08T16:37:00Z" w16du:dateUtc="2024-10-08T20:37:00Z">
            <w:rPr>
              <w:rFonts w:ascii="Calibri" w:hAnsi="Calibri" w:cs="Calibri"/>
            </w:rPr>
          </w:rPrChange>
        </w:rPr>
        <w:t>).</w:t>
      </w:r>
      <w:del w:id="137" w:author="Fernandes, Richard (he, him, his | il, le, lui)" w:date="2024-10-08T16:37:00Z" w16du:dateUtc="2024-10-08T20:37:00Z">
        <w:r w:rsidR="00AE4922" w:rsidRPr="0038324E" w:rsidDel="00601C08">
          <w:rPr>
            <w:rFonts w:ascii="Calibri" w:hAnsi="Calibri" w:cs="Calibri"/>
            <w:sz w:val="22"/>
            <w:szCs w:val="22"/>
            <w:rPrChange w:id="138" w:author="Fernandes, Richard (he, him, his | il, le, lui)" w:date="2024-10-08T16:37:00Z" w16du:dateUtc="2024-10-08T20:37:00Z">
              <w:rPr>
                <w:rFonts w:ascii="Calibri" w:hAnsi="Calibri" w:cs="Calibri"/>
              </w:rPr>
            </w:rPrChange>
          </w:rPr>
          <w:delText xml:space="preserve"> </w:delText>
        </w:r>
        <w:r w:rsidR="004954D3" w:rsidRPr="0038324E" w:rsidDel="00601C08">
          <w:rPr>
            <w:rFonts w:ascii="Calibri" w:hAnsi="Calibri" w:cs="Calibri"/>
            <w:sz w:val="22"/>
            <w:szCs w:val="22"/>
            <w:rPrChange w:id="139" w:author="Fernandes, Richard (he, him, his | il, le, lui)" w:date="2024-10-08T16:37:00Z" w16du:dateUtc="2024-10-08T20:37:00Z">
              <w:rPr>
                <w:rFonts w:ascii="Calibri" w:hAnsi="Calibri" w:cs="Calibri"/>
              </w:rPr>
            </w:rPrChange>
          </w:rPr>
          <w:delText xml:space="preserve"> </w:delText>
        </w:r>
      </w:del>
      <w:ins w:id="140" w:author="Fernandes, Richard (he, him, his | il, le, lui)" w:date="2024-10-08T16:37:00Z" w16du:dateUtc="2024-10-08T20:37:00Z">
        <w:r w:rsidR="0038324E" w:rsidRPr="0038324E">
          <w:rPr>
            <w:rFonts w:ascii="Calibri" w:hAnsi="Calibri" w:cs="Calibri"/>
            <w:color w:val="auto"/>
            <w:kern w:val="2"/>
            <w:sz w:val="22"/>
            <w:szCs w:val="22"/>
          </w:rPr>
          <w:t>).  Non-destructive LAI estimates have, for the most part, relied on correcting gap fraction or transmittance based estimates of PAI using the ratio of LAI to PAI based on available destructive sampling studies.  LAI to PAI ratios from destructive sampling are limited geographically and in terms of species considered.  For example, Brown et al. (</w:t>
        </w:r>
        <w:r w:rsidR="0038324E" w:rsidRPr="0038324E">
          <w:rPr>
            <w:rFonts w:ascii="Calibri" w:hAnsi="Calibri" w:cs="Calibri"/>
            <w:color w:val="auto"/>
            <w:kern w:val="2"/>
            <w:sz w:val="22"/>
            <w:szCs w:val="22"/>
          </w:rPr>
          <w:fldChar w:fldCharType="begin"/>
        </w:r>
        <w:r w:rsidR="0038324E" w:rsidRPr="0038324E">
          <w:rPr>
            <w:rFonts w:ascii="Calibri" w:hAnsi="Calibri" w:cs="Calibri"/>
            <w:color w:val="auto"/>
            <w:kern w:val="2"/>
            <w:sz w:val="22"/>
            <w:szCs w:val="22"/>
          </w:rPr>
          <w:instrText>HYPERLINK "https://doi.org/10.1016/j.isprsjprs.2021.02.020" \o "Persistent link using digital object identifier" \t "_blank"</w:instrText>
        </w:r>
        <w:r w:rsidR="0038324E" w:rsidRPr="0038324E">
          <w:rPr>
            <w:rFonts w:ascii="Calibri" w:hAnsi="Calibri" w:cs="Calibri"/>
            <w:color w:val="auto"/>
            <w:kern w:val="2"/>
            <w:sz w:val="22"/>
            <w:szCs w:val="22"/>
          </w:rPr>
        </w:r>
        <w:r w:rsidR="0038324E" w:rsidRPr="0038324E">
          <w:rPr>
            <w:rFonts w:ascii="Calibri" w:hAnsi="Calibri" w:cs="Calibri"/>
            <w:color w:val="auto"/>
            <w:kern w:val="2"/>
            <w:sz w:val="22"/>
            <w:szCs w:val="22"/>
          </w:rPr>
          <w:fldChar w:fldCharType="separate"/>
        </w:r>
        <w:r w:rsidR="0038324E" w:rsidRPr="0038324E">
          <w:rPr>
            <w:rStyle w:val="Hyperlink"/>
            <w:rFonts w:ascii="Calibri" w:hAnsi="Calibri" w:cs="Calibri"/>
            <w:kern w:val="2"/>
            <w:sz w:val="22"/>
            <w:szCs w:val="22"/>
          </w:rPr>
          <w:t>https://doi.org/10.1016/j.isprsjprs.2021.02.020</w:t>
        </w:r>
        <w:r w:rsidR="0038324E" w:rsidRPr="0038324E">
          <w:rPr>
            <w:rFonts w:ascii="Calibri" w:hAnsi="Calibri" w:cs="Calibri"/>
            <w:color w:val="auto"/>
            <w:kern w:val="2"/>
            <w:sz w:val="22"/>
            <w:szCs w:val="22"/>
          </w:rPr>
          <w:fldChar w:fldCharType="end"/>
        </w:r>
        <w:r w:rsidR="0038324E" w:rsidRPr="0038324E">
          <w:rPr>
            <w:rFonts w:ascii="Calibri" w:hAnsi="Calibri" w:cs="Calibri"/>
            <w:color w:val="auto"/>
            <w:kern w:val="2"/>
            <w:sz w:val="22"/>
            <w:szCs w:val="22"/>
          </w:rPr>
          <w:t xml:space="preserve">) used ratios from three sites in the Canadian Boreal forest (black spruce, red pine, jack pine) , one </w:t>
        </w:r>
        <w:proofErr w:type="spellStart"/>
        <w:r w:rsidR="0038324E" w:rsidRPr="0038324E">
          <w:rPr>
            <w:rFonts w:ascii="Calibri" w:hAnsi="Calibri" w:cs="Calibri"/>
            <w:color w:val="auto"/>
            <w:kern w:val="2"/>
            <w:sz w:val="22"/>
            <w:szCs w:val="22"/>
          </w:rPr>
          <w:t>sitka</w:t>
        </w:r>
        <w:proofErr w:type="spellEnd"/>
        <w:r w:rsidR="0038324E" w:rsidRPr="0038324E">
          <w:rPr>
            <w:rFonts w:ascii="Calibri" w:hAnsi="Calibri" w:cs="Calibri"/>
            <w:color w:val="auto"/>
            <w:kern w:val="2"/>
            <w:sz w:val="22"/>
            <w:szCs w:val="22"/>
          </w:rPr>
          <w:t xml:space="preserve"> spruce site in the United Kingdom, and one </w:t>
        </w:r>
        <w:proofErr w:type="spellStart"/>
        <w:r w:rsidR="0038324E" w:rsidRPr="0038324E">
          <w:rPr>
            <w:rFonts w:ascii="Calibri" w:hAnsi="Calibri" w:cs="Calibri"/>
            <w:color w:val="auto"/>
            <w:kern w:val="2"/>
            <w:sz w:val="22"/>
            <w:szCs w:val="22"/>
          </w:rPr>
          <w:t>douglas</w:t>
        </w:r>
        <w:proofErr w:type="spellEnd"/>
        <w:r w:rsidR="0038324E" w:rsidRPr="0038324E">
          <w:rPr>
            <w:rFonts w:ascii="Calibri" w:hAnsi="Calibri" w:cs="Calibri"/>
            <w:color w:val="auto"/>
            <w:kern w:val="2"/>
            <w:sz w:val="22"/>
            <w:szCs w:val="22"/>
          </w:rPr>
          <w:t xml:space="preserve"> fir site in the United States of America to arrive at a mean ratio of 0.84 and standard deviation of 0.11.  However, the theory of tree hydraulics suggests that tree LAI should be proportional to the tree sapwood cross-sectional area in a species dependent manner (</w:t>
        </w:r>
        <w:r w:rsidR="0038324E" w:rsidRPr="0038324E">
          <w:rPr>
            <w:rFonts w:ascii="Calibri" w:hAnsi="Calibri" w:cs="Calibri"/>
            <w:color w:val="auto"/>
            <w:kern w:val="2"/>
            <w:sz w:val="22"/>
            <w:szCs w:val="22"/>
          </w:rPr>
          <w:fldChar w:fldCharType="begin"/>
        </w:r>
        <w:r w:rsidR="0038324E" w:rsidRPr="0038324E">
          <w:rPr>
            <w:rFonts w:ascii="Calibri" w:hAnsi="Calibri" w:cs="Calibri"/>
            <w:color w:val="auto"/>
            <w:kern w:val="2"/>
            <w:sz w:val="22"/>
            <w:szCs w:val="22"/>
          </w:rPr>
          <w:instrText>HYPERLINK "https://doi.org/10.1002%2Fece3.1344" \t "_blank"</w:instrText>
        </w:r>
        <w:r w:rsidR="0038324E" w:rsidRPr="0038324E">
          <w:rPr>
            <w:rFonts w:ascii="Calibri" w:hAnsi="Calibri" w:cs="Calibri"/>
            <w:color w:val="auto"/>
            <w:kern w:val="2"/>
            <w:sz w:val="22"/>
            <w:szCs w:val="22"/>
          </w:rPr>
        </w:r>
        <w:r w:rsidR="0038324E" w:rsidRPr="0038324E">
          <w:rPr>
            <w:rFonts w:ascii="Calibri" w:hAnsi="Calibri" w:cs="Calibri"/>
            <w:color w:val="auto"/>
            <w:kern w:val="2"/>
            <w:sz w:val="22"/>
            <w:szCs w:val="22"/>
          </w:rPr>
          <w:fldChar w:fldCharType="separate"/>
        </w:r>
        <w:r w:rsidR="0038324E" w:rsidRPr="0038324E">
          <w:rPr>
            <w:rStyle w:val="Hyperlink"/>
            <w:rFonts w:ascii="Calibri" w:hAnsi="Calibri" w:cs="Calibri"/>
            <w:kern w:val="2"/>
            <w:sz w:val="22"/>
            <w:szCs w:val="22"/>
          </w:rPr>
          <w:t>10.1002/ece3.1344</w:t>
        </w:r>
        <w:r w:rsidR="0038324E" w:rsidRPr="0038324E">
          <w:rPr>
            <w:rFonts w:ascii="Calibri" w:hAnsi="Calibri" w:cs="Calibri"/>
            <w:color w:val="auto"/>
            <w:kern w:val="2"/>
            <w:sz w:val="22"/>
            <w:szCs w:val="22"/>
          </w:rPr>
          <w:fldChar w:fldCharType="end"/>
        </w:r>
        <w:r w:rsidR="0038324E" w:rsidRPr="0038324E">
          <w:rPr>
            <w:rFonts w:ascii="Calibri" w:hAnsi="Calibri" w:cs="Calibri"/>
            <w:color w:val="auto"/>
            <w:kern w:val="2"/>
            <w:sz w:val="22"/>
            <w:szCs w:val="22"/>
          </w:rPr>
          <w:t xml:space="preserve">, </w:t>
        </w:r>
        <w:r w:rsidR="0038324E" w:rsidRPr="0038324E">
          <w:rPr>
            <w:rFonts w:ascii="Calibri" w:hAnsi="Calibri" w:cs="Calibri"/>
            <w:color w:val="auto"/>
            <w:kern w:val="2"/>
            <w:sz w:val="22"/>
            <w:szCs w:val="22"/>
          </w:rPr>
          <w:fldChar w:fldCharType="begin"/>
        </w:r>
        <w:r w:rsidR="0038324E" w:rsidRPr="0038324E">
          <w:rPr>
            <w:rFonts w:ascii="Calibri" w:hAnsi="Calibri" w:cs="Calibri"/>
            <w:color w:val="auto"/>
            <w:kern w:val="2"/>
            <w:sz w:val="22"/>
            <w:szCs w:val="22"/>
          </w:rPr>
          <w:instrText>HYPERLINK "https://doi.org/10.1139/x82-086"</w:instrText>
        </w:r>
        <w:r w:rsidR="0038324E" w:rsidRPr="0038324E">
          <w:rPr>
            <w:rFonts w:ascii="Calibri" w:hAnsi="Calibri" w:cs="Calibri"/>
            <w:color w:val="auto"/>
            <w:kern w:val="2"/>
            <w:sz w:val="22"/>
            <w:szCs w:val="22"/>
          </w:rPr>
        </w:r>
        <w:r w:rsidR="0038324E" w:rsidRPr="0038324E">
          <w:rPr>
            <w:rFonts w:ascii="Calibri" w:hAnsi="Calibri" w:cs="Calibri"/>
            <w:color w:val="auto"/>
            <w:kern w:val="2"/>
            <w:sz w:val="22"/>
            <w:szCs w:val="22"/>
          </w:rPr>
          <w:fldChar w:fldCharType="separate"/>
        </w:r>
        <w:r w:rsidR="0038324E" w:rsidRPr="0038324E">
          <w:rPr>
            <w:rStyle w:val="Hyperlink"/>
            <w:rFonts w:ascii="Calibri" w:hAnsi="Calibri" w:cs="Calibri"/>
            <w:kern w:val="2"/>
            <w:sz w:val="22"/>
            <w:szCs w:val="22"/>
          </w:rPr>
          <w:t>https://doi.org/10.1139/x82-086</w:t>
        </w:r>
        <w:r w:rsidR="0038324E" w:rsidRPr="0038324E">
          <w:rPr>
            <w:rFonts w:ascii="Calibri" w:hAnsi="Calibri" w:cs="Calibri"/>
            <w:color w:val="auto"/>
            <w:kern w:val="2"/>
            <w:sz w:val="22"/>
            <w:szCs w:val="22"/>
          </w:rPr>
          <w:fldChar w:fldCharType="end"/>
        </w:r>
        <w:r w:rsidR="0038324E" w:rsidRPr="0038324E">
          <w:rPr>
            <w:rFonts w:ascii="Calibri" w:hAnsi="Calibri" w:cs="Calibri"/>
            <w:color w:val="auto"/>
            <w:kern w:val="2"/>
            <w:sz w:val="22"/>
            <w:szCs w:val="22"/>
          </w:rPr>
          <w:t>).   As such, the baseline stand level LAI to PAI ratios Brown et al. (xx) could result in substantial biases when applied across a wide range of species and sites as is the case with the NEON PAI dataset.</w:t>
        </w:r>
      </w:ins>
    </w:p>
    <w:p w14:paraId="6A25D646" w14:textId="372091CA" w:rsidR="00FE102D" w:rsidRPr="0038324E" w:rsidDel="00D524A3" w:rsidRDefault="00D522E8" w:rsidP="004B5010">
      <w:pPr>
        <w:spacing w:after="0" w:line="360" w:lineRule="auto"/>
        <w:rPr>
          <w:del w:id="141" w:author="Fernandes, Richard (he, him, his | il, le, lui)" w:date="2024-10-08T16:38:00Z" w16du:dateUtc="2024-10-08T20:38:00Z"/>
          <w:rFonts w:ascii="Calibri" w:hAnsi="Calibri" w:cs="Calibri"/>
        </w:rPr>
      </w:pPr>
      <w:del w:id="142" w:author="Fernandes, Richard (he, him, his | il, le, lui)" w:date="2024-10-08T16:38:00Z" w16du:dateUtc="2024-10-08T20:38:00Z">
        <w:r w:rsidRPr="0038324E" w:rsidDel="00D524A3">
          <w:rPr>
            <w:rFonts w:ascii="Calibri" w:hAnsi="Calibri" w:cs="Calibri"/>
          </w:rPr>
          <w:delText xml:space="preserve">There are two major concerns regarding the representativeness of such measurements.  Firstly, </w:delText>
        </w:r>
        <w:r w:rsidR="006E000C" w:rsidRPr="0038324E" w:rsidDel="00D524A3">
          <w:rPr>
            <w:rFonts w:ascii="Calibri" w:hAnsi="Calibri" w:cs="Calibri"/>
          </w:rPr>
          <w:delText xml:space="preserve">available </w:delText>
        </w:r>
        <w:r w:rsidRPr="0038324E" w:rsidDel="00D524A3">
          <w:rPr>
            <w:rFonts w:ascii="Calibri" w:hAnsi="Calibri" w:cs="Calibri"/>
          </w:rPr>
          <w:delText xml:space="preserve">destructive samples are predominantly from relative short (&lt;15m) northern temperate and Boreal forests (Table xx).  </w:delText>
        </w:r>
        <w:r w:rsidR="00215554" w:rsidRPr="0038324E" w:rsidDel="00D524A3">
          <w:rPr>
            <w:rFonts w:ascii="Calibri" w:hAnsi="Calibri" w:cs="Calibri"/>
          </w:rPr>
          <w:delText>Q</w:delText>
        </w:r>
        <w:r w:rsidR="00FE4FBC" w:rsidRPr="0038324E" w:rsidDel="00D524A3">
          <w:rPr>
            <w:rFonts w:ascii="Calibri" w:hAnsi="Calibri" w:cs="Calibri"/>
          </w:rPr>
          <w:delText xml:space="preserve">ualitative comparison of </w:delText>
        </w:r>
        <w:r w:rsidR="008704FD" w:rsidRPr="0038324E" w:rsidDel="00D524A3">
          <w:rPr>
            <w:rFonts w:ascii="Calibri" w:hAnsi="Calibri" w:cs="Calibri"/>
          </w:rPr>
          <w:delText xml:space="preserve">overstory digital hemispherical </w:delText>
        </w:r>
      </w:del>
      <w:del w:id="143" w:author="Fernandes, Richard (he, him, his | il, le, lui)" w:date="2024-10-08T16:35:00Z" w16du:dateUtc="2024-10-08T20:35:00Z">
        <w:r w:rsidR="008704FD" w:rsidRPr="0038324E" w:rsidDel="00510C94">
          <w:rPr>
            <w:rFonts w:ascii="Calibri" w:hAnsi="Calibri" w:cs="Calibri"/>
          </w:rPr>
          <w:delText>phtographs</w:delText>
        </w:r>
      </w:del>
      <w:del w:id="144" w:author="Fernandes, Richard (he, him, his | il, le, lui)" w:date="2024-10-08T16:38:00Z" w16du:dateUtc="2024-10-08T20:38:00Z">
        <w:r w:rsidR="008704FD" w:rsidRPr="0038324E" w:rsidDel="00D524A3">
          <w:rPr>
            <w:rFonts w:ascii="Calibri" w:hAnsi="Calibri" w:cs="Calibri"/>
          </w:rPr>
          <w:delText xml:space="preserve"> (DHPs) for such sites and more productive taller temperate forests suggests t</w:delText>
        </w:r>
        <w:r w:rsidR="00493D2A" w:rsidRPr="0038324E" w:rsidDel="00D524A3">
          <w:rPr>
            <w:rFonts w:ascii="Calibri" w:hAnsi="Calibri" w:cs="Calibri"/>
          </w:rPr>
          <w:delText xml:space="preserve">hat </w:delText>
        </w:r>
        <w:r w:rsidR="00E21C40" w:rsidRPr="0038324E" w:rsidDel="00D524A3">
          <w:rPr>
            <w:rFonts w:ascii="Calibri" w:hAnsi="Calibri" w:cs="Calibri"/>
          </w:rPr>
          <w:delText>the</w:delText>
        </w:r>
        <w:r w:rsidR="009E5E60" w:rsidRPr="0038324E" w:rsidDel="00D524A3">
          <w:rPr>
            <w:rFonts w:ascii="Calibri" w:hAnsi="Calibri" w:cs="Calibri"/>
          </w:rPr>
          <w:delText>y</w:delText>
        </w:r>
        <w:r w:rsidR="00E21C40" w:rsidRPr="0038324E" w:rsidDel="00D524A3">
          <w:rPr>
            <w:rFonts w:ascii="Calibri" w:hAnsi="Calibri" w:cs="Calibri"/>
          </w:rPr>
          <w:delText xml:space="preserve"> may </w:delText>
        </w:r>
        <w:r w:rsidR="00215554" w:rsidRPr="0038324E" w:rsidDel="00D524A3">
          <w:rPr>
            <w:rFonts w:ascii="Calibri" w:hAnsi="Calibri" w:cs="Calibri"/>
          </w:rPr>
          <w:delText xml:space="preserve">underestimate the actual WAI of the site where WAI bias correction is applied (Figure 1).  </w:delText>
        </w:r>
        <w:r w:rsidRPr="0038324E" w:rsidDel="00D524A3">
          <w:rPr>
            <w:rFonts w:ascii="Calibri" w:hAnsi="Calibri" w:cs="Calibri"/>
          </w:rPr>
          <w:delText xml:space="preserve">Secondly, </w:delText>
        </w:r>
        <w:r w:rsidR="00215554" w:rsidRPr="0038324E" w:rsidDel="00D524A3">
          <w:rPr>
            <w:rFonts w:ascii="Calibri" w:hAnsi="Calibri" w:cs="Calibri"/>
          </w:rPr>
          <w:delText xml:space="preserve"> </w:delText>
        </w:r>
        <w:r w:rsidR="004D760E" w:rsidRPr="0038324E" w:rsidDel="00D524A3">
          <w:rPr>
            <w:rFonts w:ascii="Calibri" w:hAnsi="Calibri" w:cs="Calibri"/>
          </w:rPr>
          <w:delText xml:space="preserve">the strong positive correlation between sapwood area and LAI </w:delText>
        </w:r>
        <w:r w:rsidR="00E669B6" w:rsidRPr="0038324E" w:rsidDel="00D524A3">
          <w:rPr>
            <w:rFonts w:ascii="Calibri" w:hAnsi="Calibri" w:cs="Calibri"/>
          </w:rPr>
          <w:delText xml:space="preserve"> (Running and Waring, xx) </w:delText>
        </w:r>
        <w:r w:rsidR="00BF559A" w:rsidRPr="0038324E" w:rsidDel="00D524A3">
          <w:rPr>
            <w:rFonts w:ascii="Calibri" w:hAnsi="Calibri" w:cs="Calibri"/>
          </w:rPr>
          <w:delText xml:space="preserve">suggests that </w:delText>
        </w:r>
        <w:r w:rsidR="00E669B6" w:rsidRPr="0038324E" w:rsidDel="00D524A3">
          <w:rPr>
            <w:rFonts w:ascii="Calibri" w:hAnsi="Calibri" w:cs="Calibri"/>
          </w:rPr>
          <w:delText xml:space="preserve">local </w:delText>
        </w:r>
        <w:r w:rsidR="00BF559A" w:rsidRPr="0038324E" w:rsidDel="00D524A3">
          <w:rPr>
            <w:rFonts w:ascii="Calibri" w:hAnsi="Calibri" w:cs="Calibri"/>
          </w:rPr>
          <w:delText xml:space="preserve">WAI estimates </w:delText>
        </w:r>
        <w:r w:rsidR="003B06BA" w:rsidRPr="0038324E" w:rsidDel="00D524A3">
          <w:rPr>
            <w:rFonts w:ascii="Calibri" w:hAnsi="Calibri" w:cs="Calibri"/>
          </w:rPr>
          <w:delText>should be</w:delText>
        </w:r>
        <w:r w:rsidR="00B103B9" w:rsidRPr="0038324E" w:rsidDel="00D524A3">
          <w:rPr>
            <w:rFonts w:ascii="Calibri" w:hAnsi="Calibri" w:cs="Calibri"/>
          </w:rPr>
          <w:delText xml:space="preserve"> adjusted for </w:delText>
        </w:r>
        <w:r w:rsidR="00E669B6" w:rsidRPr="0038324E" w:rsidDel="00D524A3">
          <w:rPr>
            <w:rFonts w:ascii="Calibri" w:hAnsi="Calibri" w:cs="Calibri"/>
          </w:rPr>
          <w:delText>differences between the local</w:delText>
        </w:r>
        <w:r w:rsidR="000A48DC" w:rsidRPr="0038324E" w:rsidDel="00D524A3">
          <w:rPr>
            <w:rFonts w:ascii="Calibri" w:hAnsi="Calibri" w:cs="Calibri"/>
          </w:rPr>
          <w:delText xml:space="preserve"> LAI </w:delText>
        </w:r>
        <w:r w:rsidR="00E669B6" w:rsidRPr="0038324E" w:rsidDel="00D524A3">
          <w:rPr>
            <w:rFonts w:ascii="Calibri" w:hAnsi="Calibri" w:cs="Calibri"/>
          </w:rPr>
          <w:delText>and available destructive sampling sites.</w:delText>
        </w:r>
        <w:r w:rsidR="000A48DC" w:rsidRPr="0038324E" w:rsidDel="00D524A3">
          <w:rPr>
            <w:rFonts w:ascii="Calibri" w:hAnsi="Calibri" w:cs="Calibri"/>
          </w:rPr>
          <w:delText xml:space="preserve">  </w:delText>
        </w:r>
        <w:r w:rsidR="00D742AA" w:rsidRPr="0038324E" w:rsidDel="00D524A3">
          <w:rPr>
            <w:rFonts w:ascii="Calibri" w:hAnsi="Calibri" w:cs="Calibri"/>
          </w:rPr>
          <w:delText xml:space="preserve">Conventionally, this problem is addressed by </w:delText>
        </w:r>
        <w:r w:rsidR="006E000C" w:rsidRPr="0038324E" w:rsidDel="00D524A3">
          <w:rPr>
            <w:rFonts w:ascii="Calibri" w:hAnsi="Calibri" w:cs="Calibri"/>
          </w:rPr>
          <w:delText>multiplying</w:delText>
        </w:r>
        <w:r w:rsidR="00D742AA" w:rsidRPr="0038324E" w:rsidDel="00D524A3">
          <w:rPr>
            <w:rFonts w:ascii="Calibri" w:hAnsi="Calibri" w:cs="Calibri"/>
          </w:rPr>
          <w:delText xml:space="preserve"> PAI by a ratio of LAI to PAI taken from destructive sampling.  </w:delText>
        </w:r>
        <w:r w:rsidR="0036175F" w:rsidRPr="0038324E" w:rsidDel="00D524A3">
          <w:rPr>
            <w:rFonts w:ascii="Calibri" w:hAnsi="Calibri" w:cs="Calibri"/>
          </w:rPr>
          <w:delText>However,</w:delText>
        </w:r>
        <w:r w:rsidR="00D742AA" w:rsidRPr="0038324E" w:rsidDel="00D524A3">
          <w:rPr>
            <w:rFonts w:ascii="Calibri" w:hAnsi="Calibri" w:cs="Calibri"/>
          </w:rPr>
          <w:delText xml:space="preserve"> th</w:delText>
        </w:r>
        <w:r w:rsidR="001E4EEA" w:rsidRPr="0038324E" w:rsidDel="00D524A3">
          <w:rPr>
            <w:rFonts w:ascii="Calibri" w:hAnsi="Calibri" w:cs="Calibri"/>
          </w:rPr>
          <w:delText xml:space="preserve">is ratio will be biased </w:delText>
        </w:r>
        <w:r w:rsidR="00B366CF" w:rsidRPr="0038324E" w:rsidDel="00D524A3">
          <w:rPr>
            <w:rFonts w:ascii="Calibri" w:hAnsi="Calibri" w:cs="Calibri"/>
          </w:rPr>
          <w:delText>in the presence of seasonal LAI varia</w:delText>
        </w:r>
        <w:r w:rsidR="00CD72FA" w:rsidRPr="0038324E" w:rsidDel="00D524A3">
          <w:rPr>
            <w:rFonts w:ascii="Calibri" w:hAnsi="Calibri" w:cs="Calibri"/>
          </w:rPr>
          <w:delText>bility.</w:delText>
        </w:r>
      </w:del>
    </w:p>
    <w:p w14:paraId="69477C4B" w14:textId="77777777" w:rsidR="00B366CF" w:rsidRPr="0038324E" w:rsidRDefault="00B366CF" w:rsidP="004B5010">
      <w:pPr>
        <w:spacing w:after="0" w:line="360" w:lineRule="auto"/>
        <w:rPr>
          <w:rFonts w:ascii="Calibri" w:hAnsi="Calibri" w:cs="Calibri"/>
        </w:rPr>
      </w:pPr>
    </w:p>
    <w:p w14:paraId="6D027C3B" w14:textId="36376B98" w:rsidR="00B366CF" w:rsidRDefault="00251159" w:rsidP="004B5010">
      <w:pPr>
        <w:spacing w:after="0" w:line="360" w:lineRule="auto"/>
        <w:rPr>
          <w:rFonts w:ascii="Calibri" w:hAnsi="Calibri" w:cs="Calibri"/>
          <w:lang w:val="en-US"/>
        </w:rPr>
      </w:pPr>
      <w:r>
        <w:rPr>
          <w:rFonts w:ascii="Calibri" w:hAnsi="Calibri" w:cs="Calibri"/>
          <w:lang w:val="en-US"/>
        </w:rPr>
        <w:t xml:space="preserve">WAI can be estimated </w:t>
      </w:r>
      <w:r w:rsidR="00134053">
        <w:rPr>
          <w:rFonts w:ascii="Calibri" w:hAnsi="Calibri" w:cs="Calibri"/>
          <w:lang w:val="en-US"/>
        </w:rPr>
        <w:t>by inversion of</w:t>
      </w:r>
      <w:r w:rsidR="00935B30">
        <w:rPr>
          <w:rFonts w:ascii="Calibri" w:hAnsi="Calibri" w:cs="Calibri"/>
          <w:lang w:val="en-US"/>
        </w:rPr>
        <w:t xml:space="preserve"> angular fraction of </w:t>
      </w:r>
      <w:r w:rsidR="004928D8">
        <w:rPr>
          <w:rFonts w:ascii="Calibri" w:hAnsi="Calibri" w:cs="Calibri"/>
          <w:lang w:val="en-US"/>
        </w:rPr>
        <w:t xml:space="preserve">non woody </w:t>
      </w:r>
      <w:r w:rsidR="00D100D5">
        <w:rPr>
          <w:rFonts w:ascii="Calibri" w:hAnsi="Calibri" w:cs="Calibri"/>
          <w:lang w:val="en-US"/>
        </w:rPr>
        <w:t>view</w:t>
      </w:r>
      <w:r w:rsidR="0036175F">
        <w:rPr>
          <w:rFonts w:ascii="Calibri" w:hAnsi="Calibri" w:cs="Calibri"/>
          <w:lang w:val="en-US"/>
        </w:rPr>
        <w:t>ed</w:t>
      </w:r>
      <w:r w:rsidR="00D100D5">
        <w:rPr>
          <w:rFonts w:ascii="Calibri" w:hAnsi="Calibri" w:cs="Calibri"/>
          <w:lang w:val="en-US"/>
        </w:rPr>
        <w:t xml:space="preserve"> area (</w:t>
      </w:r>
      <w:r w:rsidR="004928D8">
        <w:rPr>
          <w:rFonts w:ascii="Calibri" w:hAnsi="Calibri" w:cs="Calibri"/>
          <w:lang w:val="en-US"/>
        </w:rPr>
        <w:t>NW</w:t>
      </w:r>
      <w:r w:rsidR="00D100D5">
        <w:rPr>
          <w:rFonts w:ascii="Calibri" w:hAnsi="Calibri" w:cs="Calibri"/>
          <w:lang w:val="en-US"/>
        </w:rPr>
        <w:t>VA</w:t>
      </w:r>
      <w:r w:rsidR="004928D8">
        <w:rPr>
          <w:rFonts w:ascii="Calibri" w:hAnsi="Calibri" w:cs="Calibri"/>
          <w:lang w:val="en-US"/>
        </w:rPr>
        <w:t>)</w:t>
      </w:r>
      <w:r w:rsidR="00164E4A">
        <w:rPr>
          <w:rFonts w:ascii="Calibri" w:hAnsi="Calibri" w:cs="Calibri"/>
          <w:lang w:val="en-US"/>
        </w:rPr>
        <w:t xml:space="preserve"> in DHPs</w:t>
      </w:r>
      <w:r w:rsidR="00460A32">
        <w:rPr>
          <w:rFonts w:ascii="Calibri" w:hAnsi="Calibri" w:cs="Calibri"/>
          <w:lang w:val="en-US"/>
        </w:rPr>
        <w:t xml:space="preserve"> (</w:t>
      </w:r>
      <w:r w:rsidR="00E717E2">
        <w:rPr>
          <w:rFonts w:ascii="Calibri" w:hAnsi="Calibri" w:cs="Calibri"/>
          <w:lang w:val="en-US"/>
        </w:rPr>
        <w:t>Kucharik et al, xx, Brown et al. xx).</w:t>
      </w:r>
      <w:r w:rsidR="004928D8">
        <w:rPr>
          <w:rFonts w:ascii="Calibri" w:hAnsi="Calibri" w:cs="Calibri"/>
          <w:lang w:val="en-US"/>
        </w:rPr>
        <w:t xml:space="preserve">  </w:t>
      </w:r>
      <w:r w:rsidR="00811455">
        <w:rPr>
          <w:rFonts w:ascii="Calibri" w:hAnsi="Calibri" w:cs="Calibri"/>
          <w:lang w:val="en-US"/>
        </w:rPr>
        <w:t xml:space="preserve"> </w:t>
      </w:r>
      <w:r w:rsidR="00E47FDF">
        <w:rPr>
          <w:rFonts w:ascii="Calibri" w:hAnsi="Calibri" w:cs="Calibri"/>
          <w:lang w:val="en-US"/>
        </w:rPr>
        <w:t xml:space="preserve">Numerical simulations </w:t>
      </w:r>
      <w:r w:rsidR="002B4FB9">
        <w:rPr>
          <w:rFonts w:ascii="Calibri" w:hAnsi="Calibri" w:cs="Calibri"/>
          <w:lang w:val="en-US"/>
        </w:rPr>
        <w:t>assuming perfect NWVA</w:t>
      </w:r>
      <w:r w:rsidR="00E47FDF">
        <w:rPr>
          <w:rFonts w:ascii="Calibri" w:hAnsi="Calibri" w:cs="Calibri"/>
          <w:lang w:val="en-US"/>
        </w:rPr>
        <w:t xml:space="preserve"> labelling </w:t>
      </w:r>
      <w:r w:rsidR="00D100D5">
        <w:rPr>
          <w:rFonts w:ascii="Calibri" w:hAnsi="Calibri" w:cs="Calibri"/>
          <w:lang w:val="en-US"/>
        </w:rPr>
        <w:t xml:space="preserve">indicate </w:t>
      </w:r>
      <w:r w:rsidR="002B4FB9">
        <w:rPr>
          <w:rFonts w:ascii="Calibri" w:hAnsi="Calibri" w:cs="Calibri"/>
          <w:lang w:val="en-US"/>
        </w:rPr>
        <w:t xml:space="preserve">the </w:t>
      </w:r>
      <w:r w:rsidR="00D100D5">
        <w:rPr>
          <w:rFonts w:ascii="Calibri" w:hAnsi="Calibri" w:cs="Calibri"/>
          <w:lang w:val="en-US"/>
        </w:rPr>
        <w:t xml:space="preserve">uncertainty and bias </w:t>
      </w:r>
      <w:r w:rsidR="002B4FB9">
        <w:rPr>
          <w:rFonts w:ascii="Calibri" w:hAnsi="Calibri" w:cs="Calibri"/>
          <w:lang w:val="en-US"/>
        </w:rPr>
        <w:t xml:space="preserve">of WAI estimates </w:t>
      </w:r>
      <w:r w:rsidR="004A390D">
        <w:rPr>
          <w:rFonts w:ascii="Calibri" w:hAnsi="Calibri" w:cs="Calibri"/>
          <w:lang w:val="en-US"/>
        </w:rPr>
        <w:t xml:space="preserve">using </w:t>
      </w:r>
      <w:r w:rsidR="0016639D">
        <w:rPr>
          <w:rFonts w:ascii="Calibri" w:hAnsi="Calibri" w:cs="Calibri"/>
          <w:lang w:val="en-US"/>
        </w:rPr>
        <w:t xml:space="preserve">gap fraction inversion theory is </w:t>
      </w:r>
      <w:proofErr w:type="gramStart"/>
      <w:r w:rsidR="0016639D">
        <w:rPr>
          <w:rFonts w:ascii="Calibri" w:hAnsi="Calibri" w:cs="Calibri"/>
          <w:lang w:val="en-US"/>
        </w:rPr>
        <w:t>similar to</w:t>
      </w:r>
      <w:proofErr w:type="gramEnd"/>
      <w:r w:rsidR="0016639D">
        <w:rPr>
          <w:rFonts w:ascii="Calibri" w:hAnsi="Calibri" w:cs="Calibri"/>
          <w:lang w:val="en-US"/>
        </w:rPr>
        <w:t xml:space="preserve"> that of </w:t>
      </w:r>
      <w:r w:rsidR="00C50896">
        <w:rPr>
          <w:rFonts w:ascii="Calibri" w:hAnsi="Calibri" w:cs="Calibri"/>
          <w:lang w:val="en-US"/>
        </w:rPr>
        <w:t xml:space="preserve">PAI </w:t>
      </w:r>
      <w:r w:rsidR="00AC45C7">
        <w:rPr>
          <w:rFonts w:ascii="Calibri" w:hAnsi="Calibri" w:cs="Calibri"/>
          <w:lang w:val="en-US"/>
        </w:rPr>
        <w:t xml:space="preserve">estimates at the same site </w:t>
      </w:r>
      <w:r w:rsidR="00164E4A">
        <w:rPr>
          <w:rFonts w:ascii="Calibri" w:hAnsi="Calibri" w:cs="Calibri"/>
          <w:lang w:val="en-US"/>
        </w:rPr>
        <w:t>(Brown et al. xx)</w:t>
      </w:r>
      <w:r w:rsidR="00C50896">
        <w:rPr>
          <w:rFonts w:ascii="Calibri" w:hAnsi="Calibri" w:cs="Calibri"/>
          <w:lang w:val="en-US"/>
        </w:rPr>
        <w:t>.  However</w:t>
      </w:r>
      <w:r w:rsidR="00552296">
        <w:rPr>
          <w:rFonts w:ascii="Calibri" w:hAnsi="Calibri" w:cs="Calibri"/>
          <w:lang w:val="en-US"/>
        </w:rPr>
        <w:t xml:space="preserve">, quantifying NWVA from in-situ DHP </w:t>
      </w:r>
      <w:r w:rsidR="00552296">
        <w:rPr>
          <w:rFonts w:ascii="Calibri" w:hAnsi="Calibri" w:cs="Calibri"/>
          <w:lang w:val="en-US"/>
        </w:rPr>
        <w:lastRenderedPageBreak/>
        <w:t>measurements is non-trivial due to the variability in canopy illumination</w:t>
      </w:r>
      <w:r w:rsidR="00F1147E">
        <w:rPr>
          <w:rFonts w:ascii="Calibri" w:hAnsi="Calibri" w:cs="Calibri"/>
          <w:lang w:val="en-US"/>
        </w:rPr>
        <w:t xml:space="preserve"> (xx).  Previous studies have used cameras with both red and near-infrared bands to increase the contrast between green foliage and other plan matter</w:t>
      </w:r>
      <w:r w:rsidR="001D00A0">
        <w:rPr>
          <w:rFonts w:ascii="Calibri" w:hAnsi="Calibri" w:cs="Calibri"/>
          <w:lang w:val="en-US"/>
        </w:rPr>
        <w:t xml:space="preserve"> (Kucharik, xx; Brown </w:t>
      </w:r>
      <w:proofErr w:type="spellStart"/>
      <w:r w:rsidR="001D00A0">
        <w:rPr>
          <w:rFonts w:ascii="Calibri" w:hAnsi="Calibri" w:cs="Calibri"/>
          <w:lang w:val="en-US"/>
        </w:rPr>
        <w:t>etal</w:t>
      </w:r>
      <w:proofErr w:type="spellEnd"/>
      <w:r w:rsidR="001D00A0">
        <w:rPr>
          <w:rFonts w:ascii="Calibri" w:hAnsi="Calibri" w:cs="Calibri"/>
          <w:lang w:val="en-US"/>
        </w:rPr>
        <w:t xml:space="preserve">. </w:t>
      </w:r>
      <w:proofErr w:type="spellStart"/>
      <w:r w:rsidR="001D00A0">
        <w:rPr>
          <w:rFonts w:ascii="Calibri" w:hAnsi="Calibri" w:cs="Calibri"/>
          <w:lang w:val="en-US"/>
        </w:rPr>
        <w:t>Xx</w:t>
      </w:r>
      <w:proofErr w:type="spellEnd"/>
      <w:r w:rsidR="001D00A0">
        <w:rPr>
          <w:rFonts w:ascii="Calibri" w:hAnsi="Calibri" w:cs="Calibri"/>
          <w:lang w:val="en-US"/>
        </w:rPr>
        <w:t>)</w:t>
      </w:r>
      <w:r w:rsidR="00F1147E">
        <w:rPr>
          <w:rFonts w:ascii="Calibri" w:hAnsi="Calibri" w:cs="Calibri"/>
          <w:lang w:val="en-US"/>
        </w:rPr>
        <w:t xml:space="preserve">.  </w:t>
      </w:r>
      <w:r w:rsidR="005B3C7A">
        <w:rPr>
          <w:rFonts w:ascii="Calibri" w:hAnsi="Calibri" w:cs="Calibri"/>
          <w:lang w:val="en-US"/>
        </w:rPr>
        <w:t>Such cameras</w:t>
      </w:r>
      <w:r w:rsidR="00C127FE">
        <w:rPr>
          <w:rFonts w:ascii="Calibri" w:hAnsi="Calibri" w:cs="Calibri"/>
          <w:lang w:val="en-US"/>
        </w:rPr>
        <w:t xml:space="preserve"> are no</w:t>
      </w:r>
      <w:r w:rsidR="001D00A0">
        <w:rPr>
          <w:rFonts w:ascii="Calibri" w:hAnsi="Calibri" w:cs="Calibri"/>
          <w:lang w:val="en-US"/>
        </w:rPr>
        <w:t>t</w:t>
      </w:r>
      <w:r w:rsidR="00C127FE">
        <w:rPr>
          <w:rFonts w:ascii="Calibri" w:hAnsi="Calibri" w:cs="Calibri"/>
          <w:lang w:val="en-US"/>
        </w:rPr>
        <w:t xml:space="preserve"> widely </w:t>
      </w:r>
      <w:r w:rsidR="005B3C7A">
        <w:rPr>
          <w:rFonts w:ascii="Calibri" w:hAnsi="Calibri" w:cs="Calibri"/>
          <w:lang w:val="en-US"/>
        </w:rPr>
        <w:t xml:space="preserve">used </w:t>
      </w:r>
      <w:r w:rsidR="00C127FE">
        <w:rPr>
          <w:rFonts w:ascii="Calibri" w:hAnsi="Calibri" w:cs="Calibri"/>
          <w:lang w:val="en-US"/>
        </w:rPr>
        <w:t>and often rely on instruments with relatively low (&lt;20Mpixel) resolution</w:t>
      </w:r>
      <w:r w:rsidR="00D40E88">
        <w:rPr>
          <w:rFonts w:ascii="Calibri" w:hAnsi="Calibri" w:cs="Calibri"/>
          <w:lang w:val="en-US"/>
        </w:rPr>
        <w:t xml:space="preserve"> that may result in</w:t>
      </w:r>
      <w:r w:rsidR="005C08F1">
        <w:rPr>
          <w:rFonts w:ascii="Calibri" w:hAnsi="Calibri" w:cs="Calibri"/>
          <w:lang w:val="en-US"/>
        </w:rPr>
        <w:t xml:space="preserve"> additional </w:t>
      </w:r>
      <w:r w:rsidR="00D40E88">
        <w:rPr>
          <w:rFonts w:ascii="Calibri" w:hAnsi="Calibri" w:cs="Calibri"/>
          <w:lang w:val="en-US"/>
        </w:rPr>
        <w:t xml:space="preserve">NWGA </w:t>
      </w:r>
      <w:r w:rsidR="005C08F1">
        <w:rPr>
          <w:rFonts w:ascii="Calibri" w:hAnsi="Calibri" w:cs="Calibri"/>
          <w:lang w:val="en-US"/>
        </w:rPr>
        <w:t xml:space="preserve">error tall </w:t>
      </w:r>
      <w:r w:rsidR="00376B30">
        <w:rPr>
          <w:rFonts w:ascii="Calibri" w:hAnsi="Calibri" w:cs="Calibri"/>
          <w:lang w:val="en-US"/>
        </w:rPr>
        <w:t>need</w:t>
      </w:r>
      <w:r w:rsidR="00D40E88">
        <w:rPr>
          <w:rFonts w:ascii="Calibri" w:hAnsi="Calibri" w:cs="Calibri"/>
          <w:lang w:val="en-US"/>
        </w:rPr>
        <w:t>le</w:t>
      </w:r>
      <w:r w:rsidR="00376B30">
        <w:rPr>
          <w:rFonts w:ascii="Calibri" w:hAnsi="Calibri" w:cs="Calibri"/>
          <w:lang w:val="en-US"/>
        </w:rPr>
        <w:t xml:space="preserve"> leaf</w:t>
      </w:r>
      <w:r w:rsidR="005C08F1">
        <w:rPr>
          <w:rFonts w:ascii="Calibri" w:hAnsi="Calibri" w:cs="Calibri"/>
          <w:lang w:val="en-US"/>
        </w:rPr>
        <w:t xml:space="preserve"> canopies</w:t>
      </w:r>
      <w:r w:rsidR="00376B30">
        <w:rPr>
          <w:rFonts w:ascii="Calibri" w:hAnsi="Calibri" w:cs="Calibri"/>
          <w:lang w:val="en-US"/>
        </w:rPr>
        <w:t xml:space="preserve"> (xx)</w:t>
      </w:r>
      <w:r w:rsidR="005C08F1">
        <w:rPr>
          <w:rFonts w:ascii="Calibri" w:hAnsi="Calibri" w:cs="Calibri"/>
          <w:lang w:val="en-US"/>
        </w:rPr>
        <w:t>.</w:t>
      </w:r>
      <w:r w:rsidR="00DB0091">
        <w:rPr>
          <w:rFonts w:ascii="Calibri" w:hAnsi="Calibri" w:cs="Calibri"/>
          <w:lang w:val="en-US"/>
        </w:rPr>
        <w:t xml:space="preserve">  </w:t>
      </w:r>
    </w:p>
    <w:p w14:paraId="514ADCFD" w14:textId="77777777" w:rsidR="00DB0091" w:rsidRDefault="00DB0091" w:rsidP="004B5010">
      <w:pPr>
        <w:spacing w:after="0" w:line="360" w:lineRule="auto"/>
        <w:rPr>
          <w:rFonts w:ascii="Calibri" w:hAnsi="Calibri" w:cs="Calibri"/>
          <w:lang w:val="en-US"/>
        </w:rPr>
      </w:pPr>
    </w:p>
    <w:p w14:paraId="086F2B5A" w14:textId="4F66B49C" w:rsidR="00DB0091" w:rsidRDefault="004745F4" w:rsidP="004B5010">
      <w:pPr>
        <w:spacing w:after="0" w:line="360" w:lineRule="auto"/>
        <w:rPr>
          <w:rFonts w:ascii="Calibri" w:hAnsi="Calibri" w:cs="Calibri"/>
          <w:lang w:val="en-US"/>
        </w:rPr>
      </w:pPr>
      <w:r>
        <w:rPr>
          <w:rFonts w:ascii="Calibri" w:hAnsi="Calibri" w:cs="Calibri"/>
          <w:lang w:val="en-US"/>
        </w:rPr>
        <w:t xml:space="preserve">Qualitative </w:t>
      </w:r>
      <w:r w:rsidR="00106647">
        <w:rPr>
          <w:rFonts w:ascii="Calibri" w:hAnsi="Calibri" w:cs="Calibri"/>
          <w:lang w:val="en-US"/>
        </w:rPr>
        <w:t>assessment</w:t>
      </w:r>
      <w:r>
        <w:rPr>
          <w:rFonts w:ascii="Calibri" w:hAnsi="Calibri" w:cs="Calibri"/>
          <w:lang w:val="en-US"/>
        </w:rPr>
        <w:t xml:space="preserve"> of</w:t>
      </w:r>
      <w:r w:rsidR="00DB0091">
        <w:rPr>
          <w:rFonts w:ascii="Calibri" w:hAnsi="Calibri" w:cs="Calibri"/>
          <w:lang w:val="en-US"/>
        </w:rPr>
        <w:t xml:space="preserve"> </w:t>
      </w:r>
      <w:r w:rsidR="00795E79">
        <w:rPr>
          <w:rFonts w:ascii="Calibri" w:hAnsi="Calibri" w:cs="Calibri"/>
          <w:lang w:val="en-US"/>
        </w:rPr>
        <w:t xml:space="preserve">early season </w:t>
      </w:r>
      <w:r w:rsidR="00DB0091">
        <w:rPr>
          <w:rFonts w:ascii="Calibri" w:hAnsi="Calibri" w:cs="Calibri"/>
          <w:lang w:val="en-US"/>
        </w:rPr>
        <w:t>DHP imagery acquire</w:t>
      </w:r>
      <w:r>
        <w:rPr>
          <w:rFonts w:ascii="Calibri" w:hAnsi="Calibri" w:cs="Calibri"/>
          <w:lang w:val="en-US"/>
        </w:rPr>
        <w:t>d</w:t>
      </w:r>
      <w:r w:rsidR="00DB0091">
        <w:rPr>
          <w:rFonts w:ascii="Calibri" w:hAnsi="Calibri" w:cs="Calibri"/>
          <w:lang w:val="en-US"/>
        </w:rPr>
        <w:t xml:space="preserve"> using cameras with high radiometric sensitivity (xx), </w:t>
      </w:r>
      <w:r>
        <w:rPr>
          <w:rFonts w:ascii="Calibri" w:hAnsi="Calibri" w:cs="Calibri"/>
          <w:lang w:val="en-US"/>
        </w:rPr>
        <w:t xml:space="preserve">high </w:t>
      </w:r>
      <w:r w:rsidR="00DB0091">
        <w:rPr>
          <w:rFonts w:ascii="Calibri" w:hAnsi="Calibri" w:cs="Calibri"/>
          <w:lang w:val="en-US"/>
        </w:rPr>
        <w:t xml:space="preserve">radiometric resolution (14 bit), and </w:t>
      </w:r>
      <w:r>
        <w:rPr>
          <w:rFonts w:ascii="Calibri" w:hAnsi="Calibri" w:cs="Calibri"/>
          <w:lang w:val="en-US"/>
        </w:rPr>
        <w:t>high spatial resolution (&gt;</w:t>
      </w:r>
      <w:proofErr w:type="spellStart"/>
      <w:r w:rsidR="002029EB">
        <w:rPr>
          <w:rFonts w:ascii="Calibri" w:hAnsi="Calibri" w:cs="Calibri"/>
          <w:lang w:val="en-US"/>
        </w:rPr>
        <w:t>xxMPixels</w:t>
      </w:r>
      <w:proofErr w:type="spellEnd"/>
      <w:r w:rsidR="002029EB">
        <w:rPr>
          <w:rFonts w:ascii="Calibri" w:hAnsi="Calibri" w:cs="Calibri"/>
          <w:lang w:val="en-US"/>
        </w:rPr>
        <w:t xml:space="preserve">) suggests it may be possible to visually distinguish </w:t>
      </w:r>
      <w:r w:rsidR="00BE24FE">
        <w:rPr>
          <w:rFonts w:ascii="Calibri" w:hAnsi="Calibri" w:cs="Calibri"/>
          <w:lang w:val="en-US"/>
        </w:rPr>
        <w:t xml:space="preserve">green foliage with sufficient accuracy to </w:t>
      </w:r>
      <w:r w:rsidR="004E354F">
        <w:rPr>
          <w:rFonts w:ascii="Calibri" w:hAnsi="Calibri" w:cs="Calibri"/>
          <w:lang w:val="en-US"/>
        </w:rPr>
        <w:t>derive</w:t>
      </w:r>
      <w:r w:rsidR="00795E79">
        <w:rPr>
          <w:rFonts w:ascii="Calibri" w:hAnsi="Calibri" w:cs="Calibri"/>
          <w:lang w:val="en-US"/>
        </w:rPr>
        <w:t xml:space="preserve"> a lower</w:t>
      </w:r>
      <w:r w:rsidR="004E354F">
        <w:rPr>
          <w:rFonts w:ascii="Calibri" w:hAnsi="Calibri" w:cs="Calibri"/>
          <w:lang w:val="en-US"/>
        </w:rPr>
        <w:t xml:space="preserve"> bound on </w:t>
      </w:r>
      <w:r w:rsidR="00795E79">
        <w:rPr>
          <w:rFonts w:ascii="Calibri" w:hAnsi="Calibri" w:cs="Calibri"/>
          <w:lang w:val="en-US"/>
        </w:rPr>
        <w:t xml:space="preserve">the site </w:t>
      </w:r>
      <w:r w:rsidR="00BE24FE">
        <w:rPr>
          <w:rFonts w:ascii="Calibri" w:hAnsi="Calibri" w:cs="Calibri"/>
          <w:lang w:val="en-US"/>
        </w:rPr>
        <w:t>WA</w:t>
      </w:r>
      <w:r w:rsidR="00795E79">
        <w:rPr>
          <w:rFonts w:ascii="Calibri" w:hAnsi="Calibri" w:cs="Calibri"/>
          <w:lang w:val="en-US"/>
        </w:rPr>
        <w:t>I</w:t>
      </w:r>
      <w:r w:rsidR="00141613">
        <w:rPr>
          <w:rFonts w:ascii="Calibri" w:hAnsi="Calibri" w:cs="Calibri"/>
          <w:lang w:val="en-US"/>
        </w:rPr>
        <w:t xml:space="preserve"> at an elementary sampling unit (ESU) within an evergreen forest site</w:t>
      </w:r>
      <w:r w:rsidR="00795E79">
        <w:rPr>
          <w:rFonts w:ascii="Calibri" w:hAnsi="Calibri" w:cs="Calibri"/>
          <w:lang w:val="en-US"/>
        </w:rPr>
        <w:t>.</w:t>
      </w:r>
      <w:r w:rsidR="00BE24FE">
        <w:rPr>
          <w:rFonts w:ascii="Calibri" w:hAnsi="Calibri" w:cs="Calibri"/>
          <w:lang w:val="en-US"/>
        </w:rPr>
        <w:t xml:space="preserve">  </w:t>
      </w:r>
      <w:r w:rsidR="00795E79">
        <w:rPr>
          <w:rFonts w:ascii="Calibri" w:hAnsi="Calibri" w:cs="Calibri"/>
          <w:lang w:val="en-US"/>
        </w:rPr>
        <w:t xml:space="preserve">This </w:t>
      </w:r>
      <w:r w:rsidR="00F93AC3">
        <w:rPr>
          <w:rFonts w:ascii="Calibri" w:hAnsi="Calibri" w:cs="Calibri"/>
          <w:lang w:val="en-US"/>
        </w:rPr>
        <w:t>WAI</w:t>
      </w:r>
      <w:r w:rsidR="00795E79">
        <w:rPr>
          <w:rFonts w:ascii="Calibri" w:hAnsi="Calibri" w:cs="Calibri"/>
          <w:lang w:val="en-US"/>
        </w:rPr>
        <w:t xml:space="preserve"> estimate can</w:t>
      </w:r>
      <w:r w:rsidR="00D738C0">
        <w:rPr>
          <w:rFonts w:ascii="Calibri" w:hAnsi="Calibri" w:cs="Calibri"/>
          <w:lang w:val="en-US"/>
        </w:rPr>
        <w:t xml:space="preserve"> </w:t>
      </w:r>
      <w:r w:rsidR="00D22C24">
        <w:rPr>
          <w:rFonts w:ascii="Calibri" w:hAnsi="Calibri" w:cs="Calibri"/>
          <w:lang w:val="en-US"/>
        </w:rPr>
        <w:t>then</w:t>
      </w:r>
      <w:r w:rsidR="00D738C0">
        <w:rPr>
          <w:rFonts w:ascii="Calibri" w:hAnsi="Calibri" w:cs="Calibri"/>
          <w:lang w:val="en-US"/>
        </w:rPr>
        <w:t xml:space="preserve"> be used to directly </w:t>
      </w:r>
      <w:r w:rsidR="00E37E47">
        <w:rPr>
          <w:rFonts w:ascii="Calibri" w:hAnsi="Calibri" w:cs="Calibri"/>
          <w:lang w:val="en-US"/>
        </w:rPr>
        <w:t xml:space="preserve">to quantify the </w:t>
      </w:r>
      <w:r w:rsidR="00AE05CF">
        <w:rPr>
          <w:rFonts w:ascii="Calibri" w:hAnsi="Calibri" w:cs="Calibri"/>
          <w:lang w:val="en-US"/>
        </w:rPr>
        <w:t>ESU LAI for the sampling date and</w:t>
      </w:r>
      <w:r w:rsidR="00800F36">
        <w:rPr>
          <w:rFonts w:ascii="Calibri" w:hAnsi="Calibri" w:cs="Calibri"/>
          <w:lang w:val="en-US"/>
        </w:rPr>
        <w:t>,</w:t>
      </w:r>
      <w:r w:rsidR="005C0AB2">
        <w:rPr>
          <w:rFonts w:ascii="Calibri" w:hAnsi="Calibri" w:cs="Calibri"/>
          <w:lang w:val="en-US"/>
        </w:rPr>
        <w:t xml:space="preserve"> assuming constant </w:t>
      </w:r>
      <w:r w:rsidR="00800F36">
        <w:rPr>
          <w:rFonts w:ascii="Calibri" w:hAnsi="Calibri" w:cs="Calibri"/>
          <w:lang w:val="en-US"/>
        </w:rPr>
        <w:t xml:space="preserve">WAI over time, for all other dates.  </w:t>
      </w:r>
      <w:r w:rsidR="00B21D77">
        <w:rPr>
          <w:rFonts w:ascii="Calibri" w:hAnsi="Calibri" w:cs="Calibri"/>
          <w:lang w:val="en-US"/>
        </w:rPr>
        <w:t>Further</w:t>
      </w:r>
      <w:r w:rsidR="00EB1F46">
        <w:rPr>
          <w:rFonts w:ascii="Calibri" w:hAnsi="Calibri" w:cs="Calibri"/>
          <w:lang w:val="en-US"/>
        </w:rPr>
        <w:t xml:space="preserve">more, assuming similar LAI/PAI ratios for similar overstory canopies within the site, the </w:t>
      </w:r>
      <w:r w:rsidR="00800F36">
        <w:rPr>
          <w:rFonts w:ascii="Calibri" w:hAnsi="Calibri" w:cs="Calibri"/>
          <w:lang w:val="en-US"/>
        </w:rPr>
        <w:t xml:space="preserve">time series of </w:t>
      </w:r>
      <w:r w:rsidR="00B21D77">
        <w:rPr>
          <w:rFonts w:ascii="Calibri" w:hAnsi="Calibri" w:cs="Calibri"/>
          <w:lang w:val="en-US"/>
        </w:rPr>
        <w:t xml:space="preserve">ratio of </w:t>
      </w:r>
      <w:r w:rsidR="002F1B85">
        <w:rPr>
          <w:rFonts w:ascii="Calibri" w:hAnsi="Calibri" w:cs="Calibri"/>
          <w:lang w:val="en-US"/>
        </w:rPr>
        <w:t>LAI</w:t>
      </w:r>
      <w:r w:rsidR="00B21D77">
        <w:rPr>
          <w:rFonts w:ascii="Calibri" w:hAnsi="Calibri" w:cs="Calibri"/>
          <w:lang w:val="en-US"/>
        </w:rPr>
        <w:t>/PAI</w:t>
      </w:r>
      <w:r w:rsidR="002F1B85">
        <w:rPr>
          <w:rFonts w:ascii="Calibri" w:hAnsi="Calibri" w:cs="Calibri"/>
          <w:lang w:val="en-US"/>
        </w:rPr>
        <w:t xml:space="preserve"> for </w:t>
      </w:r>
      <w:r w:rsidR="00965E1D">
        <w:rPr>
          <w:rFonts w:ascii="Calibri" w:hAnsi="Calibri" w:cs="Calibri"/>
          <w:lang w:val="en-US"/>
        </w:rPr>
        <w:t xml:space="preserve">each measured ESU can then be used to estimate the </w:t>
      </w:r>
      <w:r w:rsidR="00B21D77">
        <w:rPr>
          <w:rFonts w:ascii="Calibri" w:hAnsi="Calibri" w:cs="Calibri"/>
          <w:lang w:val="en-US"/>
        </w:rPr>
        <w:t>LAI for ESUs within same sites with the same LAI</w:t>
      </w:r>
      <w:r w:rsidR="00EC009D">
        <w:rPr>
          <w:rFonts w:ascii="Calibri" w:hAnsi="Calibri" w:cs="Calibri"/>
          <w:lang w:val="en-US"/>
        </w:rPr>
        <w:t xml:space="preserve"> and species compos</w:t>
      </w:r>
      <w:r w:rsidR="004F7485">
        <w:rPr>
          <w:rFonts w:ascii="Calibri" w:hAnsi="Calibri" w:cs="Calibri"/>
          <w:lang w:val="en-US"/>
        </w:rPr>
        <w:t>ition.</w:t>
      </w:r>
    </w:p>
    <w:p w14:paraId="0765C301" w14:textId="77777777" w:rsidR="00EB611D" w:rsidRDefault="00EB611D" w:rsidP="004B5010">
      <w:pPr>
        <w:spacing w:after="0" w:line="360" w:lineRule="auto"/>
        <w:rPr>
          <w:rFonts w:ascii="Calibri" w:hAnsi="Calibri" w:cs="Calibri"/>
          <w:lang w:val="en-US"/>
        </w:rPr>
      </w:pPr>
    </w:p>
    <w:p w14:paraId="7D7853BB" w14:textId="1E9282C7" w:rsidR="00611877" w:rsidDel="004A08E9" w:rsidRDefault="004C1B88" w:rsidP="004B5010">
      <w:pPr>
        <w:spacing w:after="0" w:line="360" w:lineRule="auto"/>
        <w:rPr>
          <w:del w:id="145" w:author="Fernandes, Richard (he, him, his | il, le, lui)" w:date="2024-10-08T16:40:00Z" w16du:dateUtc="2024-10-08T20:40:00Z"/>
          <w:rFonts w:ascii="Calibri" w:hAnsi="Calibri" w:cs="Calibri"/>
          <w:lang w:val="en-US"/>
        </w:rPr>
      </w:pPr>
      <w:r>
        <w:rPr>
          <w:rFonts w:ascii="Calibri" w:hAnsi="Calibri" w:cs="Calibri"/>
          <w:lang w:val="en-US"/>
        </w:rPr>
        <w:t xml:space="preserve">The proposed approach to WAI correction is applied here to </w:t>
      </w:r>
      <w:r w:rsidR="00307B1D">
        <w:rPr>
          <w:rFonts w:ascii="Calibri" w:hAnsi="Calibri" w:cs="Calibri"/>
          <w:lang w:val="en-US"/>
        </w:rPr>
        <w:t xml:space="preserve">ESUs within xx </w:t>
      </w:r>
      <w:r>
        <w:rPr>
          <w:rFonts w:ascii="Calibri" w:hAnsi="Calibri" w:cs="Calibri"/>
          <w:lang w:val="en-US"/>
        </w:rPr>
        <w:t xml:space="preserve">evergreen forest sites </w:t>
      </w:r>
      <w:r w:rsidR="00307B1D">
        <w:rPr>
          <w:rFonts w:ascii="Calibri" w:hAnsi="Calibri" w:cs="Calibri"/>
          <w:lang w:val="en-US"/>
        </w:rPr>
        <w:t>within the US National Ecological Observatory Network</w:t>
      </w:r>
      <w:r w:rsidR="007A3A12">
        <w:rPr>
          <w:rFonts w:ascii="Calibri" w:hAnsi="Calibri" w:cs="Calibri"/>
          <w:lang w:val="en-US"/>
        </w:rPr>
        <w:t xml:space="preserve">. </w:t>
      </w:r>
      <w:r w:rsidR="00611877">
        <w:rPr>
          <w:rFonts w:ascii="Calibri" w:hAnsi="Calibri" w:cs="Calibri"/>
          <w:lang w:val="en-US"/>
        </w:rPr>
        <w:t xml:space="preserve">Validation of the proposed approach for </w:t>
      </w:r>
      <w:r>
        <w:rPr>
          <w:rFonts w:ascii="Calibri" w:hAnsi="Calibri" w:cs="Calibri"/>
          <w:lang w:val="en-US"/>
        </w:rPr>
        <w:t xml:space="preserve">WAI correction </w:t>
      </w:r>
      <w:r w:rsidR="00611877">
        <w:rPr>
          <w:rFonts w:ascii="Calibri" w:hAnsi="Calibri" w:cs="Calibri"/>
          <w:lang w:val="en-US"/>
        </w:rPr>
        <w:t>is beyond the scope of this study.</w:t>
      </w:r>
      <w:r w:rsidR="00AD5E7D">
        <w:rPr>
          <w:rFonts w:ascii="Calibri" w:hAnsi="Calibri" w:cs="Calibri"/>
          <w:lang w:val="en-US"/>
        </w:rPr>
        <w:t xml:space="preserve">  However, strategies for quantifying the uncertainty of this WAI correction approach are discussed.</w:t>
      </w:r>
      <w:r w:rsidR="002D61BF">
        <w:rPr>
          <w:rFonts w:ascii="Calibri" w:hAnsi="Calibri" w:cs="Calibri"/>
          <w:lang w:val="en-US"/>
        </w:rPr>
        <w:t xml:space="preserve"> </w:t>
      </w:r>
      <w:r w:rsidR="00360639">
        <w:rPr>
          <w:rFonts w:ascii="Calibri" w:hAnsi="Calibri" w:cs="Calibri"/>
          <w:lang w:val="en-US"/>
        </w:rPr>
        <w:t xml:space="preserve"> </w:t>
      </w:r>
    </w:p>
    <w:p w14:paraId="4648E56E" w14:textId="77777777" w:rsidR="005C08F1" w:rsidDel="00F9029D" w:rsidRDefault="005C08F1" w:rsidP="004B5010">
      <w:pPr>
        <w:spacing w:after="0" w:line="360" w:lineRule="auto"/>
        <w:rPr>
          <w:del w:id="146" w:author="Fernandes, Richard (he, him, his | il, le, lui)" w:date="2024-10-08T16:38:00Z" w16du:dateUtc="2024-10-08T20:38:00Z"/>
          <w:rFonts w:ascii="Calibri" w:hAnsi="Calibri" w:cs="Calibri"/>
          <w:lang w:val="en-US"/>
        </w:rPr>
      </w:pPr>
    </w:p>
    <w:p w14:paraId="6F87AA3E" w14:textId="77777777" w:rsidR="005C08F1" w:rsidRPr="00510C94" w:rsidDel="00F9029D" w:rsidRDefault="005C08F1" w:rsidP="00510C94">
      <w:pPr>
        <w:spacing w:after="0" w:line="360" w:lineRule="auto"/>
        <w:rPr>
          <w:del w:id="147" w:author="Fernandes, Richard (he, him, his | il, le, lui)" w:date="2024-10-08T16:38:00Z" w16du:dateUtc="2024-10-08T20:38:00Z"/>
          <w:rFonts w:ascii="Calibri" w:hAnsi="Calibri" w:cs="Calibri"/>
          <w:lang w:val="en-US"/>
        </w:rPr>
      </w:pPr>
    </w:p>
    <w:p w14:paraId="507C3AC2" w14:textId="77777777" w:rsidR="00EC79D2" w:rsidRPr="00510C94" w:rsidDel="00F9029D" w:rsidRDefault="00EC79D2" w:rsidP="00510C94">
      <w:pPr>
        <w:spacing w:after="0" w:line="360" w:lineRule="auto"/>
        <w:rPr>
          <w:del w:id="148" w:author="Fernandes, Richard (he, him, his | il, le, lui)" w:date="2024-10-08T16:38:00Z" w16du:dateUtc="2024-10-08T20:38:00Z"/>
          <w:rFonts w:ascii="Calibri" w:hAnsi="Calibri" w:cs="Calibri"/>
          <w:lang w:val="en-US"/>
        </w:rPr>
      </w:pPr>
    </w:p>
    <w:p w14:paraId="07006475" w14:textId="77777777" w:rsidR="00EC79D2" w:rsidRPr="00510C94" w:rsidDel="00F9029D" w:rsidRDefault="00EC79D2" w:rsidP="00510C94">
      <w:pPr>
        <w:spacing w:after="0" w:line="360" w:lineRule="auto"/>
        <w:rPr>
          <w:del w:id="149" w:author="Fernandes, Richard (he, him, his | il, le, lui)" w:date="2024-10-08T16:38:00Z" w16du:dateUtc="2024-10-08T20:38:00Z"/>
          <w:rFonts w:ascii="Calibri" w:hAnsi="Calibri" w:cs="Calibri"/>
          <w:lang w:val="en-US"/>
        </w:rPr>
      </w:pPr>
    </w:p>
    <w:p w14:paraId="39B226BC" w14:textId="77777777" w:rsidR="00FE4FBC" w:rsidRPr="00510C94" w:rsidRDefault="00FE4FBC" w:rsidP="00510C94">
      <w:pPr>
        <w:spacing w:after="0" w:line="360" w:lineRule="auto"/>
        <w:rPr>
          <w:rFonts w:ascii="Calibri" w:eastAsia="Calibri" w:hAnsi="Calibri" w:cs="Calibri"/>
          <w:lang w:val="en-US"/>
        </w:rPr>
      </w:pPr>
    </w:p>
    <w:p w14:paraId="3CE27736" w14:textId="77777777" w:rsidR="00191515" w:rsidRPr="00510C94" w:rsidRDefault="00191515" w:rsidP="00510C94">
      <w:pPr>
        <w:spacing w:after="0" w:line="360" w:lineRule="auto"/>
        <w:rPr>
          <w:rFonts w:ascii="Calibri" w:eastAsia="Calibri" w:hAnsi="Calibri" w:cs="Calibri"/>
          <w:lang w:val="en-US"/>
        </w:rPr>
      </w:pPr>
    </w:p>
    <w:p w14:paraId="2B9500D5" w14:textId="2427EAB6" w:rsidR="00191515" w:rsidRPr="00510C94" w:rsidRDefault="004C5B0B" w:rsidP="00510C94">
      <w:pPr>
        <w:pStyle w:val="Heading2"/>
        <w:spacing w:line="360" w:lineRule="auto"/>
        <w:rPr>
          <w:rFonts w:ascii="Calibri" w:eastAsia="Calibri" w:hAnsi="Calibri" w:cs="Calibri"/>
          <w:sz w:val="22"/>
          <w:szCs w:val="22"/>
          <w:rPrChange w:id="150" w:author="Fernandes, Richard (he, him, his | il, le, lui)" w:date="2024-10-08T16:35:00Z" w16du:dateUtc="2024-10-08T20:35:00Z">
            <w:rPr>
              <w:rFonts w:eastAsia="Calibri"/>
            </w:rPr>
          </w:rPrChange>
        </w:rPr>
        <w:pPrChange w:id="151" w:author="Fernandes, Richard (he, him, his | il, le, lui)" w:date="2024-10-08T16:35:00Z" w16du:dateUtc="2024-10-08T20:35:00Z">
          <w:pPr>
            <w:pStyle w:val="Heading2"/>
          </w:pPr>
        </w:pPrChange>
      </w:pPr>
      <w:bookmarkStart w:id="152" w:name="_Toc179295236"/>
      <w:r w:rsidRPr="00510C94">
        <w:rPr>
          <w:rFonts w:ascii="Calibri" w:eastAsia="Calibri" w:hAnsi="Calibri" w:cs="Calibri"/>
          <w:sz w:val="22"/>
          <w:szCs w:val="22"/>
          <w:rPrChange w:id="153" w:author="Fernandes, Richard (he, him, his | il, le, lui)" w:date="2024-10-08T16:35:00Z" w16du:dateUtc="2024-10-08T20:35:00Z">
            <w:rPr>
              <w:rFonts w:eastAsia="Calibri"/>
            </w:rPr>
          </w:rPrChange>
        </w:rPr>
        <w:t>Materials</w:t>
      </w:r>
      <w:bookmarkEnd w:id="152"/>
    </w:p>
    <w:p w14:paraId="43F45ACD" w14:textId="77777777" w:rsidR="004C5B0B" w:rsidRPr="00510C94" w:rsidRDefault="004C5B0B" w:rsidP="00510C94">
      <w:pPr>
        <w:spacing w:line="360" w:lineRule="auto"/>
        <w:rPr>
          <w:rFonts w:ascii="Calibri" w:hAnsi="Calibri" w:cs="Calibri"/>
          <w:rPrChange w:id="154" w:author="Fernandes, Richard (he, him, his | il, le, lui)" w:date="2024-10-08T16:35:00Z" w16du:dateUtc="2024-10-08T20:35:00Z">
            <w:rPr/>
          </w:rPrChange>
        </w:rPr>
        <w:pPrChange w:id="155" w:author="Fernandes, Richard (he, him, his | il, le, lui)" w:date="2024-10-08T16:35:00Z" w16du:dateUtc="2024-10-08T20:35:00Z">
          <w:pPr/>
        </w:pPrChange>
      </w:pPr>
    </w:p>
    <w:p w14:paraId="60429CDA" w14:textId="378CA584" w:rsidR="00900F14" w:rsidRPr="00510C94" w:rsidRDefault="00900F14" w:rsidP="00510C94">
      <w:pPr>
        <w:spacing w:line="360" w:lineRule="auto"/>
        <w:rPr>
          <w:rFonts w:ascii="Calibri" w:hAnsi="Calibri" w:cs="Calibri"/>
          <w:rPrChange w:id="156" w:author="Fernandes, Richard (he, him, his | il, le, lui)" w:date="2024-10-08T16:35:00Z" w16du:dateUtc="2024-10-08T20:35:00Z">
            <w:rPr/>
          </w:rPrChange>
        </w:rPr>
        <w:pPrChange w:id="157" w:author="Fernandes, Richard (he, him, his | il, le, lui)" w:date="2024-10-08T16:35:00Z" w16du:dateUtc="2024-10-08T20:35:00Z">
          <w:pPr/>
        </w:pPrChange>
      </w:pPr>
      <w:r w:rsidRPr="00510C94">
        <w:rPr>
          <w:rFonts w:ascii="Calibri" w:hAnsi="Calibri" w:cs="Calibri"/>
          <w:rPrChange w:id="158" w:author="Fernandes, Richard (he, him, his | il, le, lui)" w:date="2024-10-08T16:35:00Z" w16du:dateUtc="2024-10-08T20:35:00Z">
            <w:rPr/>
          </w:rPrChange>
        </w:rPr>
        <w:t>Existing NEON PAI Estimates</w:t>
      </w:r>
    </w:p>
    <w:p w14:paraId="02DAD32F" w14:textId="77777777" w:rsidR="00900F14" w:rsidRPr="00510C94" w:rsidRDefault="00900F14" w:rsidP="00510C94">
      <w:pPr>
        <w:spacing w:line="360" w:lineRule="auto"/>
        <w:rPr>
          <w:rFonts w:ascii="Calibri" w:hAnsi="Calibri" w:cs="Calibri"/>
          <w:rPrChange w:id="159" w:author="Fernandes, Richard (he, him, his | il, le, lui)" w:date="2024-10-08T16:35:00Z" w16du:dateUtc="2024-10-08T20:35:00Z">
            <w:rPr/>
          </w:rPrChange>
        </w:rPr>
        <w:pPrChange w:id="160" w:author="Fernandes, Richard (he, him, his | il, le, lui)" w:date="2024-10-08T16:35:00Z" w16du:dateUtc="2024-10-08T20:35:00Z">
          <w:pPr/>
        </w:pPrChange>
      </w:pPr>
    </w:p>
    <w:p w14:paraId="2E53ACD7" w14:textId="4273EBF9" w:rsidR="004C5B0B" w:rsidRPr="00510C94" w:rsidRDefault="00D21F17" w:rsidP="00510C94">
      <w:pPr>
        <w:spacing w:line="360" w:lineRule="auto"/>
        <w:rPr>
          <w:rFonts w:ascii="Calibri" w:hAnsi="Calibri" w:cs="Calibri"/>
          <w:rPrChange w:id="161" w:author="Fernandes, Richard (he, him, his | il, le, lui)" w:date="2024-10-08T16:35:00Z" w16du:dateUtc="2024-10-08T20:35:00Z">
            <w:rPr/>
          </w:rPrChange>
        </w:rPr>
        <w:pPrChange w:id="162" w:author="Fernandes, Richard (he, him, his | il, le, lui)" w:date="2024-10-08T16:35:00Z" w16du:dateUtc="2024-10-08T20:35:00Z">
          <w:pPr/>
        </w:pPrChange>
      </w:pPr>
      <w:ins w:id="163" w:author="Fernandes, Richard (he, him, his | il, le, lui)" w:date="2024-10-08T16:58:00Z" w16du:dateUtc="2024-10-08T20:58:00Z">
        <w:r>
          <w:rPr>
            <w:rFonts w:ascii="Calibri" w:hAnsi="Calibri" w:cs="Calibri"/>
          </w:rPr>
          <w:t>2578</w:t>
        </w:r>
      </w:ins>
      <w:ins w:id="164" w:author="Fernandes, Richard (he, him, his | il, le, lui)" w:date="2024-10-08T16:43:00Z" w16du:dateUtc="2024-10-08T20:43:00Z">
        <w:r w:rsidR="00B932BE">
          <w:rPr>
            <w:rFonts w:ascii="Calibri" w:hAnsi="Calibri" w:cs="Calibri"/>
          </w:rPr>
          <w:t xml:space="preserve"> </w:t>
        </w:r>
      </w:ins>
      <w:del w:id="165" w:author="Fernandes, Richard (he, him, his | il, le, lui)" w:date="2024-10-08T16:43:00Z" w16du:dateUtc="2024-10-08T20:43:00Z">
        <w:r w:rsidR="00906C19" w:rsidRPr="00510C94" w:rsidDel="00B932BE">
          <w:rPr>
            <w:rFonts w:ascii="Calibri" w:hAnsi="Calibri" w:cs="Calibri"/>
            <w:rPrChange w:id="166" w:author="Fernandes, Richard (he, him, his | il, le, lui)" w:date="2024-10-08T16:35:00Z" w16du:dateUtc="2024-10-08T20:35:00Z">
              <w:rPr/>
            </w:rPrChange>
          </w:rPr>
          <w:delText>O</w:delText>
        </w:r>
      </w:del>
      <w:proofErr w:type="spellStart"/>
      <w:r w:rsidR="00906C19" w:rsidRPr="00510C94">
        <w:rPr>
          <w:rFonts w:ascii="Calibri" w:hAnsi="Calibri" w:cs="Calibri"/>
          <w:rPrChange w:id="167" w:author="Fernandes, Richard (he, him, his | il, le, lui)" w:date="2024-10-08T16:35:00Z" w16du:dateUtc="2024-10-08T20:35:00Z">
            <w:rPr/>
          </w:rPrChange>
        </w:rPr>
        <w:t>verstory</w:t>
      </w:r>
      <w:proofErr w:type="spellEnd"/>
      <w:r w:rsidR="00906C19" w:rsidRPr="00510C94">
        <w:rPr>
          <w:rFonts w:ascii="Calibri" w:hAnsi="Calibri" w:cs="Calibri"/>
          <w:rPrChange w:id="168" w:author="Fernandes, Richard (he, him, his | il, le, lui)" w:date="2024-10-08T16:35:00Z" w16du:dateUtc="2024-10-08T20:35:00Z">
            <w:rPr/>
          </w:rPrChange>
        </w:rPr>
        <w:t xml:space="preserve"> PAI estimates were </w:t>
      </w:r>
      <w:r w:rsidR="007D46AF" w:rsidRPr="00510C94">
        <w:rPr>
          <w:rFonts w:ascii="Calibri" w:hAnsi="Calibri" w:cs="Calibri"/>
          <w:rPrChange w:id="169" w:author="Fernandes, Richard (he, him, his | il, le, lui)" w:date="2024-10-08T16:35:00Z" w16du:dateUtc="2024-10-08T20:35:00Z">
            <w:rPr/>
          </w:rPrChange>
        </w:rPr>
        <w:t xml:space="preserve">acquired (Brown, L. pers. Comm.) for </w:t>
      </w:r>
      <w:ins w:id="170" w:author="Fernandes, Richard (he, him, his | il, le, lui)" w:date="2024-10-08T16:59:00Z" w16du:dateUtc="2024-10-08T20:59:00Z">
        <w:r w:rsidR="00917C7F">
          <w:rPr>
            <w:rFonts w:ascii="Calibri" w:hAnsi="Calibri" w:cs="Calibri"/>
          </w:rPr>
          <w:t xml:space="preserve">180 </w:t>
        </w:r>
      </w:ins>
      <w:del w:id="171" w:author="Fernandes, Richard (he, him, his | il, le, lui)" w:date="2024-10-08T16:45:00Z" w16du:dateUtc="2024-10-08T20:45:00Z">
        <w:r w:rsidR="007D46AF" w:rsidRPr="00510C94" w:rsidDel="00B41079">
          <w:rPr>
            <w:rFonts w:ascii="Calibri" w:hAnsi="Calibri" w:cs="Calibri"/>
            <w:rPrChange w:id="172" w:author="Fernandes, Richard (he, him, his | il, le, lui)" w:date="2024-10-08T16:35:00Z" w16du:dateUtc="2024-10-08T20:35:00Z">
              <w:rPr/>
            </w:rPrChange>
          </w:rPr>
          <w:delText>xx</w:delText>
        </w:r>
      </w:del>
      <w:del w:id="173" w:author="Fernandes, Richard (he, him, his | il, le, lui)" w:date="2024-10-08T16:59:00Z" w16du:dateUtc="2024-10-08T20:59:00Z">
        <w:r w:rsidR="007D46AF" w:rsidRPr="00510C94" w:rsidDel="00917C7F">
          <w:rPr>
            <w:rFonts w:ascii="Calibri" w:hAnsi="Calibri" w:cs="Calibri"/>
            <w:rPrChange w:id="174" w:author="Fernandes, Richard (he, him, his | il, le, lui)" w:date="2024-10-08T16:35:00Z" w16du:dateUtc="2024-10-08T20:35:00Z">
              <w:rPr/>
            </w:rPrChange>
          </w:rPr>
          <w:delText xml:space="preserve"> </w:delText>
        </w:r>
      </w:del>
      <w:r w:rsidR="007D46AF" w:rsidRPr="00510C94">
        <w:rPr>
          <w:rFonts w:ascii="Calibri" w:hAnsi="Calibri" w:cs="Calibri"/>
          <w:rPrChange w:id="175" w:author="Fernandes, Richard (he, him, his | il, le, lui)" w:date="2024-10-08T16:35:00Z" w16du:dateUtc="2024-10-08T20:35:00Z">
            <w:rPr/>
          </w:rPrChange>
        </w:rPr>
        <w:t>everg</w:t>
      </w:r>
      <w:r w:rsidR="00616C9D" w:rsidRPr="00510C94">
        <w:rPr>
          <w:rFonts w:ascii="Calibri" w:hAnsi="Calibri" w:cs="Calibri"/>
          <w:rPrChange w:id="176" w:author="Fernandes, Richard (he, him, his | il, le, lui)" w:date="2024-10-08T16:35:00Z" w16du:dateUtc="2024-10-08T20:35:00Z">
            <w:rPr/>
          </w:rPrChange>
        </w:rPr>
        <w:t>r</w:t>
      </w:r>
      <w:r w:rsidR="007D46AF" w:rsidRPr="00510C94">
        <w:rPr>
          <w:rFonts w:ascii="Calibri" w:hAnsi="Calibri" w:cs="Calibri"/>
          <w:rPrChange w:id="177" w:author="Fernandes, Richard (he, him, his | il, le, lui)" w:date="2024-10-08T16:35:00Z" w16du:dateUtc="2024-10-08T20:35:00Z">
            <w:rPr/>
          </w:rPrChange>
        </w:rPr>
        <w:t>een forest ESUs</w:t>
      </w:r>
      <w:r w:rsidR="003D6628" w:rsidRPr="00510C94">
        <w:rPr>
          <w:rFonts w:ascii="Calibri" w:hAnsi="Calibri" w:cs="Calibri"/>
          <w:rPrChange w:id="178" w:author="Fernandes, Richard (he, him, his | il, le, lui)" w:date="2024-10-08T16:35:00Z" w16du:dateUtc="2024-10-08T20:35:00Z">
            <w:rPr/>
          </w:rPrChange>
        </w:rPr>
        <w:t xml:space="preserve"> </w:t>
      </w:r>
      <w:r w:rsidR="002973F3" w:rsidRPr="00510C94">
        <w:rPr>
          <w:rFonts w:ascii="Calibri" w:hAnsi="Calibri" w:cs="Calibri"/>
          <w:rPrChange w:id="179" w:author="Fernandes, Richard (he, him, his | il, le, lui)" w:date="2024-10-08T16:35:00Z" w16du:dateUtc="2024-10-08T20:35:00Z">
            <w:rPr/>
          </w:rPrChange>
        </w:rPr>
        <w:t xml:space="preserve">across </w:t>
      </w:r>
      <w:del w:id="180" w:author="Fernandes, Richard (he, him, his | il, le, lui)" w:date="2024-10-08T16:45:00Z" w16du:dateUtc="2024-10-08T20:45:00Z">
        <w:r w:rsidR="002973F3" w:rsidRPr="00510C94" w:rsidDel="00743553">
          <w:rPr>
            <w:rFonts w:ascii="Calibri" w:hAnsi="Calibri" w:cs="Calibri"/>
            <w:rPrChange w:id="181" w:author="Fernandes, Richard (he, him, his | il, le, lui)" w:date="2024-10-08T16:35:00Z" w16du:dateUtc="2024-10-08T20:35:00Z">
              <w:rPr/>
            </w:rPrChange>
          </w:rPr>
          <w:delText xml:space="preserve">xx </w:delText>
        </w:r>
      </w:del>
      <w:ins w:id="182" w:author="Fernandes, Richard (he, him, his | il, le, lui)" w:date="2024-10-08T16:55:00Z" w16du:dateUtc="2024-10-08T20:55:00Z">
        <w:r w:rsidR="005C5AD1">
          <w:rPr>
            <w:rFonts w:ascii="Calibri" w:hAnsi="Calibri" w:cs="Calibri"/>
          </w:rPr>
          <w:t>1</w:t>
        </w:r>
      </w:ins>
      <w:ins w:id="183" w:author="Fernandes, Richard (he, him, his | il, le, lui)" w:date="2024-10-08T16:58:00Z" w16du:dateUtc="2024-10-08T20:58:00Z">
        <w:r w:rsidR="008C70FA">
          <w:rPr>
            <w:rFonts w:ascii="Calibri" w:hAnsi="Calibri" w:cs="Calibri"/>
          </w:rPr>
          <w:t>6</w:t>
        </w:r>
      </w:ins>
      <w:ins w:id="184" w:author="Fernandes, Richard (he, him, his | il, le, lui)" w:date="2024-10-08T16:45:00Z" w16du:dateUtc="2024-10-08T20:45:00Z">
        <w:r w:rsidR="00743553" w:rsidRPr="00510C94">
          <w:rPr>
            <w:rFonts w:ascii="Calibri" w:hAnsi="Calibri" w:cs="Calibri"/>
            <w:rPrChange w:id="185" w:author="Fernandes, Richard (he, him, his | il, le, lui)" w:date="2024-10-08T16:35:00Z" w16du:dateUtc="2024-10-08T20:35:00Z">
              <w:rPr/>
            </w:rPrChange>
          </w:rPr>
          <w:t xml:space="preserve"> </w:t>
        </w:r>
      </w:ins>
      <w:r w:rsidR="002973F3" w:rsidRPr="00510C94">
        <w:rPr>
          <w:rFonts w:ascii="Calibri" w:hAnsi="Calibri" w:cs="Calibri"/>
          <w:rPrChange w:id="186" w:author="Fernandes, Richard (he, him, his | il, le, lui)" w:date="2024-10-08T16:35:00Z" w16du:dateUtc="2024-10-08T20:35:00Z">
            <w:rPr/>
          </w:rPrChange>
        </w:rPr>
        <w:t xml:space="preserve">NEON sites </w:t>
      </w:r>
      <w:r w:rsidR="003D6628" w:rsidRPr="00510C94">
        <w:rPr>
          <w:rFonts w:ascii="Calibri" w:hAnsi="Calibri" w:cs="Calibri"/>
          <w:rPrChange w:id="187" w:author="Fernandes, Richard (he, him, his | il, le, lui)" w:date="2024-10-08T16:35:00Z" w16du:dateUtc="2024-10-08T20:35:00Z">
            <w:rPr/>
          </w:rPrChange>
        </w:rPr>
        <w:t>(</w:t>
      </w:r>
      <w:del w:id="188" w:author="Fernandes, Richard (he, him, his | il, le, lui)" w:date="2024-10-08T16:46:00Z" w16du:dateUtc="2024-10-08T20:46:00Z">
        <w:r w:rsidR="002973F3" w:rsidRPr="00510C94" w:rsidDel="00743553">
          <w:rPr>
            <w:rFonts w:ascii="Calibri" w:hAnsi="Calibri" w:cs="Calibri"/>
            <w:rPrChange w:id="189" w:author="Fernandes, Richard (he, him, his | il, le, lui)" w:date="2024-10-08T16:35:00Z" w16du:dateUtc="2024-10-08T20:35:00Z">
              <w:rPr/>
            </w:rPrChange>
          </w:rPr>
          <w:delText xml:space="preserve">Table x, </w:delText>
        </w:r>
      </w:del>
      <w:ins w:id="190" w:author="Fernandes, Richard (he, him, his | il, le, lui)" w:date="2024-10-08T16:42:00Z" w16du:dateUtc="2024-10-08T20:42:00Z">
        <w:r w:rsidR="009B0375">
          <w:rPr>
            <w:rFonts w:ascii="Calibri" w:hAnsi="Calibri" w:cs="Calibri"/>
          </w:rPr>
          <w:t>Figure 1</w:t>
        </w:r>
      </w:ins>
      <w:del w:id="191" w:author="Fernandes, Richard (he, him, his | il, le, lui)" w:date="2024-10-08T16:42:00Z" w16du:dateUtc="2024-10-08T20:42:00Z">
        <w:r w:rsidR="003D6628" w:rsidRPr="00510C94" w:rsidDel="009B0375">
          <w:rPr>
            <w:rFonts w:ascii="Calibri" w:hAnsi="Calibri" w:cs="Calibri"/>
            <w:rPrChange w:id="192" w:author="Fernandes, Richard (he, him, his | il, le, lui)" w:date="2024-10-08T16:35:00Z" w16du:dateUtc="2024-10-08T20:35:00Z">
              <w:rPr/>
            </w:rPrChange>
          </w:rPr>
          <w:delText>Appendix xx</w:delText>
        </w:r>
      </w:del>
      <w:r w:rsidR="003D6628" w:rsidRPr="00510C94">
        <w:rPr>
          <w:rFonts w:ascii="Calibri" w:hAnsi="Calibri" w:cs="Calibri"/>
          <w:rPrChange w:id="193" w:author="Fernandes, Richard (he, him, his | il, le, lui)" w:date="2024-10-08T16:35:00Z" w16du:dateUtc="2024-10-08T20:35:00Z">
            <w:rPr/>
          </w:rPrChange>
        </w:rPr>
        <w:t xml:space="preserve">).  </w:t>
      </w:r>
      <w:r w:rsidR="00616C9D" w:rsidRPr="00510C94">
        <w:rPr>
          <w:rFonts w:ascii="Calibri" w:hAnsi="Calibri" w:cs="Calibri"/>
          <w:rPrChange w:id="194" w:author="Fernandes, Richard (he, him, his | il, le, lui)" w:date="2024-10-08T16:35:00Z" w16du:dateUtc="2024-10-08T20:35:00Z">
            <w:rPr/>
          </w:rPrChange>
        </w:rPr>
        <w:t>The</w:t>
      </w:r>
      <w:r w:rsidR="003D6628" w:rsidRPr="00510C94">
        <w:rPr>
          <w:rFonts w:ascii="Calibri" w:hAnsi="Calibri" w:cs="Calibri"/>
          <w:rPrChange w:id="195" w:author="Fernandes, Richard (he, him, his | il, le, lui)" w:date="2024-10-08T16:35:00Z" w16du:dateUtc="2024-10-08T20:35:00Z">
            <w:rPr/>
          </w:rPrChange>
        </w:rPr>
        <w:t xml:space="preserve"> </w:t>
      </w:r>
      <w:r w:rsidR="00AF2638" w:rsidRPr="00510C94">
        <w:rPr>
          <w:rFonts w:ascii="Calibri" w:hAnsi="Calibri" w:cs="Calibri"/>
          <w:rPrChange w:id="196" w:author="Fernandes, Richard (he, him, his | il, le, lui)" w:date="2024-10-08T16:35:00Z" w16du:dateUtc="2024-10-08T20:35:00Z">
            <w:rPr/>
          </w:rPrChange>
        </w:rPr>
        <w:t xml:space="preserve">ESUs were located within a xx mm radius of the site centre </w:t>
      </w:r>
      <w:r w:rsidR="00616C9D" w:rsidRPr="00510C94">
        <w:rPr>
          <w:rFonts w:ascii="Calibri" w:hAnsi="Calibri" w:cs="Calibri"/>
          <w:rPrChange w:id="197" w:author="Fernandes, Richard (he, him, his | il, le, lui)" w:date="2024-10-08T16:35:00Z" w16du:dateUtc="2024-10-08T20:35:00Z">
            <w:rPr/>
          </w:rPrChange>
        </w:rPr>
        <w:t xml:space="preserve">and </w:t>
      </w:r>
      <w:r w:rsidR="007C1B14" w:rsidRPr="00510C94">
        <w:rPr>
          <w:rFonts w:ascii="Calibri" w:hAnsi="Calibri" w:cs="Calibri"/>
          <w:rPrChange w:id="198" w:author="Fernandes, Richard (he, him, his | il, le, lui)" w:date="2024-10-08T16:35:00Z" w16du:dateUtc="2024-10-08T20:35:00Z">
            <w:rPr/>
          </w:rPrChange>
        </w:rPr>
        <w:t xml:space="preserve">shared similar soils, </w:t>
      </w:r>
      <w:r w:rsidR="00827D54" w:rsidRPr="00510C94">
        <w:rPr>
          <w:rFonts w:ascii="Calibri" w:hAnsi="Calibri" w:cs="Calibri"/>
          <w:rPrChange w:id="199" w:author="Fernandes, Richard (he, him, his | il, le, lui)" w:date="2024-10-08T16:35:00Z" w16du:dateUtc="2024-10-08T20:35:00Z">
            <w:rPr/>
          </w:rPrChange>
        </w:rPr>
        <w:t>species composition and microclimate within a site</w:t>
      </w:r>
      <w:r w:rsidR="00365384" w:rsidRPr="00510C94">
        <w:rPr>
          <w:rFonts w:ascii="Calibri" w:hAnsi="Calibri" w:cs="Calibri"/>
          <w:rPrChange w:id="200" w:author="Fernandes, Richard (he, him, his | il, le, lui)" w:date="2024-10-08T16:35:00Z" w16du:dateUtc="2024-10-08T20:35:00Z">
            <w:rPr/>
          </w:rPrChange>
        </w:rPr>
        <w:t xml:space="preserve">.  </w:t>
      </w:r>
      <w:r w:rsidR="00313249" w:rsidRPr="00510C94">
        <w:rPr>
          <w:rFonts w:ascii="Calibri" w:hAnsi="Calibri" w:cs="Calibri"/>
          <w:rPrChange w:id="201" w:author="Fernandes, Richard (he, him, his | il, le, lui)" w:date="2024-10-08T16:35:00Z" w16du:dateUtc="2024-10-08T20:35:00Z">
            <w:rPr/>
          </w:rPrChange>
        </w:rPr>
        <w:t>Up to</w:t>
      </w:r>
      <w:r w:rsidR="00B151EA" w:rsidRPr="00510C94">
        <w:rPr>
          <w:rFonts w:ascii="Calibri" w:hAnsi="Calibri" w:cs="Calibri"/>
          <w:rPrChange w:id="202" w:author="Fernandes, Richard (he, him, his | il, le, lui)" w:date="2024-10-08T16:35:00Z" w16du:dateUtc="2024-10-08T20:35:00Z">
            <w:rPr/>
          </w:rPrChange>
        </w:rPr>
        <w:t xml:space="preserve"> 3 ESUs </w:t>
      </w:r>
      <w:r w:rsidR="00B151EA" w:rsidRPr="00510C94">
        <w:rPr>
          <w:rFonts w:ascii="Calibri" w:hAnsi="Calibri" w:cs="Calibri"/>
          <w:rPrChange w:id="203" w:author="Fernandes, Richard (he, him, his | il, le, lui)" w:date="2024-10-08T16:35:00Z" w16du:dateUtc="2024-10-08T20:35:00Z">
            <w:rPr/>
          </w:rPrChange>
        </w:rPr>
        <w:lastRenderedPageBreak/>
        <w:t xml:space="preserve">were surveyed bi-weekly during the growing season at each site </w:t>
      </w:r>
      <w:r w:rsidR="00864D8D" w:rsidRPr="00510C94">
        <w:rPr>
          <w:rFonts w:ascii="Calibri" w:hAnsi="Calibri" w:cs="Calibri"/>
          <w:rPrChange w:id="204" w:author="Fernandes, Richard (he, him, his | il, le, lui)" w:date="2024-10-08T16:35:00Z" w16du:dateUtc="2024-10-08T20:35:00Z">
            <w:rPr/>
          </w:rPrChange>
        </w:rPr>
        <w:t xml:space="preserve">and up to xx ESUs during the peak season.  </w:t>
      </w:r>
      <w:r w:rsidR="00313249" w:rsidRPr="00510C94">
        <w:rPr>
          <w:rFonts w:ascii="Calibri" w:hAnsi="Calibri" w:cs="Calibri"/>
          <w:rPrChange w:id="205" w:author="Fernandes, Richard (he, him, his | il, le, lui)" w:date="2024-10-08T16:35:00Z" w16du:dateUtc="2024-10-08T20:35:00Z">
            <w:rPr/>
          </w:rPrChange>
        </w:rPr>
        <w:t>Existing PAI estimates were derived</w:t>
      </w:r>
      <w:r w:rsidR="003D6628" w:rsidRPr="00510C94">
        <w:rPr>
          <w:rFonts w:ascii="Calibri" w:hAnsi="Calibri" w:cs="Calibri"/>
          <w:rPrChange w:id="206" w:author="Fernandes, Richard (he, him, his | il, le, lui)" w:date="2024-10-08T16:35:00Z" w16du:dateUtc="2024-10-08T20:35:00Z">
            <w:rPr/>
          </w:rPrChange>
        </w:rPr>
        <w:t xml:space="preserve"> by applying an automated thresholding algorithm to visually quality controlled </w:t>
      </w:r>
      <w:r w:rsidR="002F6B6D" w:rsidRPr="00510C94">
        <w:rPr>
          <w:rFonts w:ascii="Calibri" w:hAnsi="Calibri" w:cs="Calibri"/>
          <w:rPrChange w:id="207" w:author="Fernandes, Richard (he, him, his | il, le, lui)" w:date="2024-10-08T16:35:00Z" w16du:dateUtc="2024-10-08T20:35:00Z">
            <w:rPr/>
          </w:rPrChange>
        </w:rPr>
        <w:t xml:space="preserve">full frame </w:t>
      </w:r>
      <w:r w:rsidR="003D6628" w:rsidRPr="00510C94">
        <w:rPr>
          <w:rFonts w:ascii="Calibri" w:hAnsi="Calibri" w:cs="Calibri"/>
          <w:rPrChange w:id="208" w:author="Fernandes, Richard (he, him, his | il, le, lui)" w:date="2024-10-08T16:35:00Z" w16du:dateUtc="2024-10-08T20:35:00Z">
            <w:rPr/>
          </w:rPrChange>
        </w:rPr>
        <w:t>DHPs</w:t>
      </w:r>
      <w:r w:rsidR="0092486C" w:rsidRPr="00510C94">
        <w:rPr>
          <w:rFonts w:ascii="Calibri" w:hAnsi="Calibri" w:cs="Calibri"/>
          <w:rPrChange w:id="209" w:author="Fernandes, Richard (he, him, his | il, le, lui)" w:date="2024-10-08T16:35:00Z" w16du:dateUtc="2024-10-08T20:35:00Z">
            <w:rPr/>
          </w:rPrChange>
        </w:rPr>
        <w:t xml:space="preserve">, </w:t>
      </w:r>
      <w:r w:rsidR="002F6B6D" w:rsidRPr="00510C94">
        <w:rPr>
          <w:rFonts w:ascii="Calibri" w:hAnsi="Calibri" w:cs="Calibri"/>
          <w:rPrChange w:id="210" w:author="Fernandes, Richard (he, him, his | il, le, lui)" w:date="2024-10-08T16:35:00Z" w16du:dateUtc="2024-10-08T20:35:00Z">
            <w:rPr/>
          </w:rPrChange>
        </w:rPr>
        <w:t xml:space="preserve">with resolution between xx </w:t>
      </w:r>
      <w:proofErr w:type="spellStart"/>
      <w:r w:rsidR="002F6B6D" w:rsidRPr="00510C94">
        <w:rPr>
          <w:rFonts w:ascii="Calibri" w:hAnsi="Calibri" w:cs="Calibri"/>
          <w:rPrChange w:id="211" w:author="Fernandes, Richard (he, him, his | il, le, lui)" w:date="2024-10-08T16:35:00Z" w16du:dateUtc="2024-10-08T20:35:00Z">
            <w:rPr/>
          </w:rPrChange>
        </w:rPr>
        <w:t>Mpixel</w:t>
      </w:r>
      <w:proofErr w:type="spellEnd"/>
      <w:r w:rsidR="002F6B6D" w:rsidRPr="00510C94">
        <w:rPr>
          <w:rFonts w:ascii="Calibri" w:hAnsi="Calibri" w:cs="Calibri"/>
          <w:rPrChange w:id="212" w:author="Fernandes, Richard (he, him, his | il, le, lui)" w:date="2024-10-08T16:35:00Z" w16du:dateUtc="2024-10-08T20:35:00Z">
            <w:rPr/>
          </w:rPrChange>
        </w:rPr>
        <w:t xml:space="preserve"> and xx </w:t>
      </w:r>
      <w:proofErr w:type="spellStart"/>
      <w:r w:rsidR="002F6B6D" w:rsidRPr="00510C94">
        <w:rPr>
          <w:rFonts w:ascii="Calibri" w:hAnsi="Calibri" w:cs="Calibri"/>
          <w:rPrChange w:id="213" w:author="Fernandes, Richard (he, him, his | il, le, lui)" w:date="2024-10-08T16:35:00Z" w16du:dateUtc="2024-10-08T20:35:00Z">
            <w:rPr/>
          </w:rPrChange>
        </w:rPr>
        <w:t>Mpixel</w:t>
      </w:r>
      <w:proofErr w:type="spellEnd"/>
      <w:r w:rsidR="0092486C" w:rsidRPr="00510C94">
        <w:rPr>
          <w:rFonts w:ascii="Calibri" w:hAnsi="Calibri" w:cs="Calibri"/>
          <w:rPrChange w:id="214" w:author="Fernandes, Richard (he, him, his | il, le, lui)" w:date="2024-10-08T16:35:00Z" w16du:dateUtc="2024-10-08T20:35:00Z">
            <w:rPr/>
          </w:rPrChange>
        </w:rPr>
        <w:t xml:space="preserve">, </w:t>
      </w:r>
      <w:r w:rsidR="00E41B37" w:rsidRPr="00510C94">
        <w:rPr>
          <w:rFonts w:ascii="Calibri" w:hAnsi="Calibri" w:cs="Calibri"/>
          <w:rPrChange w:id="215" w:author="Fernandes, Richard (he, him, his | il, le, lui)" w:date="2024-10-08T16:35:00Z" w16du:dateUtc="2024-10-08T20:35:00Z">
            <w:rPr/>
          </w:rPrChange>
        </w:rPr>
        <w:t xml:space="preserve">to quantify angular canopy </w:t>
      </w:r>
      <w:proofErr w:type="spellStart"/>
      <w:r w:rsidR="00E41B37" w:rsidRPr="00510C94">
        <w:rPr>
          <w:rFonts w:ascii="Calibri" w:hAnsi="Calibri" w:cs="Calibri"/>
          <w:rPrChange w:id="216" w:author="Fernandes, Richard (he, him, his | il, le, lui)" w:date="2024-10-08T16:35:00Z" w16du:dateUtc="2024-10-08T20:35:00Z">
            <w:rPr/>
          </w:rPrChange>
        </w:rPr>
        <w:t>grap</w:t>
      </w:r>
      <w:proofErr w:type="spellEnd"/>
      <w:r w:rsidR="00E41B37" w:rsidRPr="00510C94">
        <w:rPr>
          <w:rFonts w:ascii="Calibri" w:hAnsi="Calibri" w:cs="Calibri"/>
          <w:rPrChange w:id="217" w:author="Fernandes, Richard (he, him, his | il, le, lui)" w:date="2024-10-08T16:35:00Z" w16du:dateUtc="2024-10-08T20:35:00Z">
            <w:rPr/>
          </w:rPrChange>
        </w:rPr>
        <w:t xml:space="preserve"> fraction and the</w:t>
      </w:r>
      <w:r w:rsidR="00A06479" w:rsidRPr="00510C94">
        <w:rPr>
          <w:rFonts w:ascii="Calibri" w:hAnsi="Calibri" w:cs="Calibri"/>
          <w:rPrChange w:id="218" w:author="Fernandes, Richard (he, him, his | il, le, lui)" w:date="2024-10-08T16:35:00Z" w16du:dateUtc="2024-10-08T20:35:00Z">
            <w:rPr/>
          </w:rPrChange>
        </w:rPr>
        <w:t>n</w:t>
      </w:r>
      <w:r w:rsidR="00E41B37" w:rsidRPr="00510C94">
        <w:rPr>
          <w:rFonts w:ascii="Calibri" w:hAnsi="Calibri" w:cs="Calibri"/>
          <w:rPrChange w:id="219" w:author="Fernandes, Richard (he, him, his | il, le, lui)" w:date="2024-10-08T16:35:00Z" w16du:dateUtc="2024-10-08T20:35:00Z">
            <w:rPr/>
          </w:rPrChange>
        </w:rPr>
        <w:t xml:space="preserve"> applying </w:t>
      </w:r>
      <w:proofErr w:type="spellStart"/>
      <w:r w:rsidR="00E41B37" w:rsidRPr="00510C94">
        <w:rPr>
          <w:rFonts w:ascii="Calibri" w:hAnsi="Calibri" w:cs="Calibri"/>
          <w:rPrChange w:id="220" w:author="Fernandes, Richard (he, him, his | il, le, lui)" w:date="2024-10-08T16:35:00Z" w16du:dateUtc="2024-10-08T20:35:00Z">
            <w:rPr/>
          </w:rPrChange>
        </w:rPr>
        <w:t>HEMIPy</w:t>
      </w:r>
      <w:proofErr w:type="spellEnd"/>
      <w:r w:rsidR="00E41B37" w:rsidRPr="00510C94">
        <w:rPr>
          <w:rFonts w:ascii="Calibri" w:hAnsi="Calibri" w:cs="Calibri"/>
          <w:rPrChange w:id="221" w:author="Fernandes, Richard (he, him, his | il, le, lui)" w:date="2024-10-08T16:35:00Z" w16du:dateUtc="2024-10-08T20:35:00Z">
            <w:rPr/>
          </w:rPrChange>
        </w:rPr>
        <w:t xml:space="preserve"> </w:t>
      </w:r>
      <w:r w:rsidR="002E6B8D" w:rsidRPr="00510C94">
        <w:rPr>
          <w:rFonts w:ascii="Calibri" w:hAnsi="Calibri" w:cs="Calibri"/>
          <w:rPrChange w:id="222" w:author="Fernandes, Richard (he, him, his | il, le, lui)" w:date="2024-10-08T16:35:00Z" w16du:dateUtc="2024-10-08T20:35:00Z">
            <w:rPr/>
          </w:rPrChange>
        </w:rPr>
        <w:t xml:space="preserve">to estimate PAI </w:t>
      </w:r>
      <w:r w:rsidR="00D27A79" w:rsidRPr="00510C94">
        <w:rPr>
          <w:rFonts w:ascii="Calibri" w:hAnsi="Calibri" w:cs="Calibri"/>
          <w:rPrChange w:id="223" w:author="Fernandes, Richard (he, him, his | il, le, lui)" w:date="2024-10-08T16:35:00Z" w16du:dateUtc="2024-10-08T20:35:00Z">
            <w:rPr/>
          </w:rPrChange>
        </w:rPr>
        <w:t>using the Miller algorithm and the Warren-Wilson algorithm</w:t>
      </w:r>
      <w:r w:rsidR="002E6B8D" w:rsidRPr="00510C94">
        <w:rPr>
          <w:rFonts w:ascii="Calibri" w:hAnsi="Calibri" w:cs="Calibri"/>
          <w:rPrChange w:id="224" w:author="Fernandes, Richard (he, him, his | il, le, lui)" w:date="2024-10-08T16:35:00Z" w16du:dateUtc="2024-10-08T20:35:00Z">
            <w:rPr/>
          </w:rPrChange>
        </w:rPr>
        <w:t xml:space="preserve">.  Miller </w:t>
      </w:r>
      <w:r w:rsidR="00E326ED" w:rsidRPr="00510C94">
        <w:rPr>
          <w:rFonts w:ascii="Calibri" w:hAnsi="Calibri" w:cs="Calibri"/>
          <w:rPrChange w:id="225" w:author="Fernandes, Richard (he, him, his | il, le, lui)" w:date="2024-10-08T16:35:00Z" w16du:dateUtc="2024-10-08T20:35:00Z">
            <w:rPr/>
          </w:rPrChange>
        </w:rPr>
        <w:t xml:space="preserve">PAI </w:t>
      </w:r>
      <w:r w:rsidR="004649DB" w:rsidRPr="00510C94">
        <w:rPr>
          <w:rFonts w:ascii="Calibri" w:hAnsi="Calibri" w:cs="Calibri"/>
          <w:rPrChange w:id="226" w:author="Fernandes, Richard (he, him, his | il, le, lui)" w:date="2024-10-08T16:35:00Z" w16du:dateUtc="2024-10-08T20:35:00Z">
            <w:rPr/>
          </w:rPrChange>
        </w:rPr>
        <w:t>corresponds to</w:t>
      </w:r>
      <w:r w:rsidR="00FE5A7C" w:rsidRPr="00510C94">
        <w:rPr>
          <w:rFonts w:ascii="Calibri" w:hAnsi="Calibri" w:cs="Calibri"/>
          <w:rPrChange w:id="227" w:author="Fernandes, Richard (he, him, his | il, le, lui)" w:date="2024-10-08T16:35:00Z" w16du:dateUtc="2024-10-08T20:35:00Z">
            <w:rPr/>
          </w:rPrChange>
        </w:rPr>
        <w:t xml:space="preserve"> the average of PAI estimated </w:t>
      </w:r>
      <w:r w:rsidR="00C42DAE" w:rsidRPr="00510C94">
        <w:rPr>
          <w:rFonts w:ascii="Calibri" w:hAnsi="Calibri" w:cs="Calibri"/>
          <w:rPrChange w:id="228" w:author="Fernandes, Richard (he, him, his | il, le, lui)" w:date="2024-10-08T16:35:00Z" w16du:dateUtc="2024-10-08T20:35:00Z">
            <w:rPr/>
          </w:rPrChange>
        </w:rPr>
        <w:t>for</w:t>
      </w:r>
      <w:r w:rsidR="00A9710F" w:rsidRPr="00510C94">
        <w:rPr>
          <w:rFonts w:ascii="Calibri" w:hAnsi="Calibri" w:cs="Calibri"/>
          <w:rPrChange w:id="229" w:author="Fernandes, Richard (he, him, his | il, le, lui)" w:date="2024-10-08T16:35:00Z" w16du:dateUtc="2024-10-08T20:35:00Z">
            <w:rPr/>
          </w:rPrChange>
        </w:rPr>
        <w:t xml:space="preserve"> non-overlapping</w:t>
      </w:r>
      <w:r w:rsidR="00C42DAE" w:rsidRPr="00510C94">
        <w:rPr>
          <w:rFonts w:ascii="Calibri" w:hAnsi="Calibri" w:cs="Calibri"/>
          <w:rPrChange w:id="230" w:author="Fernandes, Richard (he, him, his | il, le, lui)" w:date="2024-10-08T16:35:00Z" w16du:dateUtc="2024-10-08T20:35:00Z">
            <w:rPr/>
          </w:rPrChange>
        </w:rPr>
        <w:t xml:space="preserve"> xx degrees azimuthal </w:t>
      </w:r>
      <w:r w:rsidR="00A9710F" w:rsidRPr="00510C94">
        <w:rPr>
          <w:rFonts w:ascii="Calibri" w:hAnsi="Calibri" w:cs="Calibri"/>
          <w:rPrChange w:id="231" w:author="Fernandes, Richard (he, him, his | il, le, lui)" w:date="2024-10-08T16:35:00Z" w16du:dateUtc="2024-10-08T20:35:00Z">
            <w:rPr/>
          </w:rPrChange>
        </w:rPr>
        <w:t xml:space="preserve">field of view </w:t>
      </w:r>
      <w:r w:rsidR="00E326ED" w:rsidRPr="00510C94">
        <w:rPr>
          <w:rFonts w:ascii="Calibri" w:hAnsi="Calibri" w:cs="Calibri"/>
          <w:rPrChange w:id="232" w:author="Fernandes, Richard (he, him, his | il, le, lui)" w:date="2024-10-08T16:35:00Z" w16du:dateUtc="2024-10-08T20:35:00Z">
            <w:rPr/>
          </w:rPrChange>
        </w:rPr>
        <w:t xml:space="preserve">by relating the angular gap fraction </w:t>
      </w:r>
      <w:r w:rsidR="00933CE6" w:rsidRPr="00510C94">
        <w:rPr>
          <w:rFonts w:ascii="Calibri" w:hAnsi="Calibri" w:cs="Calibri"/>
          <w:rPrChange w:id="233" w:author="Fernandes, Richard (he, him, his | il, le, lui)" w:date="2024-10-08T16:35:00Z" w16du:dateUtc="2024-10-08T20:35:00Z">
            <w:rPr/>
          </w:rPrChange>
        </w:rPr>
        <w:t>0 and 60degrees</w:t>
      </w:r>
      <w:r w:rsidR="00E326ED" w:rsidRPr="00510C94" w:rsidDel="00933CE6">
        <w:rPr>
          <w:rFonts w:ascii="Calibri" w:hAnsi="Calibri" w:cs="Calibri"/>
          <w:rPrChange w:id="234" w:author="Fernandes, Richard (he, him, his | il, le, lui)" w:date="2024-10-08T16:35:00Z" w16du:dateUtc="2024-10-08T20:35:00Z">
            <w:rPr/>
          </w:rPrChange>
        </w:rPr>
        <w:t xml:space="preserve"> </w:t>
      </w:r>
      <w:r w:rsidR="00F57343" w:rsidRPr="00510C94">
        <w:rPr>
          <w:rFonts w:ascii="Calibri" w:hAnsi="Calibri" w:cs="Calibri"/>
          <w:rPrChange w:id="235" w:author="Fernandes, Richard (he, him, his | il, le, lui)" w:date="2024-10-08T16:35:00Z" w16du:dateUtc="2024-10-08T20:35:00Z">
            <w:rPr/>
          </w:rPrChange>
        </w:rPr>
        <w:t xml:space="preserve">zenith </w:t>
      </w:r>
      <w:r w:rsidR="00181F7A" w:rsidRPr="00510C94">
        <w:rPr>
          <w:rFonts w:ascii="Calibri" w:hAnsi="Calibri" w:cs="Calibri"/>
          <w:rPrChange w:id="236" w:author="Fernandes, Richard (he, him, his | il, le, lui)" w:date="2024-10-08T16:35:00Z" w16du:dateUtc="2024-10-08T20:35:00Z">
            <w:rPr/>
          </w:rPrChange>
        </w:rPr>
        <w:t>to PAI</w:t>
      </w:r>
      <w:r w:rsidR="00E326ED" w:rsidRPr="00510C94">
        <w:rPr>
          <w:rFonts w:ascii="Calibri" w:hAnsi="Calibri" w:cs="Calibri"/>
          <w:rPrChange w:id="237" w:author="Fernandes, Richard (he, him, his | il, le, lui)" w:date="2024-10-08T16:35:00Z" w16du:dateUtc="2024-10-08T20:35:00Z">
            <w:rPr/>
          </w:rPrChange>
        </w:rPr>
        <w:t xml:space="preserve"> </w:t>
      </w:r>
      <w:r w:rsidR="00FE5A7C" w:rsidRPr="00510C94">
        <w:rPr>
          <w:rFonts w:ascii="Calibri" w:hAnsi="Calibri" w:cs="Calibri"/>
          <w:rPrChange w:id="238" w:author="Fernandes, Richard (he, him, his | il, le, lui)" w:date="2024-10-08T16:35:00Z" w16du:dateUtc="2024-10-08T20:35:00Z">
            <w:rPr/>
          </w:rPrChange>
        </w:rPr>
        <w:t>assuming random foliage placement.  Warren</w:t>
      </w:r>
      <w:del w:id="239" w:author="Fernandes, Richard (he, him, his | il, le, lui)" w:date="2024-10-08T16:39:00Z" w16du:dateUtc="2024-10-08T20:39:00Z">
        <w:r w:rsidR="00FE5A7C" w:rsidRPr="00510C94" w:rsidDel="00F9029D">
          <w:rPr>
            <w:rFonts w:ascii="Calibri" w:hAnsi="Calibri" w:cs="Calibri"/>
            <w:rPrChange w:id="240" w:author="Fernandes, Richard (he, him, his | il, le, lui)" w:date="2024-10-08T16:35:00Z" w16du:dateUtc="2024-10-08T20:35:00Z">
              <w:rPr/>
            </w:rPrChange>
          </w:rPr>
          <w:delText>-Wilson</w:delText>
        </w:r>
      </w:del>
      <w:r w:rsidR="00FE5A7C" w:rsidRPr="00510C94">
        <w:rPr>
          <w:rFonts w:ascii="Calibri" w:hAnsi="Calibri" w:cs="Calibri"/>
          <w:rPrChange w:id="241" w:author="Fernandes, Richard (he, him, his | il, le, lui)" w:date="2024-10-08T16:35:00Z" w16du:dateUtc="2024-10-08T20:35:00Z">
            <w:rPr/>
          </w:rPrChange>
        </w:rPr>
        <w:t xml:space="preserve"> PAI </w:t>
      </w:r>
      <w:r w:rsidR="00F57343" w:rsidRPr="00510C94">
        <w:rPr>
          <w:rFonts w:ascii="Calibri" w:hAnsi="Calibri" w:cs="Calibri"/>
          <w:rPrChange w:id="242" w:author="Fernandes, Richard (he, him, his | il, le, lui)" w:date="2024-10-08T16:35:00Z" w16du:dateUtc="2024-10-08T20:35:00Z">
            <w:rPr/>
          </w:rPrChange>
        </w:rPr>
        <w:t xml:space="preserve">differs from Miller PAI in that only the zenith interval between </w:t>
      </w:r>
      <w:proofErr w:type="spellStart"/>
      <w:r w:rsidR="00F57343" w:rsidRPr="00510C94">
        <w:rPr>
          <w:rFonts w:ascii="Calibri" w:hAnsi="Calibri" w:cs="Calibri"/>
          <w:rPrChange w:id="243" w:author="Fernandes, Richard (he, him, his | il, le, lui)" w:date="2024-10-08T16:35:00Z" w16du:dateUtc="2024-10-08T20:35:00Z">
            <w:rPr/>
          </w:rPrChange>
        </w:rPr>
        <w:t>xxdegrees</w:t>
      </w:r>
      <w:proofErr w:type="spellEnd"/>
      <w:r w:rsidR="00F57343" w:rsidRPr="00510C94">
        <w:rPr>
          <w:rFonts w:ascii="Calibri" w:hAnsi="Calibri" w:cs="Calibri"/>
          <w:rPrChange w:id="244" w:author="Fernandes, Richard (he, him, his | il, le, lui)" w:date="2024-10-08T16:35:00Z" w16du:dateUtc="2024-10-08T20:35:00Z">
            <w:rPr/>
          </w:rPrChange>
        </w:rPr>
        <w:t xml:space="preserve"> and xx degrees is used</w:t>
      </w:r>
      <w:r w:rsidR="00FE5A7C" w:rsidRPr="00510C94">
        <w:rPr>
          <w:rFonts w:ascii="Calibri" w:hAnsi="Calibri" w:cs="Calibri"/>
          <w:rPrChange w:id="245" w:author="Fernandes, Richard (he, him, his | il, le, lui)" w:date="2024-10-08T16:35:00Z" w16du:dateUtc="2024-10-08T20:35:00Z">
            <w:rPr/>
          </w:rPrChange>
        </w:rPr>
        <w:t xml:space="preserve">.  </w:t>
      </w:r>
      <w:r w:rsidR="00F57343" w:rsidRPr="00510C94">
        <w:rPr>
          <w:rFonts w:ascii="Calibri" w:hAnsi="Calibri" w:cs="Calibri"/>
          <w:rPrChange w:id="246" w:author="Fernandes, Richard (he, him, his | il, le, lui)" w:date="2024-10-08T16:35:00Z" w16du:dateUtc="2024-10-08T20:35:00Z">
            <w:rPr/>
          </w:rPrChange>
        </w:rPr>
        <w:t>Both</w:t>
      </w:r>
      <w:r w:rsidR="00FE5A7C" w:rsidRPr="00510C94">
        <w:rPr>
          <w:rFonts w:ascii="Calibri" w:hAnsi="Calibri" w:cs="Calibri"/>
          <w:rPrChange w:id="247" w:author="Fernandes, Richard (he, him, his | il, le, lui)" w:date="2024-10-08T16:35:00Z" w16du:dateUtc="2024-10-08T20:35:00Z">
            <w:rPr/>
          </w:rPrChange>
        </w:rPr>
        <w:t xml:space="preserve"> estimates should be equivalent in the absence of  measurement errors and with exhaustive sampling of all gaps.  </w:t>
      </w:r>
      <w:del w:id="248" w:author="Fernandes, Richard (he, him, his | il, le, lui)" w:date="2024-10-08T16:39:00Z" w16du:dateUtc="2024-10-08T20:39:00Z">
        <w:r w:rsidR="00FE5A7C" w:rsidRPr="00510C94" w:rsidDel="007C1CCB">
          <w:rPr>
            <w:rFonts w:ascii="Calibri" w:hAnsi="Calibri" w:cs="Calibri"/>
            <w:rPrChange w:id="249" w:author="Fernandes, Richard (he, him, his | il, le, lui)" w:date="2024-10-08T16:35:00Z" w16du:dateUtc="2024-10-08T20:35:00Z">
              <w:rPr/>
            </w:rPrChange>
          </w:rPr>
          <w:delText>In practice</w:delText>
        </w:r>
      </w:del>
      <w:ins w:id="250" w:author="Fernandes, Richard (he, him, his | il, le, lui)" w:date="2024-10-08T16:39:00Z" w16du:dateUtc="2024-10-08T20:39:00Z">
        <w:r w:rsidR="007C1CCB">
          <w:rPr>
            <w:rFonts w:ascii="Calibri" w:hAnsi="Calibri" w:cs="Calibri"/>
          </w:rPr>
          <w:t xml:space="preserve">Warren PAI is generally larger than Miller PAI </w:t>
        </w:r>
      </w:ins>
      <w:del w:id="251" w:author="Fernandes, Richard (he, him, his | il, le, lui)" w:date="2024-10-08T16:39:00Z" w16du:dateUtc="2024-10-08T20:39:00Z">
        <w:r w:rsidR="00FE5A7C" w:rsidRPr="00510C94" w:rsidDel="007C1CCB">
          <w:rPr>
            <w:rFonts w:ascii="Calibri" w:hAnsi="Calibri" w:cs="Calibri"/>
            <w:rPrChange w:id="252" w:author="Fernandes, Richard (he, him, his | il, le, lui)" w:date="2024-10-08T16:35:00Z" w16du:dateUtc="2024-10-08T20:35:00Z">
              <w:rPr/>
            </w:rPrChange>
          </w:rPr>
          <w:delText xml:space="preserve">the Warren-Wilson approach is generally larger than the Miller </w:delText>
        </w:r>
      </w:del>
      <w:r w:rsidR="00F57343" w:rsidRPr="00510C94">
        <w:rPr>
          <w:rFonts w:ascii="Calibri" w:hAnsi="Calibri" w:cs="Calibri"/>
          <w:rPrChange w:id="253" w:author="Fernandes, Richard (he, him, his | il, le, lui)" w:date="2024-10-08T16:35:00Z" w16du:dateUtc="2024-10-08T20:35:00Z">
            <w:rPr/>
          </w:rPrChange>
        </w:rPr>
        <w:t xml:space="preserve">for </w:t>
      </w:r>
      <w:r w:rsidR="00257C2B" w:rsidRPr="00510C94">
        <w:rPr>
          <w:rFonts w:ascii="Calibri" w:hAnsi="Calibri" w:cs="Calibri"/>
          <w:rPrChange w:id="254" w:author="Fernandes, Richard (he, him, his | il, le, lui)" w:date="2024-10-08T16:35:00Z" w16du:dateUtc="2024-10-08T20:35:00Z">
            <w:rPr/>
          </w:rPrChange>
        </w:rPr>
        <w:t>forests</w:t>
      </w:r>
      <w:r w:rsidR="00F57343" w:rsidRPr="00510C94">
        <w:rPr>
          <w:rFonts w:ascii="Calibri" w:hAnsi="Calibri" w:cs="Calibri"/>
          <w:rPrChange w:id="255" w:author="Fernandes, Richard (he, him, his | il, le, lui)" w:date="2024-10-08T16:35:00Z" w16du:dateUtc="2024-10-08T20:35:00Z">
            <w:rPr/>
          </w:rPrChange>
        </w:rPr>
        <w:t xml:space="preserve"> </w:t>
      </w:r>
      <w:r w:rsidR="00FE5A7C" w:rsidRPr="00510C94">
        <w:rPr>
          <w:rFonts w:ascii="Calibri" w:hAnsi="Calibri" w:cs="Calibri"/>
          <w:rPrChange w:id="256" w:author="Fernandes, Richard (he, him, his | il, le, lui)" w:date="2024-10-08T16:35:00Z" w16du:dateUtc="2024-10-08T20:35:00Z">
            <w:rPr/>
          </w:rPrChange>
        </w:rPr>
        <w:t xml:space="preserve">as </w:t>
      </w:r>
      <w:r w:rsidR="005C7E78" w:rsidRPr="00510C94">
        <w:rPr>
          <w:rFonts w:ascii="Calibri" w:hAnsi="Calibri" w:cs="Calibri"/>
          <w:rPrChange w:id="257" w:author="Fernandes, Richard (he, him, his | il, le, lui)" w:date="2024-10-08T16:35:00Z" w16du:dateUtc="2024-10-08T20:35:00Z">
            <w:rPr/>
          </w:rPrChange>
        </w:rPr>
        <w:t xml:space="preserve">nadir gap fraction is usually overestimated from DHP measurements </w:t>
      </w:r>
      <w:r w:rsidR="002973F3" w:rsidRPr="00510C94">
        <w:rPr>
          <w:rFonts w:ascii="Calibri" w:hAnsi="Calibri" w:cs="Calibri"/>
          <w:rPrChange w:id="258" w:author="Fernandes, Richard (he, him, his | il, le, lui)" w:date="2024-10-08T16:35:00Z" w16du:dateUtc="2024-10-08T20:35:00Z">
            <w:rPr/>
          </w:rPrChange>
        </w:rPr>
        <w:t>due to trunks</w:t>
      </w:r>
      <w:r w:rsidR="00257C2B" w:rsidRPr="00510C94">
        <w:rPr>
          <w:rFonts w:ascii="Calibri" w:hAnsi="Calibri" w:cs="Calibri"/>
          <w:rPrChange w:id="259" w:author="Fernandes, Richard (he, him, his | il, le, lui)" w:date="2024-10-08T16:35:00Z" w16du:dateUtc="2024-10-08T20:35:00Z">
            <w:rPr/>
          </w:rPrChange>
        </w:rPr>
        <w:t xml:space="preserve"> (Leblanc et al., xx)</w:t>
      </w:r>
    </w:p>
    <w:p w14:paraId="56FF6F26" w14:textId="40F803B0" w:rsidR="00B151EA" w:rsidRDefault="00B151EA" w:rsidP="00510C94">
      <w:pPr>
        <w:spacing w:line="360" w:lineRule="auto"/>
        <w:rPr>
          <w:ins w:id="260" w:author="Fernandes, Richard (he, him, his | il, le, lui)" w:date="2024-10-08T16:59:00Z" w16du:dateUtc="2024-10-08T20:59:00Z"/>
          <w:rFonts w:ascii="Calibri" w:hAnsi="Calibri" w:cs="Calibri"/>
        </w:rPr>
      </w:pPr>
    </w:p>
    <w:p w14:paraId="5A6F3E99" w14:textId="055644B5" w:rsidR="00917C7F" w:rsidRDefault="00917C7F" w:rsidP="00510C94">
      <w:pPr>
        <w:spacing w:line="360" w:lineRule="auto"/>
        <w:rPr>
          <w:ins w:id="261" w:author="Fernandes, Richard (he, him, his | il, le, lui)" w:date="2024-10-08T16:59:00Z" w16du:dateUtc="2024-10-08T20:59:00Z"/>
          <w:rFonts w:ascii="Calibri" w:hAnsi="Calibri" w:cs="Calibri"/>
        </w:rPr>
      </w:pPr>
      <w:ins w:id="262" w:author="Fernandes, Richard (he, him, his | il, le, lui)" w:date="2024-10-08T16:59:00Z" w16du:dateUtc="2024-10-08T20:59:00Z">
        <w:r>
          <w:rPr>
            <w:rFonts w:ascii="Calibri" w:hAnsi="Calibri" w:cs="Calibri"/>
          </w:rPr>
          <w:t xml:space="preserve">Figure 1 – Map of sites with </w:t>
        </w:r>
        <w:proofErr w:type="spellStart"/>
        <w:r>
          <w:rPr>
            <w:rFonts w:ascii="Calibri" w:hAnsi="Calibri" w:cs="Calibri"/>
          </w:rPr>
          <w:t>esu</w:t>
        </w:r>
        <w:proofErr w:type="spellEnd"/>
        <w:r>
          <w:rPr>
            <w:rFonts w:ascii="Calibri" w:hAnsi="Calibri" w:cs="Calibri"/>
          </w:rPr>
          <w:t xml:space="preserve"> count as symbol size</w:t>
        </w:r>
      </w:ins>
    </w:p>
    <w:p w14:paraId="0CB4D149" w14:textId="77777777" w:rsidR="00917C7F" w:rsidRPr="00510C94" w:rsidRDefault="00917C7F" w:rsidP="00510C94">
      <w:pPr>
        <w:spacing w:line="360" w:lineRule="auto"/>
        <w:rPr>
          <w:rFonts w:ascii="Calibri" w:hAnsi="Calibri" w:cs="Calibri"/>
          <w:rPrChange w:id="263" w:author="Fernandes, Richard (he, him, his | il, le, lui)" w:date="2024-10-08T16:35:00Z" w16du:dateUtc="2024-10-08T20:35:00Z">
            <w:rPr/>
          </w:rPrChange>
        </w:rPr>
        <w:pPrChange w:id="264" w:author="Fernandes, Richard (he, him, his | il, le, lui)" w:date="2024-10-08T16:35:00Z" w16du:dateUtc="2024-10-08T20:35:00Z">
          <w:pPr/>
        </w:pPrChange>
      </w:pPr>
    </w:p>
    <w:p w14:paraId="2729AD90" w14:textId="447F095A" w:rsidR="00900F14" w:rsidRPr="00510C94" w:rsidRDefault="00900F14" w:rsidP="00510C94">
      <w:pPr>
        <w:spacing w:line="360" w:lineRule="auto"/>
        <w:rPr>
          <w:rFonts w:ascii="Calibri" w:hAnsi="Calibri" w:cs="Calibri"/>
          <w:rPrChange w:id="265" w:author="Fernandes, Richard (he, him, his | il, le, lui)" w:date="2024-10-08T16:35:00Z" w16du:dateUtc="2024-10-08T20:35:00Z">
            <w:rPr/>
          </w:rPrChange>
        </w:rPr>
        <w:pPrChange w:id="266" w:author="Fernandes, Richard (he, him, his | il, le, lui)" w:date="2024-10-08T16:35:00Z" w16du:dateUtc="2024-10-08T20:35:00Z">
          <w:pPr/>
        </w:pPrChange>
      </w:pPr>
      <w:r w:rsidRPr="00510C94">
        <w:rPr>
          <w:rFonts w:ascii="Calibri" w:hAnsi="Calibri" w:cs="Calibri"/>
          <w:rPrChange w:id="267" w:author="Fernandes, Richard (he, him, his | il, le, lui)" w:date="2024-10-08T16:35:00Z" w16du:dateUtc="2024-10-08T20:35:00Z">
            <w:rPr/>
          </w:rPrChange>
        </w:rPr>
        <w:t>Reference ESU DHPs</w:t>
      </w:r>
    </w:p>
    <w:p w14:paraId="259BEF64" w14:textId="77777777" w:rsidR="00900F14" w:rsidRPr="00510C94" w:rsidRDefault="00900F14" w:rsidP="00510C94">
      <w:pPr>
        <w:spacing w:line="360" w:lineRule="auto"/>
        <w:rPr>
          <w:rFonts w:ascii="Calibri" w:hAnsi="Calibri" w:cs="Calibri"/>
          <w:rPrChange w:id="268" w:author="Fernandes, Richard (he, him, his | il, le, lui)" w:date="2024-10-08T16:35:00Z" w16du:dateUtc="2024-10-08T20:35:00Z">
            <w:rPr/>
          </w:rPrChange>
        </w:rPr>
        <w:pPrChange w:id="269" w:author="Fernandes, Richard (he, him, his | il, le, lui)" w:date="2024-10-08T16:35:00Z" w16du:dateUtc="2024-10-08T20:35:00Z">
          <w:pPr/>
        </w:pPrChange>
      </w:pPr>
    </w:p>
    <w:p w14:paraId="35648DB7" w14:textId="58FE197E" w:rsidR="00900F14" w:rsidRPr="00510C94" w:rsidRDefault="009B0375" w:rsidP="00510C94">
      <w:pPr>
        <w:spacing w:line="360" w:lineRule="auto"/>
        <w:rPr>
          <w:rFonts w:ascii="Calibri" w:hAnsi="Calibri" w:cs="Calibri"/>
          <w:rPrChange w:id="270" w:author="Fernandes, Richard (he, him, his | il, le, lui)" w:date="2024-10-08T16:35:00Z" w16du:dateUtc="2024-10-08T20:35:00Z">
            <w:rPr/>
          </w:rPrChange>
        </w:rPr>
        <w:pPrChange w:id="271" w:author="Fernandes, Richard (he, him, his | il, le, lui)" w:date="2024-10-08T16:35:00Z" w16du:dateUtc="2024-10-08T20:35:00Z">
          <w:pPr/>
        </w:pPrChange>
      </w:pPr>
      <w:ins w:id="272" w:author="Fernandes, Richard (he, him, his | il, le, lui)" w:date="2024-10-08T16:42:00Z" w16du:dateUtc="2024-10-08T20:42:00Z">
        <w:r>
          <w:rPr>
            <w:rFonts w:ascii="Calibri" w:hAnsi="Calibri" w:cs="Calibri"/>
          </w:rPr>
          <w:t>Between one and six r</w:t>
        </w:r>
        <w:r w:rsidRPr="00D93814">
          <w:rPr>
            <w:rFonts w:ascii="Calibri" w:hAnsi="Calibri" w:cs="Calibri"/>
          </w:rPr>
          <w:t xml:space="preserve">eference ESU(s) </w:t>
        </w:r>
        <w:r>
          <w:rPr>
            <w:rFonts w:ascii="Calibri" w:hAnsi="Calibri" w:cs="Calibri"/>
          </w:rPr>
          <w:t>were selected</w:t>
        </w:r>
        <w:r w:rsidRPr="00D93814">
          <w:rPr>
            <w:rFonts w:ascii="Calibri" w:hAnsi="Calibri" w:cs="Calibri"/>
          </w:rPr>
          <w:t xml:space="preserve"> for a site </w:t>
        </w:r>
        <w:r>
          <w:rPr>
            <w:rFonts w:ascii="Calibri" w:hAnsi="Calibri" w:cs="Calibri"/>
          </w:rPr>
          <w:t xml:space="preserve">so as </w:t>
        </w:r>
        <w:r w:rsidRPr="00D93814">
          <w:rPr>
            <w:rFonts w:ascii="Calibri" w:hAnsi="Calibri" w:cs="Calibri"/>
          </w:rPr>
          <w:t xml:space="preserve">to </w:t>
        </w:r>
        <w:r>
          <w:rPr>
            <w:rFonts w:ascii="Calibri" w:hAnsi="Calibri" w:cs="Calibri"/>
          </w:rPr>
          <w:t>span</w:t>
        </w:r>
        <w:r w:rsidRPr="00D93814">
          <w:rPr>
            <w:rFonts w:ascii="Calibri" w:hAnsi="Calibri" w:cs="Calibri"/>
          </w:rPr>
          <w:t xml:space="preserve"> the range of NEON overstory PAI for all evergreen forest ESUs at the site</w:t>
        </w:r>
      </w:ins>
      <w:ins w:id="273" w:author="Fernandes, Richard (he, him, his | il, le, lui)" w:date="2024-10-08T16:46:00Z" w16du:dateUtc="2024-10-08T20:46:00Z">
        <w:r w:rsidR="00743553">
          <w:rPr>
            <w:rFonts w:ascii="Calibri" w:hAnsi="Calibri" w:cs="Calibri"/>
          </w:rPr>
          <w:t xml:space="preserve"> (Table 1)</w:t>
        </w:r>
      </w:ins>
      <w:ins w:id="274" w:author="Fernandes, Richard (he, him, his | il, le, lui)" w:date="2024-10-08T16:42:00Z" w16du:dateUtc="2024-10-08T20:42:00Z">
        <w:r w:rsidRPr="00D93814">
          <w:rPr>
            <w:rFonts w:ascii="Calibri" w:hAnsi="Calibri" w:cs="Calibri"/>
          </w:rPr>
          <w:t xml:space="preserve">.  </w:t>
        </w:r>
        <w:r>
          <w:rPr>
            <w:rFonts w:ascii="Calibri" w:hAnsi="Calibri" w:cs="Calibri"/>
          </w:rPr>
          <w:t xml:space="preserve">  Reference ESU </w:t>
        </w:r>
      </w:ins>
      <w:r w:rsidR="00900F14" w:rsidRPr="00510C94">
        <w:rPr>
          <w:rFonts w:ascii="Calibri" w:hAnsi="Calibri" w:cs="Calibri"/>
          <w:rPrChange w:id="275" w:author="Fernandes, Richard (he, him, his | il, le, lui)" w:date="2024-10-08T16:35:00Z" w16du:dateUtc="2024-10-08T20:35:00Z">
            <w:rPr/>
          </w:rPrChange>
        </w:rPr>
        <w:t xml:space="preserve">DHPs were downloaded from the NEON Data Site (xx) </w:t>
      </w:r>
      <w:r w:rsidR="00132CB0" w:rsidRPr="00510C94">
        <w:rPr>
          <w:rFonts w:ascii="Calibri" w:hAnsi="Calibri" w:cs="Calibri"/>
          <w:rPrChange w:id="276" w:author="Fernandes, Richard (he, him, his | il, le, lui)" w:date="2024-10-08T16:35:00Z" w16du:dateUtc="2024-10-08T20:35:00Z">
            <w:rPr/>
          </w:rPrChange>
        </w:rPr>
        <w:t xml:space="preserve">for </w:t>
      </w:r>
      <w:ins w:id="277" w:author="Fernandes, Richard (he, him, his | il, le, lui)" w:date="2024-10-08T16:42:00Z" w16du:dateUtc="2024-10-08T20:42:00Z">
        <w:r>
          <w:rPr>
            <w:rFonts w:ascii="Calibri" w:hAnsi="Calibri" w:cs="Calibri"/>
          </w:rPr>
          <w:t xml:space="preserve">the </w:t>
        </w:r>
      </w:ins>
      <w:del w:id="278" w:author="Fernandes, Richard (he, him, his | il, le, lui)" w:date="2024-10-08T16:42:00Z" w16du:dateUtc="2024-10-08T20:42:00Z">
        <w:r w:rsidR="00132CB0" w:rsidRPr="00510C94" w:rsidDel="009B0375">
          <w:rPr>
            <w:rFonts w:ascii="Calibri" w:hAnsi="Calibri" w:cs="Calibri"/>
            <w:rPrChange w:id="279" w:author="Fernandes, Richard (he, him, his | il, le, lui)" w:date="2024-10-08T16:35:00Z" w16du:dateUtc="2024-10-08T20:35:00Z">
              <w:rPr/>
            </w:rPrChange>
          </w:rPr>
          <w:delText>one sample date for the three systematically surveyed ESUs</w:delText>
        </w:r>
        <w:r w:rsidR="0059765A" w:rsidRPr="00510C94" w:rsidDel="009B0375">
          <w:rPr>
            <w:rFonts w:ascii="Calibri" w:hAnsi="Calibri" w:cs="Calibri"/>
            <w:rPrChange w:id="280" w:author="Fernandes, Richard (he, him, his | il, le, lui)" w:date="2024-10-08T16:35:00Z" w16du:dateUtc="2024-10-08T20:35:00Z">
              <w:rPr/>
            </w:rPrChange>
          </w:rPr>
          <w:delText xml:space="preserve"> in each NEON site</w:delText>
        </w:r>
        <w:r w:rsidR="00BA0D4A" w:rsidRPr="00510C94" w:rsidDel="009B0375">
          <w:rPr>
            <w:rFonts w:ascii="Calibri" w:hAnsi="Calibri" w:cs="Calibri"/>
            <w:rPrChange w:id="281" w:author="Fernandes, Richard (he, him, his | il, le, lui)" w:date="2024-10-08T16:35:00Z" w16du:dateUtc="2024-10-08T20:35:00Z">
              <w:rPr/>
            </w:rPrChange>
          </w:rPr>
          <w:delText xml:space="preserve"> (xx)</w:delText>
        </w:r>
        <w:r w:rsidR="00132CB0" w:rsidRPr="00510C94" w:rsidDel="009B0375">
          <w:rPr>
            <w:rFonts w:ascii="Calibri" w:hAnsi="Calibri" w:cs="Calibri"/>
            <w:rPrChange w:id="282" w:author="Fernandes, Richard (he, him, his | il, le, lui)" w:date="2024-10-08T16:35:00Z" w16du:dateUtc="2024-10-08T20:35:00Z">
              <w:rPr/>
            </w:rPrChange>
          </w:rPr>
          <w:delText>.  The sample dat</w:delText>
        </w:r>
        <w:r w:rsidR="00E623B2" w:rsidRPr="00510C94" w:rsidDel="009B0375">
          <w:rPr>
            <w:rFonts w:ascii="Calibri" w:hAnsi="Calibri" w:cs="Calibri"/>
            <w:rPrChange w:id="283" w:author="Fernandes, Richard (he, him, his | il, le, lui)" w:date="2024-10-08T16:35:00Z" w16du:dateUtc="2024-10-08T20:35:00Z">
              <w:rPr/>
            </w:rPrChange>
          </w:rPr>
          <w:delText>e correspond</w:delText>
        </w:r>
        <w:r w:rsidR="0064615A" w:rsidRPr="00510C94" w:rsidDel="009B0375">
          <w:rPr>
            <w:rFonts w:ascii="Calibri" w:hAnsi="Calibri" w:cs="Calibri"/>
            <w:rPrChange w:id="284" w:author="Fernandes, Richard (he, him, his | il, le, lui)" w:date="2024-10-08T16:35:00Z" w16du:dateUtc="2024-10-08T20:35:00Z">
              <w:rPr/>
            </w:rPrChange>
          </w:rPr>
          <w:delText>ed</w:delText>
        </w:r>
        <w:r w:rsidR="00E623B2" w:rsidRPr="00510C94" w:rsidDel="009B0375">
          <w:rPr>
            <w:rFonts w:ascii="Calibri" w:hAnsi="Calibri" w:cs="Calibri"/>
            <w:rPrChange w:id="285" w:author="Fernandes, Richard (he, him, his | il, le, lui)" w:date="2024-10-08T16:35:00Z" w16du:dateUtc="2024-10-08T20:35:00Z">
              <w:rPr/>
            </w:rPrChange>
          </w:rPr>
          <w:delText xml:space="preserve"> to the </w:delText>
        </w:r>
      </w:del>
      <w:r w:rsidR="00E623B2" w:rsidRPr="00510C94">
        <w:rPr>
          <w:rFonts w:ascii="Calibri" w:hAnsi="Calibri" w:cs="Calibri"/>
          <w:rPrChange w:id="286" w:author="Fernandes, Richard (he, him, his | il, le, lui)" w:date="2024-10-08T16:35:00Z" w16du:dateUtc="2024-10-08T20:35:00Z">
            <w:rPr/>
          </w:rPrChange>
        </w:rPr>
        <w:t>earliest</w:t>
      </w:r>
      <w:r w:rsidR="0064615A" w:rsidRPr="00510C94">
        <w:rPr>
          <w:rFonts w:ascii="Calibri" w:hAnsi="Calibri" w:cs="Calibri"/>
          <w:rPrChange w:id="287" w:author="Fernandes, Richard (he, him, his | il, le, lui)" w:date="2024-10-08T16:35:00Z" w16du:dateUtc="2024-10-08T20:35:00Z">
            <w:rPr/>
          </w:rPrChange>
        </w:rPr>
        <w:t xml:space="preserve"> surveyed</w:t>
      </w:r>
      <w:r w:rsidR="00E623B2" w:rsidRPr="00510C94">
        <w:rPr>
          <w:rFonts w:ascii="Calibri" w:hAnsi="Calibri" w:cs="Calibri"/>
          <w:rPrChange w:id="288" w:author="Fernandes, Richard (he, him, his | il, le, lui)" w:date="2024-10-08T16:35:00Z" w16du:dateUtc="2024-10-08T20:35:00Z">
            <w:rPr/>
          </w:rPrChange>
        </w:rPr>
        <w:t xml:space="preserve"> month after March w</w:t>
      </w:r>
      <w:r w:rsidR="0064615A" w:rsidRPr="00510C94">
        <w:rPr>
          <w:rFonts w:ascii="Calibri" w:hAnsi="Calibri" w:cs="Calibri"/>
          <w:rPrChange w:id="289" w:author="Fernandes, Richard (he, him, his | il, le, lui)" w:date="2024-10-08T16:35:00Z" w16du:dateUtc="2024-10-08T20:35:00Z">
            <w:rPr/>
          </w:rPrChange>
        </w:rPr>
        <w:t xml:space="preserve">ith preference given to the most recent year on record as NEON cameras have improved over time.  </w:t>
      </w:r>
      <w:r w:rsidR="00780065" w:rsidRPr="00510C94">
        <w:rPr>
          <w:rFonts w:ascii="Calibri" w:hAnsi="Calibri" w:cs="Calibri"/>
          <w:rPrChange w:id="290" w:author="Fernandes, Richard (he, him, his | il, le, lui)" w:date="2024-10-08T16:35:00Z" w16du:dateUtc="2024-10-08T20:35:00Z">
            <w:rPr/>
          </w:rPrChange>
        </w:rPr>
        <w:t xml:space="preserve"> </w:t>
      </w:r>
      <w:r w:rsidR="00BA0D4A" w:rsidRPr="00510C94">
        <w:rPr>
          <w:rFonts w:ascii="Calibri" w:hAnsi="Calibri" w:cs="Calibri"/>
          <w:rPrChange w:id="291" w:author="Fernandes, Richard (he, him, his | il, le, lui)" w:date="2024-10-08T16:35:00Z" w16du:dateUtc="2024-10-08T20:35:00Z">
            <w:rPr/>
          </w:rPrChange>
        </w:rPr>
        <w:t>The NEON protocol requires sampling during diffuse illumination conditions but approximately half of the DHP surveys were conducted under other illumination conditions.</w:t>
      </w:r>
    </w:p>
    <w:p w14:paraId="4D3C8989" w14:textId="77777777" w:rsidR="00934A73" w:rsidRPr="00510C94" w:rsidRDefault="00934A73" w:rsidP="00510C94">
      <w:pPr>
        <w:spacing w:line="360" w:lineRule="auto"/>
        <w:rPr>
          <w:rFonts w:ascii="Calibri" w:hAnsi="Calibri" w:cs="Calibri"/>
          <w:rPrChange w:id="292" w:author="Fernandes, Richard (he, him, his | il, le, lui)" w:date="2024-10-08T16:35:00Z" w16du:dateUtc="2024-10-08T20:35:00Z">
            <w:rPr/>
          </w:rPrChange>
        </w:rPr>
        <w:pPrChange w:id="293" w:author="Fernandes, Richard (he, him, his | il, le, lui)" w:date="2024-10-08T16:35:00Z" w16du:dateUtc="2024-10-08T20:35:00Z">
          <w:pPr/>
        </w:pPrChange>
      </w:pPr>
    </w:p>
    <w:p w14:paraId="6C108436" w14:textId="7EA864EC" w:rsidR="00934A73" w:rsidRDefault="00934A73" w:rsidP="00510C94">
      <w:pPr>
        <w:spacing w:line="360" w:lineRule="auto"/>
        <w:rPr>
          <w:ins w:id="294" w:author="Fernandes, Richard (he, him, his | il, le, lui)" w:date="2024-10-08T16:50:00Z" w16du:dateUtc="2024-10-08T20:50:00Z"/>
          <w:rFonts w:ascii="Calibri" w:hAnsi="Calibri" w:cs="Calibri"/>
        </w:rPr>
      </w:pPr>
      <w:r w:rsidRPr="00510C94">
        <w:rPr>
          <w:rFonts w:ascii="Calibri" w:hAnsi="Calibri" w:cs="Calibri"/>
          <w:rPrChange w:id="295" w:author="Fernandes, Richard (he, him, his | il, le, lui)" w:date="2024-10-08T16:35:00Z" w16du:dateUtc="2024-10-08T20:35:00Z">
            <w:rPr/>
          </w:rPrChange>
        </w:rPr>
        <w:t xml:space="preserve">Data corresponded to NIKON RAW format </w:t>
      </w:r>
      <w:r w:rsidR="00D26144" w:rsidRPr="00510C94">
        <w:rPr>
          <w:rFonts w:ascii="Calibri" w:hAnsi="Calibri" w:cs="Calibri"/>
          <w:rPrChange w:id="296" w:author="Fernandes, Richard (he, him, his | il, le, lui)" w:date="2024-10-08T16:35:00Z" w16du:dateUtc="2024-10-08T20:35:00Z">
            <w:rPr/>
          </w:rPrChange>
        </w:rPr>
        <w:t>upward looking DHPs</w:t>
      </w:r>
      <w:r w:rsidRPr="00510C94">
        <w:rPr>
          <w:rFonts w:ascii="Calibri" w:hAnsi="Calibri" w:cs="Calibri"/>
          <w:rPrChange w:id="297" w:author="Fernandes, Richard (he, him, his | il, le, lui)" w:date="2024-10-08T16:35:00Z" w16du:dateUtc="2024-10-08T20:35:00Z">
            <w:rPr/>
          </w:rPrChange>
        </w:rPr>
        <w:t xml:space="preserve"> acquired </w:t>
      </w:r>
      <w:ins w:id="298" w:author="Fernandes, Richard (he, him, his | il, le, lui)" w:date="2024-10-08T16:48:00Z" w16du:dateUtc="2024-10-08T20:48:00Z">
        <w:r w:rsidR="00D60640">
          <w:rPr>
            <w:rFonts w:ascii="Calibri" w:hAnsi="Calibri" w:cs="Calibri"/>
          </w:rPr>
          <w:t>at</w:t>
        </w:r>
      </w:ins>
      <w:ins w:id="299" w:author="Fernandes, Richard (he, him, his | il, le, lui)" w:date="2024-10-08T16:49:00Z" w16du:dateUtc="2024-10-08T20:49:00Z">
        <w:r w:rsidR="00035628">
          <w:rPr>
            <w:rFonts w:ascii="Calibri" w:hAnsi="Calibri" w:cs="Calibri"/>
          </w:rPr>
          <w:t xml:space="preserve"> either</w:t>
        </w:r>
      </w:ins>
      <w:ins w:id="300" w:author="Fernandes, Richard (he, him, his | il, le, lui)" w:date="2024-10-08T16:48:00Z" w16du:dateUtc="2024-10-08T20:48:00Z">
        <w:r w:rsidR="00D60640">
          <w:rPr>
            <w:rFonts w:ascii="Calibri" w:hAnsi="Calibri" w:cs="Calibri"/>
          </w:rPr>
          <w:t xml:space="preserve"> </w:t>
        </w:r>
      </w:ins>
      <w:ins w:id="301" w:author="Fernandes, Richard (he, him, his | il, le, lui)" w:date="2024-10-08T16:49:00Z" w16du:dateUtc="2024-10-08T20:49:00Z">
        <w:r w:rsidR="00035628">
          <w:rPr>
            <w:rFonts w:ascii="Calibri" w:hAnsi="Calibri" w:cs="Calibri"/>
          </w:rPr>
          <w:t>24Mipxels or 36Mpiles</w:t>
        </w:r>
      </w:ins>
      <w:del w:id="302" w:author="Fernandes, Richard (he, him, his | il, le, lui)" w:date="2024-10-08T16:48:00Z" w16du:dateUtc="2024-10-08T20:48:00Z">
        <w:r w:rsidRPr="00510C94" w:rsidDel="00D60640">
          <w:rPr>
            <w:rFonts w:ascii="Calibri" w:hAnsi="Calibri" w:cs="Calibri"/>
            <w:rPrChange w:id="303" w:author="Fernandes, Richard (he, him, his | il, le, lui)" w:date="2024-10-08T16:35:00Z" w16du:dateUtc="2024-10-08T20:35:00Z">
              <w:rPr/>
            </w:rPrChange>
          </w:rPr>
          <w:delText>b</w:delText>
        </w:r>
        <w:r w:rsidRPr="00510C94" w:rsidDel="00D3180C">
          <w:rPr>
            <w:rFonts w:ascii="Calibri" w:hAnsi="Calibri" w:cs="Calibri"/>
            <w:rPrChange w:id="304" w:author="Fernandes, Richard (he, him, his | il, le, lui)" w:date="2024-10-08T16:35:00Z" w16du:dateUtc="2024-10-08T20:35:00Z">
              <w:rPr/>
            </w:rPrChange>
          </w:rPr>
          <w:delText xml:space="preserve">y one of three different </w:delText>
        </w:r>
        <w:r w:rsidR="00AA4B5D" w:rsidRPr="00510C94" w:rsidDel="00D3180C">
          <w:rPr>
            <w:rFonts w:ascii="Calibri" w:hAnsi="Calibri" w:cs="Calibri"/>
            <w:rPrChange w:id="305" w:author="Fernandes, Richard (he, him, his | il, le, lui)" w:date="2024-10-08T16:35:00Z" w16du:dateUtc="2024-10-08T20:35:00Z">
              <w:rPr/>
            </w:rPrChange>
          </w:rPr>
          <w:delText>camera systems</w:delText>
        </w:r>
      </w:del>
      <w:ins w:id="306" w:author="Fernandes, Richard (he, him, his | il, le, lui)" w:date="2024-10-08T16:46:00Z" w16du:dateUtc="2024-10-08T20:46:00Z">
        <w:r w:rsidR="000E253A">
          <w:rPr>
            <w:rFonts w:ascii="Calibri" w:hAnsi="Calibri" w:cs="Calibri"/>
          </w:rPr>
          <w:t xml:space="preserve">.  </w:t>
        </w:r>
      </w:ins>
      <w:del w:id="307" w:author="Fernandes, Richard (he, him, his | il, le, lui)" w:date="2024-10-08T16:46:00Z" w16du:dateUtc="2024-10-08T20:46:00Z">
        <w:r w:rsidR="00AA4B5D" w:rsidRPr="00510C94" w:rsidDel="000E253A">
          <w:rPr>
            <w:rFonts w:ascii="Calibri" w:hAnsi="Calibri" w:cs="Calibri"/>
            <w:rPrChange w:id="308" w:author="Fernandes, Richard (he, him, his | il, le, lui)" w:date="2024-10-08T16:35:00Z" w16du:dateUtc="2024-10-08T20:35:00Z">
              <w:rPr/>
            </w:rPrChange>
          </w:rPr>
          <w:delText xml:space="preserve"> </w:delText>
        </w:r>
      </w:del>
      <w:ins w:id="309" w:author="Fernandes, Richard (he, him, his | il, le, lui)" w:date="2024-10-08T16:46:00Z" w16du:dateUtc="2024-10-08T20:46:00Z">
        <w:r w:rsidR="000E253A">
          <w:rPr>
            <w:rFonts w:ascii="Calibri" w:hAnsi="Calibri" w:cs="Calibri"/>
          </w:rPr>
          <w:t xml:space="preserve">  </w:t>
        </w:r>
      </w:ins>
      <w:del w:id="310" w:author="Fernandes, Richard (he, him, his | il, le, lui)" w:date="2024-10-08T16:46:00Z" w16du:dateUtc="2024-10-08T20:46:00Z">
        <w:r w:rsidR="00AA4B5D" w:rsidRPr="00510C94" w:rsidDel="000E253A">
          <w:rPr>
            <w:rFonts w:ascii="Calibri" w:hAnsi="Calibri" w:cs="Calibri"/>
            <w:rPrChange w:id="311" w:author="Fernandes, Richard (he, him, his | il, le, lui)" w:date="2024-10-08T16:35:00Z" w16du:dateUtc="2024-10-08T20:35:00Z">
              <w:rPr/>
            </w:rPrChange>
          </w:rPr>
          <w:delText xml:space="preserve">(Table </w:delText>
        </w:r>
        <w:r w:rsidR="00AA4B5D" w:rsidRPr="00510C94" w:rsidDel="00743553">
          <w:rPr>
            <w:rFonts w:ascii="Calibri" w:hAnsi="Calibri" w:cs="Calibri"/>
            <w:rPrChange w:id="312" w:author="Fernandes, Richard (he, him, his | il, le, lui)" w:date="2024-10-08T16:35:00Z" w16du:dateUtc="2024-10-08T20:35:00Z">
              <w:rPr/>
            </w:rPrChange>
          </w:rPr>
          <w:delText>xx</w:delText>
        </w:r>
        <w:r w:rsidR="00AA4B5D" w:rsidRPr="00510C94" w:rsidDel="000E253A">
          <w:rPr>
            <w:rFonts w:ascii="Calibri" w:hAnsi="Calibri" w:cs="Calibri"/>
            <w:rPrChange w:id="313" w:author="Fernandes, Richard (he, him, his | il, le, lui)" w:date="2024-10-08T16:35:00Z" w16du:dateUtc="2024-10-08T20:35:00Z">
              <w:rPr/>
            </w:rPrChange>
          </w:rPr>
          <w:delText xml:space="preserve">).  </w:delText>
        </w:r>
      </w:del>
      <w:r w:rsidR="00103FA2" w:rsidRPr="00510C94">
        <w:rPr>
          <w:rFonts w:ascii="Calibri" w:hAnsi="Calibri" w:cs="Calibri"/>
          <w:rPrChange w:id="314" w:author="Fernandes, Richard (he, him, his | il, le, lui)" w:date="2024-10-08T16:35:00Z" w16du:dateUtc="2024-10-08T20:35:00Z">
            <w:rPr/>
          </w:rPrChange>
        </w:rPr>
        <w:t>A 15mm fisheye lens was used in all cases resulting in a 180d diagonal</w:t>
      </w:r>
      <w:r w:rsidR="00B84BC0" w:rsidRPr="00510C94">
        <w:rPr>
          <w:rFonts w:ascii="Calibri" w:hAnsi="Calibri" w:cs="Calibri"/>
          <w:rPrChange w:id="315" w:author="Fernandes, Richard (he, him, his | il, le, lui)" w:date="2024-10-08T16:35:00Z" w16du:dateUtc="2024-10-08T20:35:00Z">
            <w:rPr/>
          </w:rPrChange>
        </w:rPr>
        <w:t xml:space="preserve">, xx degrees </w:t>
      </w:r>
      <w:del w:id="316" w:author="Fernandes, Richard (he, him, his | il, le, lui)" w:date="2024-10-08T16:40:00Z" w16du:dateUtc="2024-10-08T20:40:00Z">
        <w:r w:rsidR="00B84BC0" w:rsidRPr="00510C94" w:rsidDel="004A08E9">
          <w:rPr>
            <w:rFonts w:ascii="Calibri" w:hAnsi="Calibri" w:cs="Calibri"/>
            <w:rPrChange w:id="317" w:author="Fernandes, Richard (he, him, his | il, le, lui)" w:date="2024-10-08T16:35:00Z" w16du:dateUtc="2024-10-08T20:35:00Z">
              <w:rPr/>
            </w:rPrChange>
          </w:rPr>
          <w:delText>veritical</w:delText>
        </w:r>
      </w:del>
      <w:ins w:id="318" w:author="Fernandes, Richard (he, him, his | il, le, lui)" w:date="2024-10-08T16:40:00Z" w16du:dateUtc="2024-10-08T20:40:00Z">
        <w:r w:rsidR="004A08E9" w:rsidRPr="004A08E9">
          <w:rPr>
            <w:rFonts w:ascii="Calibri" w:hAnsi="Calibri" w:cs="Calibri"/>
          </w:rPr>
          <w:t>vertical</w:t>
        </w:r>
      </w:ins>
      <w:r w:rsidR="00B84BC0" w:rsidRPr="00510C94">
        <w:rPr>
          <w:rFonts w:ascii="Calibri" w:hAnsi="Calibri" w:cs="Calibri"/>
          <w:rPrChange w:id="319" w:author="Fernandes, Richard (he, him, his | il, le, lui)" w:date="2024-10-08T16:35:00Z" w16du:dateUtc="2024-10-08T20:35:00Z">
            <w:rPr/>
          </w:rPrChange>
        </w:rPr>
        <w:t xml:space="preserve"> and xx degree horizontal </w:t>
      </w:r>
      <w:r w:rsidR="00B84BC0" w:rsidRPr="00510C94">
        <w:rPr>
          <w:rFonts w:ascii="Calibri" w:hAnsi="Calibri" w:cs="Calibri"/>
          <w:rPrChange w:id="320" w:author="Fernandes, Richard (he, him, his | il, le, lui)" w:date="2024-10-08T16:35:00Z" w16du:dateUtc="2024-10-08T20:35:00Z">
            <w:rPr/>
          </w:rPrChange>
        </w:rPr>
        <w:t>field of view</w:t>
      </w:r>
      <w:r w:rsidR="00B84BC0" w:rsidRPr="00510C94">
        <w:rPr>
          <w:rFonts w:ascii="Calibri" w:hAnsi="Calibri" w:cs="Calibri"/>
          <w:rPrChange w:id="321" w:author="Fernandes, Richard (he, him, his | il, le, lui)" w:date="2024-10-08T16:35:00Z" w16du:dateUtc="2024-10-08T20:35:00Z">
            <w:rPr/>
          </w:rPrChange>
        </w:rPr>
        <w:t>.</w:t>
      </w:r>
      <w:r w:rsidR="00D26144" w:rsidRPr="00510C94">
        <w:rPr>
          <w:rFonts w:ascii="Calibri" w:hAnsi="Calibri" w:cs="Calibri"/>
          <w:rPrChange w:id="322" w:author="Fernandes, Richard (he, him, his | il, le, lui)" w:date="2024-10-08T16:35:00Z" w16du:dateUtc="2024-10-08T20:35:00Z">
            <w:rPr/>
          </w:rPrChange>
        </w:rPr>
        <w:t xml:space="preserve">  At least 12 DHPs were recorded for each sample date at each ESU.</w:t>
      </w:r>
    </w:p>
    <w:p w14:paraId="78E3D828" w14:textId="77777777" w:rsidR="00035628" w:rsidRDefault="00035628" w:rsidP="00510C94">
      <w:pPr>
        <w:spacing w:line="360" w:lineRule="auto"/>
        <w:rPr>
          <w:ins w:id="323" w:author="Fernandes, Richard (he, him, his | il, le, lui)" w:date="2024-10-08T16:50:00Z" w16du:dateUtc="2024-10-08T20:50:00Z"/>
          <w:rFonts w:ascii="Calibri" w:hAnsi="Calibri" w:cs="Calibri"/>
        </w:rPr>
      </w:pPr>
    </w:p>
    <w:p w14:paraId="6552CB6A" w14:textId="76A5669A" w:rsidR="00035628" w:rsidRPr="0066028D" w:rsidRDefault="00035628" w:rsidP="00035628">
      <w:pPr>
        <w:rPr>
          <w:ins w:id="324" w:author="Fernandes, Richard (he, him, his | il, le, lui)" w:date="2024-10-08T16:50:00Z" w16du:dateUtc="2024-10-08T20:50:00Z"/>
          <w:rFonts w:ascii="Calibri" w:hAnsi="Calibri" w:cs="Calibri"/>
          <w:rPrChange w:id="325" w:author="Fernandes, Richard (he, him, his | il, le, lui)" w:date="2024-10-08T16:51:00Z" w16du:dateUtc="2024-10-08T20:51:00Z">
            <w:rPr>
              <w:ins w:id="326" w:author="Fernandes, Richard (he, him, his | il, le, lui)" w:date="2024-10-08T16:50:00Z" w16du:dateUtc="2024-10-08T20:50:00Z"/>
              <w:rFonts w:eastAsiaTheme="minorEastAsia"/>
            </w:rPr>
          </w:rPrChange>
        </w:rPr>
      </w:pPr>
      <w:ins w:id="327" w:author="Fernandes, Richard (he, him, his | il, le, lui)" w:date="2024-10-08T16:50:00Z" w16du:dateUtc="2024-10-08T20:50:00Z">
        <w:r>
          <w:rPr>
            <w:rFonts w:ascii="Calibri" w:hAnsi="Calibri" w:cs="Calibri"/>
          </w:rPr>
          <w:br w:type="page"/>
        </w:r>
      </w:ins>
    </w:p>
    <w:p w14:paraId="34529AE5" w14:textId="77777777" w:rsidR="00035628" w:rsidRDefault="00035628" w:rsidP="00035628">
      <w:pPr>
        <w:rPr>
          <w:ins w:id="328" w:author="Fernandes, Richard (he, him, his | il, le, lui)" w:date="2024-10-08T16:50:00Z" w16du:dateUtc="2024-10-08T20:50:00Z"/>
        </w:rPr>
      </w:pPr>
    </w:p>
    <w:p w14:paraId="600D008E" w14:textId="6FB96DE6" w:rsidR="00035628" w:rsidRDefault="00035628" w:rsidP="00035628">
      <w:pPr>
        <w:pStyle w:val="Caption"/>
        <w:keepNext/>
        <w:rPr>
          <w:ins w:id="329" w:author="Fernandes, Richard (he, him, his | il, le, lui)" w:date="2024-10-08T16:50:00Z" w16du:dateUtc="2024-10-08T20:50:00Z"/>
        </w:rPr>
      </w:pPr>
    </w:p>
    <w:p w14:paraId="261DDE52" w14:textId="30AC4E45" w:rsidR="00035628" w:rsidRDefault="00035628" w:rsidP="00035628">
      <w:pPr>
        <w:pStyle w:val="Caption"/>
        <w:keepNext/>
        <w:rPr>
          <w:ins w:id="330" w:author="Fernandes, Richard (he, him, his | il, le, lui)" w:date="2024-10-08T16:50:00Z" w16du:dateUtc="2024-10-08T20:50:00Z"/>
        </w:rPr>
        <w:pPrChange w:id="331" w:author="Fernandes, Richard (he, him, his | il, le, lui)" w:date="2024-10-08T16:50:00Z" w16du:dateUtc="2024-10-08T20:50:00Z">
          <w:pPr/>
        </w:pPrChange>
      </w:pPr>
      <w:ins w:id="332" w:author="Fernandes, Richard (he, him, his | il, le, lui)" w:date="2024-10-08T16:50:00Z" w16du:dateUtc="2024-10-08T20:50:00Z">
        <w:r>
          <w:t xml:space="preserve">Table </w:t>
        </w:r>
        <w:r>
          <w:fldChar w:fldCharType="begin"/>
        </w:r>
        <w:r>
          <w:instrText xml:space="preserve"> SEQ Table \* ARABIC </w:instrText>
        </w:r>
      </w:ins>
      <w:r>
        <w:fldChar w:fldCharType="separate"/>
      </w:r>
      <w:ins w:id="333" w:author="Fernandes, Richard (he, him, his | il, le, lui)" w:date="2024-10-08T16:50:00Z" w16du:dateUtc="2024-10-08T20:50:00Z">
        <w:r>
          <w:rPr>
            <w:noProof/>
          </w:rPr>
          <w:t>1</w:t>
        </w:r>
        <w:r>
          <w:fldChar w:fldCharType="end"/>
        </w:r>
        <w:r>
          <w:t xml:space="preserve">.  </w:t>
        </w:r>
        <w:r>
          <w:t>Reference ESUs</w:t>
        </w:r>
        <w:r w:rsidR="00B541B5">
          <w:t xml:space="preserve"> and </w:t>
        </w:r>
      </w:ins>
      <w:ins w:id="334" w:author="Fernandes, Richard (he, him, his | il, le, lui)" w:date="2024-10-08T16:51:00Z" w16du:dateUtc="2024-10-08T20:51:00Z">
        <w:r w:rsidR="007B38CD">
          <w:t xml:space="preserve">CANEYE </w:t>
        </w:r>
        <w:r w:rsidR="0066028D">
          <w:t>estimates of PAI, Lai and WAI.</w:t>
        </w:r>
      </w:ins>
    </w:p>
    <w:tbl>
      <w:tblPr>
        <w:tblStyle w:val="PlainTable1"/>
        <w:tblpPr w:leftFromText="180" w:rightFromText="180" w:vertAnchor="text" w:horzAnchor="margin" w:tblpXSpec="center" w:tblpY="1290"/>
        <w:tblW w:w="11366" w:type="dxa"/>
        <w:tblLook w:val="04A0" w:firstRow="1" w:lastRow="0" w:firstColumn="1" w:lastColumn="0" w:noHBand="0" w:noVBand="1"/>
      </w:tblPr>
      <w:tblGrid>
        <w:gridCol w:w="770"/>
        <w:gridCol w:w="1210"/>
        <w:gridCol w:w="1191"/>
        <w:gridCol w:w="910"/>
        <w:gridCol w:w="962"/>
        <w:gridCol w:w="962"/>
        <w:gridCol w:w="962"/>
        <w:gridCol w:w="1054"/>
        <w:gridCol w:w="738"/>
        <w:gridCol w:w="886"/>
        <w:gridCol w:w="835"/>
        <w:gridCol w:w="886"/>
      </w:tblGrid>
      <w:tr w:rsidR="00035628" w:rsidRPr="00023833" w14:paraId="57884207" w14:textId="77777777" w:rsidTr="00D93814">
        <w:trPr>
          <w:cnfStyle w:val="100000000000" w:firstRow="1" w:lastRow="0" w:firstColumn="0" w:lastColumn="0" w:oddVBand="0" w:evenVBand="0" w:oddHBand="0" w:evenHBand="0" w:firstRowFirstColumn="0" w:firstRowLastColumn="0" w:lastRowFirstColumn="0" w:lastRowLastColumn="0"/>
          <w:trHeight w:val="295"/>
          <w:ins w:id="33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hideMark/>
          </w:tcPr>
          <w:p w14:paraId="6DDB3EB8" w14:textId="77777777" w:rsidR="00035628" w:rsidRPr="00023833" w:rsidRDefault="00035628" w:rsidP="00D93814">
            <w:pPr>
              <w:rPr>
                <w:ins w:id="33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37"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Site</w:t>
              </w:r>
            </w:ins>
          </w:p>
        </w:tc>
        <w:tc>
          <w:tcPr>
            <w:tcW w:w="1210" w:type="dxa"/>
            <w:noWrap/>
            <w:hideMark/>
          </w:tcPr>
          <w:p w14:paraId="0F0211B5"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3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39"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Date</w:t>
              </w:r>
            </w:ins>
          </w:p>
        </w:tc>
        <w:tc>
          <w:tcPr>
            <w:tcW w:w="1191" w:type="dxa"/>
            <w:noWrap/>
            <w:hideMark/>
          </w:tcPr>
          <w:p w14:paraId="5D6DFFC7"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4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41"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PLOT_ID</w:t>
              </w:r>
            </w:ins>
          </w:p>
        </w:tc>
        <w:tc>
          <w:tcPr>
            <w:tcW w:w="910" w:type="dxa"/>
            <w:noWrap/>
            <w:hideMark/>
          </w:tcPr>
          <w:p w14:paraId="5FFA69E1"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4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43"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Mean Canopy Height</w:t>
              </w:r>
            </w:ins>
          </w:p>
        </w:tc>
        <w:tc>
          <w:tcPr>
            <w:tcW w:w="962" w:type="dxa"/>
            <w:noWrap/>
            <w:hideMark/>
          </w:tcPr>
          <w:p w14:paraId="24BCCEDB"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4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45"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 xml:space="preserve">PAI CANEYE </w:t>
              </w:r>
            </w:ins>
          </w:p>
        </w:tc>
        <w:tc>
          <w:tcPr>
            <w:tcW w:w="962" w:type="dxa"/>
            <w:noWrap/>
            <w:hideMark/>
          </w:tcPr>
          <w:p w14:paraId="7A587388"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47"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LAI CANEYE</w:t>
              </w:r>
            </w:ins>
          </w:p>
        </w:tc>
        <w:tc>
          <w:tcPr>
            <w:tcW w:w="962" w:type="dxa"/>
            <w:noWrap/>
            <w:hideMark/>
          </w:tcPr>
          <w:p w14:paraId="2E552FA7"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49"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WAI CANEYE</w:t>
              </w:r>
            </w:ins>
          </w:p>
        </w:tc>
        <w:tc>
          <w:tcPr>
            <w:tcW w:w="1054" w:type="dxa"/>
            <w:noWrap/>
            <w:hideMark/>
          </w:tcPr>
          <w:p w14:paraId="1511EE44"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51"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WAI/PAI CANEYE</w:t>
              </w:r>
            </w:ins>
          </w:p>
        </w:tc>
        <w:tc>
          <w:tcPr>
            <w:tcW w:w="738" w:type="dxa"/>
            <w:noWrap/>
            <w:hideMark/>
          </w:tcPr>
          <w:p w14:paraId="6BEE5CF3" w14:textId="746487EA" w:rsidR="00035628" w:rsidRDefault="007B38CD" w:rsidP="00D93814">
            <w:pPr>
              <w:cnfStyle w:val="100000000000" w:firstRow="1" w:lastRow="0" w:firstColumn="0" w:lastColumn="0" w:oddVBand="0" w:evenVBand="0" w:oddHBand="0" w:evenHBand="0" w:firstRowFirstColumn="0" w:firstRowLastColumn="0" w:lastRowFirstColumn="0" w:lastRowLastColumn="0"/>
              <w:rPr>
                <w:ins w:id="352"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ins w:id="353" w:author="Fernandes, Richard (he, him, his | il, le, lui)" w:date="2024-10-08T16:51:00Z" w16du:dateUtc="2024-10-08T20:51:00Z">
              <w:r>
                <w:rPr>
                  <w:rFonts w:ascii="Aptos Narrow" w:eastAsia="Times New Roman" w:hAnsi="Aptos Narrow" w:cs="Times New Roman"/>
                  <w:color w:val="000000"/>
                  <w:kern w:val="0"/>
                  <w:lang w:eastAsia="en-CA"/>
                  <w14:ligatures w14:val="none"/>
                </w:rPr>
                <w:t>P</w:t>
              </w:r>
            </w:ins>
            <w:ins w:id="354" w:author="Fernandes, Richard (he, him, his | il, le, lui)" w:date="2024-10-08T16:50:00Z" w16du:dateUtc="2024-10-08T20:50:00Z">
              <w:r w:rsidR="00035628" w:rsidRPr="00023833">
                <w:rPr>
                  <w:rFonts w:ascii="Aptos Narrow" w:eastAsia="Times New Roman" w:hAnsi="Aptos Narrow" w:cs="Times New Roman"/>
                  <w:color w:val="000000"/>
                  <w:kern w:val="0"/>
                  <w:lang w:eastAsia="en-CA"/>
                  <w14:ligatures w14:val="none"/>
                </w:rPr>
                <w:t>AI</w:t>
              </w:r>
            </w:ins>
          </w:p>
          <w:p w14:paraId="3270C399"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5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56"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Miller</w:t>
              </w:r>
            </w:ins>
          </w:p>
        </w:tc>
        <w:tc>
          <w:tcPr>
            <w:tcW w:w="886" w:type="dxa"/>
            <w:noWrap/>
            <w:hideMark/>
          </w:tcPr>
          <w:p w14:paraId="2B0C9F06" w14:textId="1B69B799" w:rsidR="00035628" w:rsidRDefault="007B38CD" w:rsidP="00D93814">
            <w:pPr>
              <w:cnfStyle w:val="100000000000" w:firstRow="1" w:lastRow="0" w:firstColumn="0" w:lastColumn="0" w:oddVBand="0" w:evenVBand="0" w:oddHBand="0" w:evenHBand="0" w:firstRowFirstColumn="0" w:firstRowLastColumn="0" w:lastRowFirstColumn="0" w:lastRowLastColumn="0"/>
              <w:rPr>
                <w:ins w:id="357"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ins w:id="358" w:author="Fernandes, Richard (he, him, his | il, le, lui)" w:date="2024-10-08T16:51:00Z" w16du:dateUtc="2024-10-08T20:51:00Z">
              <w:r>
                <w:rPr>
                  <w:rFonts w:ascii="Aptos Narrow" w:eastAsia="Times New Roman" w:hAnsi="Aptos Narrow" w:cs="Times New Roman"/>
                  <w:color w:val="000000"/>
                  <w:kern w:val="0"/>
                  <w:lang w:eastAsia="en-CA"/>
                  <w14:ligatures w14:val="none"/>
                </w:rPr>
                <w:t>P</w:t>
              </w:r>
            </w:ins>
            <w:ins w:id="359" w:author="Fernandes, Richard (he, him, his | il, le, lui)" w:date="2024-10-08T16:50:00Z" w16du:dateUtc="2024-10-08T20:50:00Z">
              <w:r w:rsidR="00035628" w:rsidRPr="00023833">
                <w:rPr>
                  <w:rFonts w:ascii="Aptos Narrow" w:eastAsia="Times New Roman" w:hAnsi="Aptos Narrow" w:cs="Times New Roman"/>
                  <w:color w:val="000000"/>
                  <w:kern w:val="0"/>
                  <w:lang w:eastAsia="en-CA"/>
                  <w14:ligatures w14:val="none"/>
                </w:rPr>
                <w:t>AI</w:t>
              </w:r>
            </w:ins>
          </w:p>
          <w:p w14:paraId="1E3D65E0"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61"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Warren</w:t>
              </w:r>
            </w:ins>
          </w:p>
        </w:tc>
        <w:tc>
          <w:tcPr>
            <w:tcW w:w="835" w:type="dxa"/>
            <w:noWrap/>
            <w:hideMark/>
          </w:tcPr>
          <w:p w14:paraId="3479FACC" w14:textId="77777777" w:rsidR="00035628" w:rsidRDefault="00035628" w:rsidP="00D93814">
            <w:pPr>
              <w:cnfStyle w:val="100000000000" w:firstRow="1" w:lastRow="0" w:firstColumn="0" w:lastColumn="0" w:oddVBand="0" w:evenVBand="0" w:oddHBand="0" w:evenHBand="0" w:firstRowFirstColumn="0" w:firstRowLastColumn="0" w:lastRowFirstColumn="0" w:lastRowLastColumn="0"/>
              <w:rPr>
                <w:ins w:id="362"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proofErr w:type="spellStart"/>
            <w:ins w:id="363"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WAIref</w:t>
              </w:r>
              <w:proofErr w:type="spellEnd"/>
            </w:ins>
          </w:p>
          <w:p w14:paraId="46973555"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65"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Miller</w:t>
              </w:r>
            </w:ins>
          </w:p>
        </w:tc>
        <w:tc>
          <w:tcPr>
            <w:tcW w:w="886" w:type="dxa"/>
            <w:noWrap/>
            <w:hideMark/>
          </w:tcPr>
          <w:p w14:paraId="31E5D3D3" w14:textId="77777777" w:rsidR="00035628" w:rsidRDefault="00035628" w:rsidP="00D93814">
            <w:pPr>
              <w:cnfStyle w:val="100000000000" w:firstRow="1" w:lastRow="0" w:firstColumn="0" w:lastColumn="0" w:oddVBand="0" w:evenVBand="0" w:oddHBand="0" w:evenHBand="0" w:firstRowFirstColumn="0" w:firstRowLastColumn="0" w:lastRowFirstColumn="0" w:lastRowLastColumn="0"/>
              <w:rPr>
                <w:ins w:id="366"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proofErr w:type="spellStart"/>
            <w:ins w:id="367"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WAIref</w:t>
              </w:r>
              <w:proofErr w:type="spellEnd"/>
            </w:ins>
          </w:p>
          <w:p w14:paraId="58FC063D" w14:textId="77777777" w:rsidR="00035628" w:rsidRPr="00023833" w:rsidRDefault="00035628" w:rsidP="00D93814">
            <w:pPr>
              <w:cnfStyle w:val="100000000000" w:firstRow="1" w:lastRow="0" w:firstColumn="0" w:lastColumn="0" w:oddVBand="0" w:evenVBand="0" w:oddHBand="0" w:evenHBand="0" w:firstRowFirstColumn="0" w:firstRowLastColumn="0" w:lastRowFirstColumn="0" w:lastRowLastColumn="0"/>
              <w:rPr>
                <w:ins w:id="3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69" w:author="Fernandes, Richard (he, him, his | il, le, lui)" w:date="2024-10-08T16:50:00Z" w16du:dateUtc="2024-10-08T20:50:00Z">
              <w:r w:rsidRPr="00023833">
                <w:rPr>
                  <w:rFonts w:ascii="Aptos Narrow" w:eastAsia="Times New Roman" w:hAnsi="Aptos Narrow" w:cs="Times New Roman"/>
                  <w:color w:val="000000"/>
                  <w:kern w:val="0"/>
                  <w:lang w:eastAsia="en-CA"/>
                  <w14:ligatures w14:val="none"/>
                </w:rPr>
                <w:t>Warren</w:t>
              </w:r>
            </w:ins>
          </w:p>
        </w:tc>
      </w:tr>
      <w:tr w:rsidR="00035628" w:rsidRPr="00023833" w14:paraId="263E6570" w14:textId="77777777">
        <w:trPr>
          <w:cnfStyle w:val="000000100000" w:firstRow="0" w:lastRow="0" w:firstColumn="0" w:lastColumn="0" w:oddVBand="0" w:evenVBand="0" w:oddHBand="1" w:evenHBand="0" w:firstRowFirstColumn="0" w:firstRowLastColumn="0" w:lastRowFirstColumn="0" w:lastRowLastColumn="0"/>
          <w:trHeight w:val="295"/>
          <w:ins w:id="3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159E7A7" w14:textId="77777777" w:rsidR="00035628" w:rsidRPr="00023833" w:rsidRDefault="00035628" w:rsidP="00D93814">
            <w:pPr>
              <w:rPr>
                <w:ins w:id="3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72" w:author="Fernandes, Richard (he, him, his | il, le, lui)" w:date="2024-10-08T16:50:00Z" w16du:dateUtc="2024-10-08T20:50:00Z">
              <w:r>
                <w:rPr>
                  <w:rFonts w:ascii="Aptos Narrow" w:hAnsi="Aptos Narrow"/>
                  <w:color w:val="000000"/>
                </w:rPr>
                <w:t>ABBY</w:t>
              </w:r>
            </w:ins>
          </w:p>
        </w:tc>
        <w:tc>
          <w:tcPr>
            <w:tcW w:w="1210" w:type="dxa"/>
            <w:noWrap/>
            <w:vAlign w:val="bottom"/>
            <w:hideMark/>
          </w:tcPr>
          <w:p w14:paraId="1118B4B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74" w:author="Fernandes, Richard (he, him, his | il, le, lui)" w:date="2024-10-08T16:50:00Z" w16du:dateUtc="2024-10-08T20:50:00Z">
              <w:r>
                <w:rPr>
                  <w:rFonts w:ascii="Aptos Narrow" w:hAnsi="Aptos Narrow"/>
                  <w:color w:val="000000"/>
                </w:rPr>
                <w:t>17-Apr-19</w:t>
              </w:r>
            </w:ins>
          </w:p>
        </w:tc>
        <w:tc>
          <w:tcPr>
            <w:tcW w:w="1191" w:type="dxa"/>
            <w:noWrap/>
            <w:vAlign w:val="bottom"/>
            <w:hideMark/>
          </w:tcPr>
          <w:p w14:paraId="7BDA3336"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3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76" w:author="Fernandes, Richard (he, him, his | il, le, lui)" w:date="2024-10-08T16:50:00Z" w16du:dateUtc="2024-10-08T20:50:00Z">
              <w:r>
                <w:rPr>
                  <w:rFonts w:ascii="Aptos Narrow" w:hAnsi="Aptos Narrow"/>
                  <w:color w:val="000000"/>
                </w:rPr>
                <w:t>ABBY_067</w:t>
              </w:r>
            </w:ins>
          </w:p>
        </w:tc>
        <w:tc>
          <w:tcPr>
            <w:tcW w:w="910" w:type="dxa"/>
            <w:noWrap/>
            <w:vAlign w:val="bottom"/>
            <w:hideMark/>
          </w:tcPr>
          <w:p w14:paraId="7CEB912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78" w:author="Fernandes, Richard (he, him, his | il, le, lui)" w:date="2024-10-08T16:50:00Z" w16du:dateUtc="2024-10-08T20:50:00Z">
              <w:r>
                <w:rPr>
                  <w:rFonts w:ascii="Aptos Narrow" w:hAnsi="Aptos Narrow"/>
                  <w:color w:val="000000"/>
                </w:rPr>
                <w:t>34</w:t>
              </w:r>
            </w:ins>
          </w:p>
        </w:tc>
        <w:tc>
          <w:tcPr>
            <w:tcW w:w="962" w:type="dxa"/>
            <w:noWrap/>
            <w:vAlign w:val="bottom"/>
            <w:hideMark/>
          </w:tcPr>
          <w:p w14:paraId="742D879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80" w:author="Fernandes, Richard (he, him, his | il, le, lui)" w:date="2024-10-08T16:50:00Z" w16du:dateUtc="2024-10-08T20:50:00Z">
              <w:r>
                <w:rPr>
                  <w:rFonts w:ascii="Aptos Narrow" w:hAnsi="Aptos Narrow"/>
                  <w:color w:val="000000"/>
                </w:rPr>
                <w:t>1.18</w:t>
              </w:r>
            </w:ins>
          </w:p>
        </w:tc>
        <w:tc>
          <w:tcPr>
            <w:tcW w:w="962" w:type="dxa"/>
            <w:noWrap/>
            <w:vAlign w:val="bottom"/>
            <w:hideMark/>
          </w:tcPr>
          <w:p w14:paraId="11B6E19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82" w:author="Fernandes, Richard (he, him, his | il, le, lui)" w:date="2024-10-08T16:50:00Z" w16du:dateUtc="2024-10-08T20:50:00Z">
              <w:r>
                <w:rPr>
                  <w:rFonts w:ascii="Aptos Narrow" w:hAnsi="Aptos Narrow"/>
                  <w:color w:val="000000"/>
                </w:rPr>
                <w:t>0.58</w:t>
              </w:r>
            </w:ins>
          </w:p>
        </w:tc>
        <w:tc>
          <w:tcPr>
            <w:tcW w:w="962" w:type="dxa"/>
            <w:noWrap/>
            <w:vAlign w:val="bottom"/>
            <w:hideMark/>
          </w:tcPr>
          <w:p w14:paraId="2FF9AAA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84" w:author="Fernandes, Richard (he, him, his | il, le, lui)" w:date="2024-10-08T16:50:00Z" w16du:dateUtc="2024-10-08T20:50:00Z">
              <w:r>
                <w:rPr>
                  <w:rFonts w:ascii="Aptos Narrow" w:hAnsi="Aptos Narrow"/>
                  <w:color w:val="000000"/>
                </w:rPr>
                <w:t>0.60</w:t>
              </w:r>
            </w:ins>
          </w:p>
        </w:tc>
        <w:tc>
          <w:tcPr>
            <w:tcW w:w="1054" w:type="dxa"/>
            <w:noWrap/>
            <w:vAlign w:val="bottom"/>
            <w:hideMark/>
          </w:tcPr>
          <w:p w14:paraId="1813F2F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86" w:author="Fernandes, Richard (he, him, his | il, le, lui)" w:date="2024-10-08T16:50:00Z" w16du:dateUtc="2024-10-08T20:50:00Z">
              <w:r>
                <w:rPr>
                  <w:rFonts w:ascii="Aptos Narrow" w:hAnsi="Aptos Narrow"/>
                  <w:color w:val="000000"/>
                </w:rPr>
                <w:t>0.51</w:t>
              </w:r>
            </w:ins>
          </w:p>
        </w:tc>
        <w:tc>
          <w:tcPr>
            <w:tcW w:w="738" w:type="dxa"/>
            <w:noWrap/>
            <w:vAlign w:val="bottom"/>
            <w:hideMark/>
          </w:tcPr>
          <w:p w14:paraId="505C35E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3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88" w:author="Fernandes, Richard (he, him, his | il, le, lui)" w:date="2024-10-08T16:50:00Z" w16du:dateUtc="2024-10-08T20:50:00Z">
              <w:r>
                <w:rPr>
                  <w:rFonts w:ascii="Aptos Narrow" w:hAnsi="Aptos Narrow"/>
                  <w:color w:val="000000"/>
                </w:rPr>
                <w:t>2.58</w:t>
              </w:r>
            </w:ins>
          </w:p>
        </w:tc>
        <w:tc>
          <w:tcPr>
            <w:tcW w:w="886" w:type="dxa"/>
            <w:noWrap/>
            <w:vAlign w:val="bottom"/>
            <w:hideMark/>
          </w:tcPr>
          <w:p w14:paraId="7C8CF91E"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3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90" w:author="Fernandes, Richard (he, him, his | il, le, lui)" w:date="2024-10-08T16:50:00Z" w16du:dateUtc="2024-10-08T20:50:00Z">
              <w:r>
                <w:rPr>
                  <w:rFonts w:ascii="Aptos Narrow" w:hAnsi="Aptos Narrow"/>
                  <w:color w:val="000000"/>
                </w:rPr>
                <w:t>3.04</w:t>
              </w:r>
            </w:ins>
          </w:p>
        </w:tc>
        <w:tc>
          <w:tcPr>
            <w:tcW w:w="835" w:type="dxa"/>
            <w:noWrap/>
            <w:vAlign w:val="bottom"/>
            <w:hideMark/>
          </w:tcPr>
          <w:p w14:paraId="473DED0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92" w:author="Fernandes, Richard (he, him, his | il, le, lui)" w:date="2024-10-08T16:50:00Z" w16du:dateUtc="2024-10-08T20:50:00Z">
              <w:r>
                <w:rPr>
                  <w:rFonts w:ascii="Aptos Narrow" w:hAnsi="Aptos Narrow"/>
                  <w:color w:val="000000"/>
                </w:rPr>
                <w:t>1.31</w:t>
              </w:r>
            </w:ins>
          </w:p>
        </w:tc>
        <w:tc>
          <w:tcPr>
            <w:tcW w:w="886" w:type="dxa"/>
            <w:noWrap/>
            <w:vAlign w:val="bottom"/>
            <w:hideMark/>
          </w:tcPr>
          <w:p w14:paraId="2DBC275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3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94" w:author="Fernandes, Richard (he, him, his | il, le, lui)" w:date="2024-10-08T16:50:00Z" w16du:dateUtc="2024-10-08T20:50:00Z">
              <w:r>
                <w:rPr>
                  <w:rFonts w:ascii="Aptos Narrow" w:hAnsi="Aptos Narrow"/>
                  <w:color w:val="000000"/>
                </w:rPr>
                <w:t>1.55</w:t>
              </w:r>
            </w:ins>
          </w:p>
        </w:tc>
      </w:tr>
      <w:tr w:rsidR="00035628" w:rsidRPr="00023833" w14:paraId="41226BEC" w14:textId="77777777" w:rsidTr="00D93814">
        <w:trPr>
          <w:trHeight w:val="295"/>
          <w:ins w:id="3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2C646F0" w14:textId="77777777" w:rsidR="00035628" w:rsidRPr="00023833" w:rsidRDefault="00035628" w:rsidP="00D93814">
            <w:pPr>
              <w:rPr>
                <w:ins w:id="3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97" w:author="Fernandes, Richard (he, him, his | il, le, lui)" w:date="2024-10-08T16:50:00Z" w16du:dateUtc="2024-10-08T20:50:00Z">
              <w:r>
                <w:rPr>
                  <w:rFonts w:ascii="Aptos Narrow" w:hAnsi="Aptos Narrow"/>
                  <w:color w:val="000000"/>
                </w:rPr>
                <w:t>ABBY</w:t>
              </w:r>
            </w:ins>
          </w:p>
        </w:tc>
        <w:tc>
          <w:tcPr>
            <w:tcW w:w="1210" w:type="dxa"/>
            <w:noWrap/>
            <w:vAlign w:val="bottom"/>
            <w:hideMark/>
          </w:tcPr>
          <w:p w14:paraId="4B9C497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3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399" w:author="Fernandes, Richard (he, him, his | il, le, lui)" w:date="2024-10-08T16:50:00Z" w16du:dateUtc="2024-10-08T20:50:00Z">
              <w:r>
                <w:rPr>
                  <w:rFonts w:ascii="Aptos Narrow" w:hAnsi="Aptos Narrow"/>
                  <w:color w:val="000000"/>
                </w:rPr>
                <w:t>17-Apr-19</w:t>
              </w:r>
            </w:ins>
          </w:p>
        </w:tc>
        <w:tc>
          <w:tcPr>
            <w:tcW w:w="1191" w:type="dxa"/>
            <w:noWrap/>
            <w:vAlign w:val="bottom"/>
            <w:hideMark/>
          </w:tcPr>
          <w:p w14:paraId="45BA4F3D"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01" w:author="Fernandes, Richard (he, him, his | il, le, lui)" w:date="2024-10-08T16:50:00Z" w16du:dateUtc="2024-10-08T20:50:00Z">
              <w:r>
                <w:rPr>
                  <w:rFonts w:ascii="Aptos Narrow" w:hAnsi="Aptos Narrow"/>
                  <w:color w:val="000000"/>
                </w:rPr>
                <w:t>ABBY_068</w:t>
              </w:r>
            </w:ins>
          </w:p>
        </w:tc>
        <w:tc>
          <w:tcPr>
            <w:tcW w:w="910" w:type="dxa"/>
            <w:noWrap/>
            <w:vAlign w:val="bottom"/>
            <w:hideMark/>
          </w:tcPr>
          <w:p w14:paraId="177EB32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03" w:author="Fernandes, Richard (he, him, his | il, le, lui)" w:date="2024-10-08T16:50:00Z" w16du:dateUtc="2024-10-08T20:50:00Z">
              <w:r>
                <w:rPr>
                  <w:rFonts w:ascii="Aptos Narrow" w:hAnsi="Aptos Narrow"/>
                  <w:color w:val="000000"/>
                </w:rPr>
                <w:t>34</w:t>
              </w:r>
            </w:ins>
          </w:p>
        </w:tc>
        <w:tc>
          <w:tcPr>
            <w:tcW w:w="962" w:type="dxa"/>
            <w:noWrap/>
            <w:vAlign w:val="bottom"/>
            <w:hideMark/>
          </w:tcPr>
          <w:p w14:paraId="72AC7AE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05" w:author="Fernandes, Richard (he, him, his | il, le, lui)" w:date="2024-10-08T16:50:00Z" w16du:dateUtc="2024-10-08T20:50:00Z">
              <w:r>
                <w:rPr>
                  <w:rFonts w:ascii="Aptos Narrow" w:hAnsi="Aptos Narrow"/>
                  <w:color w:val="000000"/>
                </w:rPr>
                <w:t>1.04</w:t>
              </w:r>
            </w:ins>
          </w:p>
        </w:tc>
        <w:tc>
          <w:tcPr>
            <w:tcW w:w="962" w:type="dxa"/>
            <w:noWrap/>
            <w:vAlign w:val="bottom"/>
            <w:hideMark/>
          </w:tcPr>
          <w:p w14:paraId="5DF484B4"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07" w:author="Fernandes, Richard (he, him, his | il, le, lui)" w:date="2024-10-08T16:50:00Z" w16du:dateUtc="2024-10-08T20:50:00Z">
              <w:r>
                <w:rPr>
                  <w:rFonts w:ascii="Aptos Narrow" w:hAnsi="Aptos Narrow"/>
                  <w:color w:val="000000"/>
                </w:rPr>
                <w:t>0.17</w:t>
              </w:r>
            </w:ins>
          </w:p>
        </w:tc>
        <w:tc>
          <w:tcPr>
            <w:tcW w:w="962" w:type="dxa"/>
            <w:noWrap/>
            <w:vAlign w:val="bottom"/>
            <w:hideMark/>
          </w:tcPr>
          <w:p w14:paraId="0893C6A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09" w:author="Fernandes, Richard (he, him, his | il, le, lui)" w:date="2024-10-08T16:50:00Z" w16du:dateUtc="2024-10-08T20:50:00Z">
              <w:r>
                <w:rPr>
                  <w:rFonts w:ascii="Aptos Narrow" w:hAnsi="Aptos Narrow"/>
                  <w:color w:val="000000"/>
                </w:rPr>
                <w:t>0.87</w:t>
              </w:r>
            </w:ins>
          </w:p>
        </w:tc>
        <w:tc>
          <w:tcPr>
            <w:tcW w:w="1054" w:type="dxa"/>
            <w:noWrap/>
            <w:vAlign w:val="bottom"/>
            <w:hideMark/>
          </w:tcPr>
          <w:p w14:paraId="2837F524"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11" w:author="Fernandes, Richard (he, him, his | il, le, lui)" w:date="2024-10-08T16:50:00Z" w16du:dateUtc="2024-10-08T20:50:00Z">
              <w:r>
                <w:rPr>
                  <w:rFonts w:ascii="Aptos Narrow" w:hAnsi="Aptos Narrow"/>
                  <w:color w:val="000000"/>
                </w:rPr>
                <w:t>0.84</w:t>
              </w:r>
            </w:ins>
          </w:p>
        </w:tc>
        <w:tc>
          <w:tcPr>
            <w:tcW w:w="738" w:type="dxa"/>
            <w:noWrap/>
            <w:vAlign w:val="bottom"/>
            <w:hideMark/>
          </w:tcPr>
          <w:p w14:paraId="05C43A1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13" w:author="Fernandes, Richard (he, him, his | il, le, lui)" w:date="2024-10-08T16:50:00Z" w16du:dateUtc="2024-10-08T20:50:00Z">
              <w:r>
                <w:rPr>
                  <w:rFonts w:ascii="Aptos Narrow" w:hAnsi="Aptos Narrow"/>
                  <w:color w:val="000000"/>
                </w:rPr>
                <w:t>1.66</w:t>
              </w:r>
            </w:ins>
          </w:p>
        </w:tc>
        <w:tc>
          <w:tcPr>
            <w:tcW w:w="886" w:type="dxa"/>
            <w:noWrap/>
            <w:vAlign w:val="bottom"/>
            <w:hideMark/>
          </w:tcPr>
          <w:p w14:paraId="53F4B621"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15" w:author="Fernandes, Richard (he, him, his | il, le, lui)" w:date="2024-10-08T16:50:00Z" w16du:dateUtc="2024-10-08T20:50:00Z">
              <w:r>
                <w:rPr>
                  <w:rFonts w:ascii="Aptos Narrow" w:hAnsi="Aptos Narrow"/>
                  <w:color w:val="000000"/>
                </w:rPr>
                <w:t>0.99</w:t>
              </w:r>
            </w:ins>
          </w:p>
        </w:tc>
        <w:tc>
          <w:tcPr>
            <w:tcW w:w="835" w:type="dxa"/>
            <w:noWrap/>
            <w:vAlign w:val="bottom"/>
            <w:hideMark/>
          </w:tcPr>
          <w:p w14:paraId="6DFBF7E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17" w:author="Fernandes, Richard (he, him, his | il, le, lui)" w:date="2024-10-08T16:50:00Z" w16du:dateUtc="2024-10-08T20:50:00Z">
              <w:r>
                <w:rPr>
                  <w:rFonts w:ascii="Aptos Narrow" w:hAnsi="Aptos Narrow"/>
                  <w:color w:val="000000"/>
                </w:rPr>
                <w:t>1.39</w:t>
              </w:r>
            </w:ins>
          </w:p>
        </w:tc>
        <w:tc>
          <w:tcPr>
            <w:tcW w:w="886" w:type="dxa"/>
            <w:noWrap/>
            <w:vAlign w:val="bottom"/>
            <w:hideMark/>
          </w:tcPr>
          <w:p w14:paraId="7662A35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19" w:author="Fernandes, Richard (he, him, his | il, le, lui)" w:date="2024-10-08T16:50:00Z" w16du:dateUtc="2024-10-08T20:50:00Z">
              <w:r>
                <w:rPr>
                  <w:rFonts w:ascii="Aptos Narrow" w:hAnsi="Aptos Narrow"/>
                  <w:color w:val="000000"/>
                </w:rPr>
                <w:t>0.83</w:t>
              </w:r>
            </w:ins>
          </w:p>
        </w:tc>
      </w:tr>
      <w:tr w:rsidR="00035628" w:rsidRPr="00023833" w14:paraId="0A3F679B" w14:textId="77777777">
        <w:trPr>
          <w:cnfStyle w:val="000000100000" w:firstRow="0" w:lastRow="0" w:firstColumn="0" w:lastColumn="0" w:oddVBand="0" w:evenVBand="0" w:oddHBand="1" w:evenHBand="0" w:firstRowFirstColumn="0" w:firstRowLastColumn="0" w:lastRowFirstColumn="0" w:lastRowLastColumn="0"/>
          <w:trHeight w:val="295"/>
          <w:ins w:id="4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09312AD" w14:textId="77777777" w:rsidR="00035628" w:rsidRPr="00023833" w:rsidRDefault="00035628" w:rsidP="00D93814">
            <w:pPr>
              <w:rPr>
                <w:ins w:id="4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22" w:author="Fernandes, Richard (he, him, his | il, le, lui)" w:date="2024-10-08T16:50:00Z" w16du:dateUtc="2024-10-08T20:50:00Z">
              <w:r>
                <w:rPr>
                  <w:rFonts w:ascii="Aptos Narrow" w:hAnsi="Aptos Narrow"/>
                  <w:color w:val="000000"/>
                </w:rPr>
                <w:t>ABBY</w:t>
              </w:r>
            </w:ins>
          </w:p>
        </w:tc>
        <w:tc>
          <w:tcPr>
            <w:tcW w:w="1210" w:type="dxa"/>
            <w:noWrap/>
            <w:vAlign w:val="bottom"/>
            <w:hideMark/>
          </w:tcPr>
          <w:p w14:paraId="05405DC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24" w:author="Fernandes, Richard (he, him, his | il, le, lui)" w:date="2024-10-08T16:50:00Z" w16du:dateUtc="2024-10-08T20:50:00Z">
              <w:r>
                <w:rPr>
                  <w:rFonts w:ascii="Aptos Narrow" w:hAnsi="Aptos Narrow"/>
                  <w:color w:val="000000"/>
                </w:rPr>
                <w:t>17-Apr-19</w:t>
              </w:r>
            </w:ins>
          </w:p>
        </w:tc>
        <w:tc>
          <w:tcPr>
            <w:tcW w:w="1191" w:type="dxa"/>
            <w:noWrap/>
            <w:vAlign w:val="bottom"/>
            <w:hideMark/>
          </w:tcPr>
          <w:p w14:paraId="115B4AF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26" w:author="Fernandes, Richard (he, him, his | il, le, lui)" w:date="2024-10-08T16:50:00Z" w16du:dateUtc="2024-10-08T20:50:00Z">
              <w:r>
                <w:rPr>
                  <w:rFonts w:ascii="Aptos Narrow" w:hAnsi="Aptos Narrow"/>
                  <w:color w:val="000000"/>
                </w:rPr>
                <w:t>ABBY_069</w:t>
              </w:r>
            </w:ins>
          </w:p>
        </w:tc>
        <w:tc>
          <w:tcPr>
            <w:tcW w:w="910" w:type="dxa"/>
            <w:noWrap/>
            <w:vAlign w:val="bottom"/>
            <w:hideMark/>
          </w:tcPr>
          <w:p w14:paraId="765839E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28" w:author="Fernandes, Richard (he, him, his | il, le, lui)" w:date="2024-10-08T16:50:00Z" w16du:dateUtc="2024-10-08T20:50:00Z">
              <w:r>
                <w:rPr>
                  <w:rFonts w:ascii="Aptos Narrow" w:hAnsi="Aptos Narrow"/>
                  <w:color w:val="000000"/>
                </w:rPr>
                <w:t>34</w:t>
              </w:r>
            </w:ins>
          </w:p>
        </w:tc>
        <w:tc>
          <w:tcPr>
            <w:tcW w:w="962" w:type="dxa"/>
            <w:noWrap/>
            <w:vAlign w:val="bottom"/>
            <w:hideMark/>
          </w:tcPr>
          <w:p w14:paraId="31B3228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30" w:author="Fernandes, Richard (he, him, his | il, le, lui)" w:date="2024-10-08T16:50:00Z" w16du:dateUtc="2024-10-08T20:50:00Z">
              <w:r>
                <w:rPr>
                  <w:rFonts w:ascii="Aptos Narrow" w:hAnsi="Aptos Narrow"/>
                  <w:color w:val="000000"/>
                </w:rPr>
                <w:t>0.73</w:t>
              </w:r>
            </w:ins>
          </w:p>
        </w:tc>
        <w:tc>
          <w:tcPr>
            <w:tcW w:w="962" w:type="dxa"/>
            <w:noWrap/>
            <w:vAlign w:val="bottom"/>
            <w:hideMark/>
          </w:tcPr>
          <w:p w14:paraId="4040380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32" w:author="Fernandes, Richard (he, him, his | il, le, lui)" w:date="2024-10-08T16:50:00Z" w16du:dateUtc="2024-10-08T20:50:00Z">
              <w:r>
                <w:rPr>
                  <w:rFonts w:ascii="Aptos Narrow" w:hAnsi="Aptos Narrow"/>
                  <w:color w:val="000000"/>
                </w:rPr>
                <w:t>0.20</w:t>
              </w:r>
            </w:ins>
          </w:p>
        </w:tc>
        <w:tc>
          <w:tcPr>
            <w:tcW w:w="962" w:type="dxa"/>
            <w:noWrap/>
            <w:vAlign w:val="bottom"/>
            <w:hideMark/>
          </w:tcPr>
          <w:p w14:paraId="7AB2847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34" w:author="Fernandes, Richard (he, him, his | il, le, lui)" w:date="2024-10-08T16:50:00Z" w16du:dateUtc="2024-10-08T20:50:00Z">
              <w:r>
                <w:rPr>
                  <w:rFonts w:ascii="Aptos Narrow" w:hAnsi="Aptos Narrow"/>
                  <w:color w:val="000000"/>
                </w:rPr>
                <w:t>0.53</w:t>
              </w:r>
            </w:ins>
          </w:p>
        </w:tc>
        <w:tc>
          <w:tcPr>
            <w:tcW w:w="1054" w:type="dxa"/>
            <w:noWrap/>
            <w:vAlign w:val="bottom"/>
            <w:hideMark/>
          </w:tcPr>
          <w:p w14:paraId="2D8FAE5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36" w:author="Fernandes, Richard (he, him, his | il, le, lui)" w:date="2024-10-08T16:50:00Z" w16du:dateUtc="2024-10-08T20:50:00Z">
              <w:r>
                <w:rPr>
                  <w:rFonts w:ascii="Aptos Narrow" w:hAnsi="Aptos Narrow"/>
                  <w:color w:val="000000"/>
                </w:rPr>
                <w:t>0.73</w:t>
              </w:r>
            </w:ins>
          </w:p>
        </w:tc>
        <w:tc>
          <w:tcPr>
            <w:tcW w:w="738" w:type="dxa"/>
            <w:noWrap/>
            <w:vAlign w:val="bottom"/>
            <w:hideMark/>
          </w:tcPr>
          <w:p w14:paraId="7C20A1A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38" w:author="Fernandes, Richard (he, him, his | il, le, lui)" w:date="2024-10-08T16:50:00Z" w16du:dateUtc="2024-10-08T20:50:00Z">
              <w:r>
                <w:rPr>
                  <w:rFonts w:ascii="Aptos Narrow" w:hAnsi="Aptos Narrow"/>
                  <w:color w:val="000000"/>
                </w:rPr>
                <w:t>1.48</w:t>
              </w:r>
            </w:ins>
          </w:p>
        </w:tc>
        <w:tc>
          <w:tcPr>
            <w:tcW w:w="886" w:type="dxa"/>
            <w:noWrap/>
            <w:vAlign w:val="bottom"/>
            <w:hideMark/>
          </w:tcPr>
          <w:p w14:paraId="0AE6D0F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40" w:author="Fernandes, Richard (he, him, his | il, le, lui)" w:date="2024-10-08T16:50:00Z" w16du:dateUtc="2024-10-08T20:50:00Z">
              <w:r>
                <w:rPr>
                  <w:rFonts w:ascii="Aptos Narrow" w:hAnsi="Aptos Narrow"/>
                  <w:color w:val="000000"/>
                </w:rPr>
                <w:t>1.77</w:t>
              </w:r>
            </w:ins>
          </w:p>
        </w:tc>
        <w:tc>
          <w:tcPr>
            <w:tcW w:w="835" w:type="dxa"/>
            <w:noWrap/>
            <w:vAlign w:val="bottom"/>
            <w:hideMark/>
          </w:tcPr>
          <w:p w14:paraId="53EBAE9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42" w:author="Fernandes, Richard (he, him, his | il, le, lui)" w:date="2024-10-08T16:50:00Z" w16du:dateUtc="2024-10-08T20:50:00Z">
              <w:r>
                <w:rPr>
                  <w:rFonts w:ascii="Aptos Narrow" w:hAnsi="Aptos Narrow"/>
                  <w:color w:val="000000"/>
                </w:rPr>
                <w:t>1.07</w:t>
              </w:r>
            </w:ins>
          </w:p>
        </w:tc>
        <w:tc>
          <w:tcPr>
            <w:tcW w:w="886" w:type="dxa"/>
            <w:noWrap/>
            <w:vAlign w:val="bottom"/>
            <w:hideMark/>
          </w:tcPr>
          <w:p w14:paraId="13965B7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44" w:author="Fernandes, Richard (he, him, his | il, le, lui)" w:date="2024-10-08T16:50:00Z" w16du:dateUtc="2024-10-08T20:50:00Z">
              <w:r>
                <w:rPr>
                  <w:rFonts w:ascii="Aptos Narrow" w:hAnsi="Aptos Narrow"/>
                  <w:color w:val="000000"/>
                </w:rPr>
                <w:t>1.29</w:t>
              </w:r>
            </w:ins>
          </w:p>
        </w:tc>
      </w:tr>
      <w:tr w:rsidR="00035628" w:rsidRPr="00023833" w14:paraId="2EEDC1A0" w14:textId="77777777" w:rsidTr="00D93814">
        <w:trPr>
          <w:trHeight w:val="295"/>
          <w:ins w:id="4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3D765F74" w14:textId="77777777" w:rsidR="00035628" w:rsidRPr="00023833" w:rsidRDefault="00035628" w:rsidP="00D93814">
            <w:pPr>
              <w:rPr>
                <w:ins w:id="4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47" w:author="Fernandes, Richard (he, him, his | il, le, lui)" w:date="2024-10-08T16:50:00Z" w16du:dateUtc="2024-10-08T20:50:00Z">
              <w:r>
                <w:rPr>
                  <w:rFonts w:ascii="Aptos Narrow" w:hAnsi="Aptos Narrow"/>
                  <w:color w:val="000000"/>
                </w:rPr>
                <w:t>BONA</w:t>
              </w:r>
            </w:ins>
          </w:p>
        </w:tc>
        <w:tc>
          <w:tcPr>
            <w:tcW w:w="1210" w:type="dxa"/>
            <w:noWrap/>
            <w:vAlign w:val="bottom"/>
            <w:hideMark/>
          </w:tcPr>
          <w:p w14:paraId="0138BD2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49" w:author="Fernandes, Richard (he, him, his | il, le, lui)" w:date="2024-10-08T16:50:00Z" w16du:dateUtc="2024-10-08T20:50:00Z">
              <w:r>
                <w:rPr>
                  <w:rFonts w:ascii="Aptos Narrow" w:hAnsi="Aptos Narrow"/>
                  <w:color w:val="000000"/>
                </w:rPr>
                <w:t>25-May-22</w:t>
              </w:r>
            </w:ins>
          </w:p>
        </w:tc>
        <w:tc>
          <w:tcPr>
            <w:tcW w:w="1191" w:type="dxa"/>
            <w:noWrap/>
            <w:vAlign w:val="bottom"/>
            <w:hideMark/>
          </w:tcPr>
          <w:p w14:paraId="78BE77F5"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51" w:author="Fernandes, Richard (he, him, his | il, le, lui)" w:date="2024-10-08T16:50:00Z" w16du:dateUtc="2024-10-08T20:50:00Z">
              <w:r>
                <w:rPr>
                  <w:rFonts w:ascii="Aptos Narrow" w:hAnsi="Aptos Narrow"/>
                  <w:color w:val="000000"/>
                </w:rPr>
                <w:t>BONA_080</w:t>
              </w:r>
            </w:ins>
          </w:p>
        </w:tc>
        <w:tc>
          <w:tcPr>
            <w:tcW w:w="910" w:type="dxa"/>
            <w:noWrap/>
            <w:vAlign w:val="bottom"/>
            <w:hideMark/>
          </w:tcPr>
          <w:p w14:paraId="3E0CE19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53" w:author="Fernandes, Richard (he, him, his | il, le, lui)" w:date="2024-10-08T16:50:00Z" w16du:dateUtc="2024-10-08T20:50:00Z">
              <w:r>
                <w:rPr>
                  <w:rFonts w:ascii="Aptos Narrow" w:hAnsi="Aptos Narrow"/>
                  <w:color w:val="000000"/>
                </w:rPr>
                <w:t>8</w:t>
              </w:r>
            </w:ins>
          </w:p>
        </w:tc>
        <w:tc>
          <w:tcPr>
            <w:tcW w:w="962" w:type="dxa"/>
            <w:noWrap/>
            <w:vAlign w:val="bottom"/>
            <w:hideMark/>
          </w:tcPr>
          <w:p w14:paraId="0F36954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55" w:author="Fernandes, Richard (he, him, his | il, le, lui)" w:date="2024-10-08T16:50:00Z" w16du:dateUtc="2024-10-08T20:50:00Z">
              <w:r>
                <w:rPr>
                  <w:rFonts w:ascii="Aptos Narrow" w:hAnsi="Aptos Narrow"/>
                  <w:color w:val="000000"/>
                </w:rPr>
                <w:t>1.08</w:t>
              </w:r>
            </w:ins>
          </w:p>
        </w:tc>
        <w:tc>
          <w:tcPr>
            <w:tcW w:w="962" w:type="dxa"/>
            <w:noWrap/>
            <w:vAlign w:val="bottom"/>
            <w:hideMark/>
          </w:tcPr>
          <w:p w14:paraId="3C0891B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57" w:author="Fernandes, Richard (he, him, his | il, le, lui)" w:date="2024-10-08T16:50:00Z" w16du:dateUtc="2024-10-08T20:50:00Z">
              <w:r>
                <w:rPr>
                  <w:rFonts w:ascii="Aptos Narrow" w:hAnsi="Aptos Narrow"/>
                  <w:color w:val="000000"/>
                </w:rPr>
                <w:t>0.44</w:t>
              </w:r>
            </w:ins>
          </w:p>
        </w:tc>
        <w:tc>
          <w:tcPr>
            <w:tcW w:w="962" w:type="dxa"/>
            <w:noWrap/>
            <w:vAlign w:val="bottom"/>
            <w:hideMark/>
          </w:tcPr>
          <w:p w14:paraId="2FCAEEA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59" w:author="Fernandes, Richard (he, him, his | il, le, lui)" w:date="2024-10-08T16:50:00Z" w16du:dateUtc="2024-10-08T20:50:00Z">
              <w:r>
                <w:rPr>
                  <w:rFonts w:ascii="Aptos Narrow" w:hAnsi="Aptos Narrow"/>
                  <w:color w:val="000000"/>
                </w:rPr>
                <w:t>0.64</w:t>
              </w:r>
            </w:ins>
          </w:p>
        </w:tc>
        <w:tc>
          <w:tcPr>
            <w:tcW w:w="1054" w:type="dxa"/>
            <w:noWrap/>
            <w:vAlign w:val="bottom"/>
            <w:hideMark/>
          </w:tcPr>
          <w:p w14:paraId="17332A7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61" w:author="Fernandes, Richard (he, him, his | il, le, lui)" w:date="2024-10-08T16:50:00Z" w16du:dateUtc="2024-10-08T20:50:00Z">
              <w:r>
                <w:rPr>
                  <w:rFonts w:ascii="Aptos Narrow" w:hAnsi="Aptos Narrow"/>
                  <w:color w:val="000000"/>
                </w:rPr>
                <w:t>0.59</w:t>
              </w:r>
            </w:ins>
          </w:p>
        </w:tc>
        <w:tc>
          <w:tcPr>
            <w:tcW w:w="738" w:type="dxa"/>
            <w:noWrap/>
            <w:vAlign w:val="bottom"/>
            <w:hideMark/>
          </w:tcPr>
          <w:p w14:paraId="20F17D0A"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63" w:author="Fernandes, Richard (he, him, his | il, le, lui)" w:date="2024-10-08T16:50:00Z" w16du:dateUtc="2024-10-08T20:50:00Z">
              <w:r>
                <w:rPr>
                  <w:rFonts w:ascii="Aptos Narrow" w:hAnsi="Aptos Narrow"/>
                  <w:color w:val="000000"/>
                </w:rPr>
                <w:t>0.60</w:t>
              </w:r>
            </w:ins>
          </w:p>
        </w:tc>
        <w:tc>
          <w:tcPr>
            <w:tcW w:w="886" w:type="dxa"/>
            <w:noWrap/>
            <w:vAlign w:val="bottom"/>
            <w:hideMark/>
          </w:tcPr>
          <w:p w14:paraId="6B569FA1"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4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65" w:author="Fernandes, Richard (he, him, his | il, le, lui)" w:date="2024-10-08T16:50:00Z" w16du:dateUtc="2024-10-08T20:50:00Z">
              <w:r>
                <w:rPr>
                  <w:rFonts w:ascii="Aptos Narrow" w:hAnsi="Aptos Narrow"/>
                  <w:color w:val="000000"/>
                </w:rPr>
                <w:t>0.81</w:t>
              </w:r>
            </w:ins>
          </w:p>
        </w:tc>
        <w:tc>
          <w:tcPr>
            <w:tcW w:w="835" w:type="dxa"/>
            <w:noWrap/>
            <w:vAlign w:val="bottom"/>
            <w:hideMark/>
          </w:tcPr>
          <w:p w14:paraId="7536C9C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67" w:author="Fernandes, Richard (he, him, his | il, le, lui)" w:date="2024-10-08T16:50:00Z" w16du:dateUtc="2024-10-08T20:50:00Z">
              <w:r>
                <w:rPr>
                  <w:rFonts w:ascii="Aptos Narrow" w:hAnsi="Aptos Narrow"/>
                  <w:color w:val="000000"/>
                </w:rPr>
                <w:t>0.36</w:t>
              </w:r>
            </w:ins>
          </w:p>
        </w:tc>
        <w:tc>
          <w:tcPr>
            <w:tcW w:w="886" w:type="dxa"/>
            <w:noWrap/>
            <w:vAlign w:val="bottom"/>
            <w:hideMark/>
          </w:tcPr>
          <w:p w14:paraId="51E73BC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69" w:author="Fernandes, Richard (he, him, his | il, le, lui)" w:date="2024-10-08T16:50:00Z" w16du:dateUtc="2024-10-08T20:50:00Z">
              <w:r>
                <w:rPr>
                  <w:rFonts w:ascii="Aptos Narrow" w:hAnsi="Aptos Narrow"/>
                  <w:color w:val="000000"/>
                </w:rPr>
                <w:t>0.48</w:t>
              </w:r>
            </w:ins>
          </w:p>
        </w:tc>
      </w:tr>
      <w:tr w:rsidR="00035628" w:rsidRPr="00023833" w14:paraId="3EF45490" w14:textId="77777777">
        <w:trPr>
          <w:cnfStyle w:val="000000100000" w:firstRow="0" w:lastRow="0" w:firstColumn="0" w:lastColumn="0" w:oddVBand="0" w:evenVBand="0" w:oddHBand="1" w:evenHBand="0" w:firstRowFirstColumn="0" w:firstRowLastColumn="0" w:lastRowFirstColumn="0" w:lastRowLastColumn="0"/>
          <w:trHeight w:val="295"/>
          <w:ins w:id="4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229D9A9" w14:textId="77777777" w:rsidR="00035628" w:rsidRPr="00023833" w:rsidRDefault="00035628" w:rsidP="00D93814">
            <w:pPr>
              <w:rPr>
                <w:ins w:id="4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72" w:author="Fernandes, Richard (he, him, his | il, le, lui)" w:date="2024-10-08T16:50:00Z" w16du:dateUtc="2024-10-08T20:50:00Z">
              <w:r>
                <w:rPr>
                  <w:rFonts w:ascii="Aptos Narrow" w:hAnsi="Aptos Narrow"/>
                  <w:color w:val="000000"/>
                </w:rPr>
                <w:t>DEJU</w:t>
              </w:r>
            </w:ins>
          </w:p>
        </w:tc>
        <w:tc>
          <w:tcPr>
            <w:tcW w:w="1210" w:type="dxa"/>
            <w:noWrap/>
            <w:vAlign w:val="bottom"/>
            <w:hideMark/>
          </w:tcPr>
          <w:p w14:paraId="4A900D9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74" w:author="Fernandes, Richard (he, him, his | il, le, lui)" w:date="2024-10-08T16:50:00Z" w16du:dateUtc="2024-10-08T20:50:00Z">
              <w:r>
                <w:rPr>
                  <w:rFonts w:ascii="Aptos Narrow" w:hAnsi="Aptos Narrow"/>
                  <w:color w:val="000000"/>
                </w:rPr>
                <w:t>23-May-22</w:t>
              </w:r>
            </w:ins>
          </w:p>
        </w:tc>
        <w:tc>
          <w:tcPr>
            <w:tcW w:w="1191" w:type="dxa"/>
            <w:noWrap/>
            <w:vAlign w:val="bottom"/>
            <w:hideMark/>
          </w:tcPr>
          <w:p w14:paraId="136775E4"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76" w:author="Fernandes, Richard (he, him, his | il, le, lui)" w:date="2024-10-08T16:50:00Z" w16du:dateUtc="2024-10-08T20:50:00Z">
              <w:r>
                <w:rPr>
                  <w:rFonts w:ascii="Aptos Narrow" w:hAnsi="Aptos Narrow"/>
                  <w:color w:val="000000"/>
                </w:rPr>
                <w:t>DEJU_052</w:t>
              </w:r>
            </w:ins>
          </w:p>
        </w:tc>
        <w:tc>
          <w:tcPr>
            <w:tcW w:w="910" w:type="dxa"/>
            <w:noWrap/>
            <w:vAlign w:val="bottom"/>
            <w:hideMark/>
          </w:tcPr>
          <w:p w14:paraId="0322593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78" w:author="Fernandes, Richard (he, him, his | il, le, lui)" w:date="2024-10-08T16:50:00Z" w16du:dateUtc="2024-10-08T20:50:00Z">
              <w:r>
                <w:rPr>
                  <w:rFonts w:ascii="Aptos Narrow" w:hAnsi="Aptos Narrow"/>
                  <w:color w:val="000000"/>
                </w:rPr>
                <w:t>10</w:t>
              </w:r>
            </w:ins>
          </w:p>
        </w:tc>
        <w:tc>
          <w:tcPr>
            <w:tcW w:w="962" w:type="dxa"/>
            <w:noWrap/>
            <w:vAlign w:val="bottom"/>
            <w:hideMark/>
          </w:tcPr>
          <w:p w14:paraId="57C62F7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80" w:author="Fernandes, Richard (he, him, his | il, le, lui)" w:date="2024-10-08T16:50:00Z" w16du:dateUtc="2024-10-08T20:50:00Z">
              <w:r>
                <w:rPr>
                  <w:rFonts w:ascii="Aptos Narrow" w:hAnsi="Aptos Narrow"/>
                  <w:color w:val="000000"/>
                </w:rPr>
                <w:t>0.19</w:t>
              </w:r>
            </w:ins>
          </w:p>
        </w:tc>
        <w:tc>
          <w:tcPr>
            <w:tcW w:w="962" w:type="dxa"/>
            <w:noWrap/>
            <w:vAlign w:val="bottom"/>
            <w:hideMark/>
          </w:tcPr>
          <w:p w14:paraId="691875F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82" w:author="Fernandes, Richard (he, him, his | il, le, lui)" w:date="2024-10-08T16:50:00Z" w16du:dateUtc="2024-10-08T20:50:00Z">
              <w:r>
                <w:rPr>
                  <w:rFonts w:ascii="Aptos Narrow" w:hAnsi="Aptos Narrow"/>
                  <w:color w:val="000000"/>
                </w:rPr>
                <w:t>0.09</w:t>
              </w:r>
            </w:ins>
          </w:p>
        </w:tc>
        <w:tc>
          <w:tcPr>
            <w:tcW w:w="962" w:type="dxa"/>
            <w:noWrap/>
            <w:vAlign w:val="bottom"/>
            <w:hideMark/>
          </w:tcPr>
          <w:p w14:paraId="6A72BEB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84" w:author="Fernandes, Richard (he, him, his | il, le, lui)" w:date="2024-10-08T16:50:00Z" w16du:dateUtc="2024-10-08T20:50:00Z">
              <w:r>
                <w:rPr>
                  <w:rFonts w:ascii="Aptos Narrow" w:hAnsi="Aptos Narrow"/>
                  <w:color w:val="000000"/>
                </w:rPr>
                <w:t>0.10</w:t>
              </w:r>
            </w:ins>
          </w:p>
        </w:tc>
        <w:tc>
          <w:tcPr>
            <w:tcW w:w="1054" w:type="dxa"/>
            <w:noWrap/>
            <w:vAlign w:val="bottom"/>
            <w:hideMark/>
          </w:tcPr>
          <w:p w14:paraId="4F0AD2C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86" w:author="Fernandes, Richard (he, him, his | il, le, lui)" w:date="2024-10-08T16:50:00Z" w16du:dateUtc="2024-10-08T20:50:00Z">
              <w:r>
                <w:rPr>
                  <w:rFonts w:ascii="Aptos Narrow" w:hAnsi="Aptos Narrow"/>
                  <w:color w:val="000000"/>
                </w:rPr>
                <w:t>0.53</w:t>
              </w:r>
            </w:ins>
          </w:p>
        </w:tc>
        <w:tc>
          <w:tcPr>
            <w:tcW w:w="738" w:type="dxa"/>
            <w:noWrap/>
            <w:vAlign w:val="bottom"/>
            <w:hideMark/>
          </w:tcPr>
          <w:p w14:paraId="6D45493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88" w:author="Fernandes, Richard (he, him, his | il, le, lui)" w:date="2024-10-08T16:50:00Z" w16du:dateUtc="2024-10-08T20:50:00Z">
              <w:r>
                <w:rPr>
                  <w:rFonts w:ascii="Aptos Narrow" w:hAnsi="Aptos Narrow"/>
                  <w:color w:val="000000"/>
                </w:rPr>
                <w:t>1.35</w:t>
              </w:r>
            </w:ins>
          </w:p>
        </w:tc>
        <w:tc>
          <w:tcPr>
            <w:tcW w:w="886" w:type="dxa"/>
            <w:noWrap/>
            <w:vAlign w:val="bottom"/>
            <w:hideMark/>
          </w:tcPr>
          <w:p w14:paraId="1617189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4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90" w:author="Fernandes, Richard (he, him, his | il, le, lui)" w:date="2024-10-08T16:50:00Z" w16du:dateUtc="2024-10-08T20:50:00Z">
              <w:r>
                <w:rPr>
                  <w:rFonts w:ascii="Aptos Narrow" w:hAnsi="Aptos Narrow"/>
                  <w:color w:val="000000"/>
                </w:rPr>
                <w:t>0.96</w:t>
              </w:r>
            </w:ins>
          </w:p>
        </w:tc>
        <w:tc>
          <w:tcPr>
            <w:tcW w:w="835" w:type="dxa"/>
            <w:noWrap/>
            <w:vAlign w:val="bottom"/>
            <w:hideMark/>
          </w:tcPr>
          <w:p w14:paraId="0F17A06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92" w:author="Fernandes, Richard (he, him, his | il, le, lui)" w:date="2024-10-08T16:50:00Z" w16du:dateUtc="2024-10-08T20:50:00Z">
              <w:r>
                <w:rPr>
                  <w:rFonts w:ascii="Aptos Narrow" w:hAnsi="Aptos Narrow"/>
                  <w:color w:val="000000"/>
                </w:rPr>
                <w:t>0.71</w:t>
              </w:r>
            </w:ins>
          </w:p>
        </w:tc>
        <w:tc>
          <w:tcPr>
            <w:tcW w:w="886" w:type="dxa"/>
            <w:noWrap/>
            <w:vAlign w:val="bottom"/>
            <w:hideMark/>
          </w:tcPr>
          <w:p w14:paraId="1870EB0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4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94" w:author="Fernandes, Richard (he, him, his | il, le, lui)" w:date="2024-10-08T16:50:00Z" w16du:dateUtc="2024-10-08T20:50:00Z">
              <w:r>
                <w:rPr>
                  <w:rFonts w:ascii="Aptos Narrow" w:hAnsi="Aptos Narrow"/>
                  <w:color w:val="000000"/>
                </w:rPr>
                <w:t>0.51</w:t>
              </w:r>
            </w:ins>
          </w:p>
        </w:tc>
      </w:tr>
      <w:tr w:rsidR="00035628" w:rsidRPr="00023833" w14:paraId="55198131" w14:textId="77777777" w:rsidTr="00D93814">
        <w:trPr>
          <w:trHeight w:val="295"/>
          <w:ins w:id="4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3E5CF1ED" w14:textId="77777777" w:rsidR="00035628" w:rsidRPr="00023833" w:rsidRDefault="00035628" w:rsidP="00D93814">
            <w:pPr>
              <w:rPr>
                <w:ins w:id="4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97" w:author="Fernandes, Richard (he, him, his | il, le, lui)" w:date="2024-10-08T16:50:00Z" w16du:dateUtc="2024-10-08T20:50:00Z">
              <w:r>
                <w:rPr>
                  <w:rFonts w:ascii="Aptos Narrow" w:hAnsi="Aptos Narrow"/>
                  <w:color w:val="000000"/>
                </w:rPr>
                <w:t>DEJU</w:t>
              </w:r>
            </w:ins>
          </w:p>
        </w:tc>
        <w:tc>
          <w:tcPr>
            <w:tcW w:w="1210" w:type="dxa"/>
            <w:noWrap/>
            <w:vAlign w:val="bottom"/>
            <w:hideMark/>
          </w:tcPr>
          <w:p w14:paraId="0EB9F43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4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499" w:author="Fernandes, Richard (he, him, his | il, le, lui)" w:date="2024-10-08T16:50:00Z" w16du:dateUtc="2024-10-08T20:50:00Z">
              <w:r>
                <w:rPr>
                  <w:rFonts w:ascii="Aptos Narrow" w:hAnsi="Aptos Narrow"/>
                  <w:color w:val="000000"/>
                </w:rPr>
                <w:t>23-May-22</w:t>
              </w:r>
            </w:ins>
          </w:p>
        </w:tc>
        <w:tc>
          <w:tcPr>
            <w:tcW w:w="1191" w:type="dxa"/>
            <w:noWrap/>
            <w:vAlign w:val="bottom"/>
            <w:hideMark/>
          </w:tcPr>
          <w:p w14:paraId="0EDB3AD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01" w:author="Fernandes, Richard (he, him, his | il, le, lui)" w:date="2024-10-08T16:50:00Z" w16du:dateUtc="2024-10-08T20:50:00Z">
              <w:r>
                <w:rPr>
                  <w:rFonts w:ascii="Aptos Narrow" w:hAnsi="Aptos Narrow"/>
                  <w:color w:val="000000"/>
                </w:rPr>
                <w:t>DEJU_056</w:t>
              </w:r>
            </w:ins>
          </w:p>
        </w:tc>
        <w:tc>
          <w:tcPr>
            <w:tcW w:w="910" w:type="dxa"/>
            <w:noWrap/>
            <w:vAlign w:val="bottom"/>
            <w:hideMark/>
          </w:tcPr>
          <w:p w14:paraId="0B6C7DC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03" w:author="Fernandes, Richard (he, him, his | il, le, lui)" w:date="2024-10-08T16:50:00Z" w16du:dateUtc="2024-10-08T20:50:00Z">
              <w:r>
                <w:rPr>
                  <w:rFonts w:ascii="Aptos Narrow" w:hAnsi="Aptos Narrow"/>
                  <w:color w:val="000000"/>
                </w:rPr>
                <w:t>10</w:t>
              </w:r>
            </w:ins>
          </w:p>
        </w:tc>
        <w:tc>
          <w:tcPr>
            <w:tcW w:w="962" w:type="dxa"/>
            <w:noWrap/>
            <w:vAlign w:val="bottom"/>
            <w:hideMark/>
          </w:tcPr>
          <w:p w14:paraId="5C212B6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05" w:author="Fernandes, Richard (he, him, his | il, le, lui)" w:date="2024-10-08T16:50:00Z" w16du:dateUtc="2024-10-08T20:50:00Z">
              <w:r>
                <w:rPr>
                  <w:rFonts w:ascii="Aptos Narrow" w:hAnsi="Aptos Narrow"/>
                  <w:color w:val="000000"/>
                </w:rPr>
                <w:t>0.99</w:t>
              </w:r>
            </w:ins>
          </w:p>
        </w:tc>
        <w:tc>
          <w:tcPr>
            <w:tcW w:w="962" w:type="dxa"/>
            <w:noWrap/>
            <w:vAlign w:val="bottom"/>
            <w:hideMark/>
          </w:tcPr>
          <w:p w14:paraId="7F8BFE6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07" w:author="Fernandes, Richard (he, him, his | il, le, lui)" w:date="2024-10-08T16:50:00Z" w16du:dateUtc="2024-10-08T20:50:00Z">
              <w:r>
                <w:rPr>
                  <w:rFonts w:ascii="Aptos Narrow" w:hAnsi="Aptos Narrow"/>
                  <w:color w:val="000000"/>
                </w:rPr>
                <w:t>0.27</w:t>
              </w:r>
            </w:ins>
          </w:p>
        </w:tc>
        <w:tc>
          <w:tcPr>
            <w:tcW w:w="962" w:type="dxa"/>
            <w:noWrap/>
            <w:vAlign w:val="bottom"/>
            <w:hideMark/>
          </w:tcPr>
          <w:p w14:paraId="38AB1D9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09" w:author="Fernandes, Richard (he, him, his | il, le, lui)" w:date="2024-10-08T16:50:00Z" w16du:dateUtc="2024-10-08T20:50:00Z">
              <w:r>
                <w:rPr>
                  <w:rFonts w:ascii="Aptos Narrow" w:hAnsi="Aptos Narrow"/>
                  <w:color w:val="000000"/>
                </w:rPr>
                <w:t>0.72</w:t>
              </w:r>
            </w:ins>
          </w:p>
        </w:tc>
        <w:tc>
          <w:tcPr>
            <w:tcW w:w="1054" w:type="dxa"/>
            <w:noWrap/>
            <w:vAlign w:val="bottom"/>
            <w:hideMark/>
          </w:tcPr>
          <w:p w14:paraId="179B0CF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11" w:author="Fernandes, Richard (he, him, his | il, le, lui)" w:date="2024-10-08T16:50:00Z" w16du:dateUtc="2024-10-08T20:50:00Z">
              <w:r>
                <w:rPr>
                  <w:rFonts w:ascii="Aptos Narrow" w:hAnsi="Aptos Narrow"/>
                  <w:color w:val="000000"/>
                </w:rPr>
                <w:t>0.73</w:t>
              </w:r>
            </w:ins>
          </w:p>
        </w:tc>
        <w:tc>
          <w:tcPr>
            <w:tcW w:w="738" w:type="dxa"/>
            <w:noWrap/>
            <w:vAlign w:val="bottom"/>
            <w:hideMark/>
          </w:tcPr>
          <w:p w14:paraId="324E054D"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13" w:author="Fernandes, Richard (he, him, his | il, le, lui)" w:date="2024-10-08T16:50:00Z" w16du:dateUtc="2024-10-08T20:50:00Z">
              <w:r>
                <w:rPr>
                  <w:rFonts w:ascii="Aptos Narrow" w:hAnsi="Aptos Narrow"/>
                  <w:color w:val="000000"/>
                </w:rPr>
                <w:t>0.78</w:t>
              </w:r>
            </w:ins>
          </w:p>
        </w:tc>
        <w:tc>
          <w:tcPr>
            <w:tcW w:w="886" w:type="dxa"/>
            <w:noWrap/>
            <w:vAlign w:val="bottom"/>
            <w:hideMark/>
          </w:tcPr>
          <w:p w14:paraId="762E2812"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15" w:author="Fernandes, Richard (he, him, his | il, le, lui)" w:date="2024-10-08T16:50:00Z" w16du:dateUtc="2024-10-08T20:50:00Z">
              <w:r>
                <w:rPr>
                  <w:rFonts w:ascii="Aptos Narrow" w:hAnsi="Aptos Narrow"/>
                  <w:color w:val="000000"/>
                </w:rPr>
                <w:t>0.73</w:t>
              </w:r>
            </w:ins>
          </w:p>
        </w:tc>
        <w:tc>
          <w:tcPr>
            <w:tcW w:w="835" w:type="dxa"/>
            <w:noWrap/>
            <w:vAlign w:val="bottom"/>
            <w:hideMark/>
          </w:tcPr>
          <w:p w14:paraId="63C4373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17" w:author="Fernandes, Richard (he, him, his | il, le, lui)" w:date="2024-10-08T16:50:00Z" w16du:dateUtc="2024-10-08T20:50:00Z">
              <w:r>
                <w:rPr>
                  <w:rFonts w:ascii="Aptos Narrow" w:hAnsi="Aptos Narrow"/>
                  <w:color w:val="000000"/>
                </w:rPr>
                <w:t>0.57</w:t>
              </w:r>
            </w:ins>
          </w:p>
        </w:tc>
        <w:tc>
          <w:tcPr>
            <w:tcW w:w="886" w:type="dxa"/>
            <w:noWrap/>
            <w:vAlign w:val="bottom"/>
            <w:hideMark/>
          </w:tcPr>
          <w:p w14:paraId="798742C5"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19" w:author="Fernandes, Richard (he, him, his | il, le, lui)" w:date="2024-10-08T16:50:00Z" w16du:dateUtc="2024-10-08T20:50:00Z">
              <w:r>
                <w:rPr>
                  <w:rFonts w:ascii="Aptos Narrow" w:hAnsi="Aptos Narrow"/>
                  <w:color w:val="000000"/>
                </w:rPr>
                <w:t>0.53</w:t>
              </w:r>
            </w:ins>
          </w:p>
        </w:tc>
      </w:tr>
      <w:tr w:rsidR="00035628" w:rsidRPr="00023833" w14:paraId="566841ED" w14:textId="77777777">
        <w:trPr>
          <w:cnfStyle w:val="000000100000" w:firstRow="0" w:lastRow="0" w:firstColumn="0" w:lastColumn="0" w:oddVBand="0" w:evenVBand="0" w:oddHBand="1" w:evenHBand="0" w:firstRowFirstColumn="0" w:firstRowLastColumn="0" w:lastRowFirstColumn="0" w:lastRowLastColumn="0"/>
          <w:trHeight w:val="295"/>
          <w:ins w:id="5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E7E17EE" w14:textId="77777777" w:rsidR="00035628" w:rsidRPr="00023833" w:rsidRDefault="00035628" w:rsidP="00D93814">
            <w:pPr>
              <w:rPr>
                <w:ins w:id="5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22" w:author="Fernandes, Richard (he, him, his | il, le, lui)" w:date="2024-10-08T16:50:00Z" w16du:dateUtc="2024-10-08T20:50:00Z">
              <w:r>
                <w:rPr>
                  <w:rFonts w:ascii="Aptos Narrow" w:hAnsi="Aptos Narrow"/>
                  <w:color w:val="000000"/>
                </w:rPr>
                <w:t>DEJU</w:t>
              </w:r>
            </w:ins>
          </w:p>
        </w:tc>
        <w:tc>
          <w:tcPr>
            <w:tcW w:w="1210" w:type="dxa"/>
            <w:noWrap/>
            <w:vAlign w:val="bottom"/>
            <w:hideMark/>
          </w:tcPr>
          <w:p w14:paraId="5668EB3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24" w:author="Fernandes, Richard (he, him, his | il, le, lui)" w:date="2024-10-08T16:50:00Z" w16du:dateUtc="2024-10-08T20:50:00Z">
              <w:r>
                <w:rPr>
                  <w:rFonts w:ascii="Aptos Narrow" w:hAnsi="Aptos Narrow"/>
                  <w:color w:val="000000"/>
                </w:rPr>
                <w:t>23-May-22</w:t>
              </w:r>
            </w:ins>
          </w:p>
        </w:tc>
        <w:tc>
          <w:tcPr>
            <w:tcW w:w="1191" w:type="dxa"/>
            <w:noWrap/>
            <w:vAlign w:val="bottom"/>
            <w:hideMark/>
          </w:tcPr>
          <w:p w14:paraId="12146A16"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26" w:author="Fernandes, Richard (he, him, his | il, le, lui)" w:date="2024-10-08T16:50:00Z" w16du:dateUtc="2024-10-08T20:50:00Z">
              <w:r>
                <w:rPr>
                  <w:rFonts w:ascii="Aptos Narrow" w:hAnsi="Aptos Narrow"/>
                  <w:color w:val="000000"/>
                </w:rPr>
                <w:t>DEJU_061</w:t>
              </w:r>
            </w:ins>
          </w:p>
        </w:tc>
        <w:tc>
          <w:tcPr>
            <w:tcW w:w="910" w:type="dxa"/>
            <w:noWrap/>
            <w:vAlign w:val="bottom"/>
            <w:hideMark/>
          </w:tcPr>
          <w:p w14:paraId="34367DF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28" w:author="Fernandes, Richard (he, him, his | il, le, lui)" w:date="2024-10-08T16:50:00Z" w16du:dateUtc="2024-10-08T20:50:00Z">
              <w:r>
                <w:rPr>
                  <w:rFonts w:ascii="Aptos Narrow" w:hAnsi="Aptos Narrow"/>
                  <w:color w:val="000000"/>
                </w:rPr>
                <w:t>10</w:t>
              </w:r>
            </w:ins>
          </w:p>
        </w:tc>
        <w:tc>
          <w:tcPr>
            <w:tcW w:w="962" w:type="dxa"/>
            <w:noWrap/>
            <w:vAlign w:val="bottom"/>
            <w:hideMark/>
          </w:tcPr>
          <w:p w14:paraId="298A9058"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30" w:author="Fernandes, Richard (he, him, his | il, le, lui)" w:date="2024-10-08T16:50:00Z" w16du:dateUtc="2024-10-08T20:50:00Z">
              <w:r>
                <w:rPr>
                  <w:rFonts w:ascii="Aptos Narrow" w:hAnsi="Aptos Narrow"/>
                  <w:color w:val="000000"/>
                </w:rPr>
                <w:t>0.45</w:t>
              </w:r>
            </w:ins>
          </w:p>
        </w:tc>
        <w:tc>
          <w:tcPr>
            <w:tcW w:w="962" w:type="dxa"/>
            <w:noWrap/>
            <w:vAlign w:val="bottom"/>
            <w:hideMark/>
          </w:tcPr>
          <w:p w14:paraId="43D05B3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32" w:author="Fernandes, Richard (he, him, his | il, le, lui)" w:date="2024-10-08T16:50:00Z" w16du:dateUtc="2024-10-08T20:50:00Z">
              <w:r>
                <w:rPr>
                  <w:rFonts w:ascii="Aptos Narrow" w:hAnsi="Aptos Narrow"/>
                  <w:color w:val="000000"/>
                </w:rPr>
                <w:t>0.12</w:t>
              </w:r>
            </w:ins>
          </w:p>
        </w:tc>
        <w:tc>
          <w:tcPr>
            <w:tcW w:w="962" w:type="dxa"/>
            <w:noWrap/>
            <w:vAlign w:val="bottom"/>
            <w:hideMark/>
          </w:tcPr>
          <w:p w14:paraId="2B48C96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34" w:author="Fernandes, Richard (he, him, his | il, le, lui)" w:date="2024-10-08T16:50:00Z" w16du:dateUtc="2024-10-08T20:50:00Z">
              <w:r>
                <w:rPr>
                  <w:rFonts w:ascii="Aptos Narrow" w:hAnsi="Aptos Narrow"/>
                  <w:color w:val="000000"/>
                </w:rPr>
                <w:t>0.33</w:t>
              </w:r>
            </w:ins>
          </w:p>
        </w:tc>
        <w:tc>
          <w:tcPr>
            <w:tcW w:w="1054" w:type="dxa"/>
            <w:noWrap/>
            <w:vAlign w:val="bottom"/>
            <w:hideMark/>
          </w:tcPr>
          <w:p w14:paraId="2263BF5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36" w:author="Fernandes, Richard (he, him, his | il, le, lui)" w:date="2024-10-08T16:50:00Z" w16du:dateUtc="2024-10-08T20:50:00Z">
              <w:r>
                <w:rPr>
                  <w:rFonts w:ascii="Aptos Narrow" w:hAnsi="Aptos Narrow"/>
                  <w:color w:val="000000"/>
                </w:rPr>
                <w:t>0.73</w:t>
              </w:r>
            </w:ins>
          </w:p>
        </w:tc>
        <w:tc>
          <w:tcPr>
            <w:tcW w:w="738" w:type="dxa"/>
            <w:noWrap/>
            <w:vAlign w:val="bottom"/>
            <w:hideMark/>
          </w:tcPr>
          <w:p w14:paraId="67AFA87E"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38" w:author="Fernandes, Richard (he, him, his | il, le, lui)" w:date="2024-10-08T16:50:00Z" w16du:dateUtc="2024-10-08T20:50:00Z">
              <w:r>
                <w:rPr>
                  <w:rFonts w:ascii="Aptos Narrow" w:hAnsi="Aptos Narrow"/>
                  <w:color w:val="000000"/>
                </w:rPr>
                <w:t>0.31</w:t>
              </w:r>
            </w:ins>
          </w:p>
        </w:tc>
        <w:tc>
          <w:tcPr>
            <w:tcW w:w="886" w:type="dxa"/>
            <w:noWrap/>
            <w:vAlign w:val="bottom"/>
            <w:hideMark/>
          </w:tcPr>
          <w:p w14:paraId="58DFE5B4"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40" w:author="Fernandes, Richard (he, him, his | il, le, lui)" w:date="2024-10-08T16:50:00Z" w16du:dateUtc="2024-10-08T20:50:00Z">
              <w:r>
                <w:rPr>
                  <w:rFonts w:ascii="Aptos Narrow" w:hAnsi="Aptos Narrow"/>
                  <w:color w:val="000000"/>
                </w:rPr>
                <w:t>0.46</w:t>
              </w:r>
            </w:ins>
          </w:p>
        </w:tc>
        <w:tc>
          <w:tcPr>
            <w:tcW w:w="835" w:type="dxa"/>
            <w:noWrap/>
            <w:vAlign w:val="bottom"/>
            <w:hideMark/>
          </w:tcPr>
          <w:p w14:paraId="207C14D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42" w:author="Fernandes, Richard (he, him, his | il, le, lui)" w:date="2024-10-08T16:50:00Z" w16du:dateUtc="2024-10-08T20:50:00Z">
              <w:r>
                <w:rPr>
                  <w:rFonts w:ascii="Aptos Narrow" w:hAnsi="Aptos Narrow"/>
                  <w:color w:val="000000"/>
                </w:rPr>
                <w:t>0.23</w:t>
              </w:r>
            </w:ins>
          </w:p>
        </w:tc>
        <w:tc>
          <w:tcPr>
            <w:tcW w:w="886" w:type="dxa"/>
            <w:noWrap/>
            <w:vAlign w:val="bottom"/>
            <w:hideMark/>
          </w:tcPr>
          <w:p w14:paraId="5339406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44" w:author="Fernandes, Richard (he, him, his | il, le, lui)" w:date="2024-10-08T16:50:00Z" w16du:dateUtc="2024-10-08T20:50:00Z">
              <w:r>
                <w:rPr>
                  <w:rFonts w:ascii="Aptos Narrow" w:hAnsi="Aptos Narrow"/>
                  <w:color w:val="000000"/>
                </w:rPr>
                <w:t>0.34</w:t>
              </w:r>
            </w:ins>
          </w:p>
        </w:tc>
      </w:tr>
      <w:tr w:rsidR="00035628" w:rsidRPr="00023833" w14:paraId="61D448BD" w14:textId="77777777" w:rsidTr="00D93814">
        <w:trPr>
          <w:trHeight w:val="295"/>
          <w:ins w:id="5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8B5F5C3" w14:textId="77777777" w:rsidR="00035628" w:rsidRPr="00023833" w:rsidRDefault="00035628" w:rsidP="00D93814">
            <w:pPr>
              <w:rPr>
                <w:ins w:id="5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47" w:author="Fernandes, Richard (he, him, his | il, le, lui)" w:date="2024-10-08T16:50:00Z" w16du:dateUtc="2024-10-08T20:50:00Z">
              <w:r>
                <w:rPr>
                  <w:rFonts w:ascii="Aptos Narrow" w:hAnsi="Aptos Narrow"/>
                  <w:color w:val="000000"/>
                </w:rPr>
                <w:t>HARV</w:t>
              </w:r>
            </w:ins>
          </w:p>
        </w:tc>
        <w:tc>
          <w:tcPr>
            <w:tcW w:w="1210" w:type="dxa"/>
            <w:noWrap/>
            <w:vAlign w:val="bottom"/>
            <w:hideMark/>
          </w:tcPr>
          <w:p w14:paraId="77A243C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49" w:author="Fernandes, Richard (he, him, his | il, le, lui)" w:date="2024-10-08T16:50:00Z" w16du:dateUtc="2024-10-08T20:50:00Z">
              <w:r>
                <w:rPr>
                  <w:rFonts w:ascii="Aptos Narrow" w:hAnsi="Aptos Narrow"/>
                  <w:color w:val="000000"/>
                </w:rPr>
                <w:t>13-Apr-21</w:t>
              </w:r>
            </w:ins>
          </w:p>
        </w:tc>
        <w:tc>
          <w:tcPr>
            <w:tcW w:w="1191" w:type="dxa"/>
            <w:noWrap/>
            <w:vAlign w:val="bottom"/>
            <w:hideMark/>
          </w:tcPr>
          <w:p w14:paraId="270F38EF"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51" w:author="Fernandes, Richard (he, him, his | il, le, lui)" w:date="2024-10-08T16:50:00Z" w16du:dateUtc="2024-10-08T20:50:00Z">
              <w:r>
                <w:rPr>
                  <w:rFonts w:ascii="Aptos Narrow" w:hAnsi="Aptos Narrow"/>
                  <w:color w:val="000000"/>
                </w:rPr>
                <w:t>HARV_041</w:t>
              </w:r>
            </w:ins>
          </w:p>
        </w:tc>
        <w:tc>
          <w:tcPr>
            <w:tcW w:w="910" w:type="dxa"/>
            <w:noWrap/>
            <w:vAlign w:val="bottom"/>
            <w:hideMark/>
          </w:tcPr>
          <w:p w14:paraId="0E07E43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53" w:author="Fernandes, Richard (he, him, his | il, le, lui)" w:date="2024-10-08T16:50:00Z" w16du:dateUtc="2024-10-08T20:50:00Z">
              <w:r>
                <w:rPr>
                  <w:rFonts w:ascii="Aptos Narrow" w:hAnsi="Aptos Narrow"/>
                  <w:color w:val="000000"/>
                </w:rPr>
                <w:t>26</w:t>
              </w:r>
            </w:ins>
          </w:p>
        </w:tc>
        <w:tc>
          <w:tcPr>
            <w:tcW w:w="962" w:type="dxa"/>
            <w:noWrap/>
            <w:vAlign w:val="bottom"/>
            <w:hideMark/>
          </w:tcPr>
          <w:p w14:paraId="5FCBF9E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55" w:author="Fernandes, Richard (he, him, his | il, le, lui)" w:date="2024-10-08T16:50:00Z" w16du:dateUtc="2024-10-08T20:50:00Z">
              <w:r>
                <w:rPr>
                  <w:rFonts w:ascii="Aptos Narrow" w:hAnsi="Aptos Narrow"/>
                  <w:color w:val="000000"/>
                </w:rPr>
                <w:t>1.95</w:t>
              </w:r>
            </w:ins>
          </w:p>
        </w:tc>
        <w:tc>
          <w:tcPr>
            <w:tcW w:w="962" w:type="dxa"/>
            <w:noWrap/>
            <w:vAlign w:val="bottom"/>
            <w:hideMark/>
          </w:tcPr>
          <w:p w14:paraId="2F4036B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57" w:author="Fernandes, Richard (he, him, his | il, le, lui)" w:date="2024-10-08T16:50:00Z" w16du:dateUtc="2024-10-08T20:50:00Z">
              <w:r>
                <w:rPr>
                  <w:rFonts w:ascii="Aptos Narrow" w:hAnsi="Aptos Narrow"/>
                  <w:color w:val="000000"/>
                </w:rPr>
                <w:t>0.69</w:t>
              </w:r>
            </w:ins>
          </w:p>
        </w:tc>
        <w:tc>
          <w:tcPr>
            <w:tcW w:w="962" w:type="dxa"/>
            <w:noWrap/>
            <w:vAlign w:val="bottom"/>
            <w:hideMark/>
          </w:tcPr>
          <w:p w14:paraId="4D80E69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59" w:author="Fernandes, Richard (he, him, his | il, le, lui)" w:date="2024-10-08T16:50:00Z" w16du:dateUtc="2024-10-08T20:50:00Z">
              <w:r>
                <w:rPr>
                  <w:rFonts w:ascii="Aptos Narrow" w:hAnsi="Aptos Narrow"/>
                  <w:color w:val="000000"/>
                </w:rPr>
                <w:t>1.26</w:t>
              </w:r>
            </w:ins>
          </w:p>
        </w:tc>
        <w:tc>
          <w:tcPr>
            <w:tcW w:w="1054" w:type="dxa"/>
            <w:noWrap/>
            <w:vAlign w:val="bottom"/>
            <w:hideMark/>
          </w:tcPr>
          <w:p w14:paraId="651B51A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61" w:author="Fernandes, Richard (he, him, his | il, le, lui)" w:date="2024-10-08T16:50:00Z" w16du:dateUtc="2024-10-08T20:50:00Z">
              <w:r>
                <w:rPr>
                  <w:rFonts w:ascii="Aptos Narrow" w:hAnsi="Aptos Narrow"/>
                  <w:color w:val="000000"/>
                </w:rPr>
                <w:t>0.65</w:t>
              </w:r>
            </w:ins>
          </w:p>
        </w:tc>
        <w:tc>
          <w:tcPr>
            <w:tcW w:w="738" w:type="dxa"/>
            <w:noWrap/>
            <w:vAlign w:val="bottom"/>
            <w:hideMark/>
          </w:tcPr>
          <w:p w14:paraId="6419285F"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63" w:author="Fernandes, Richard (he, him, his | il, le, lui)" w:date="2024-10-08T16:50:00Z" w16du:dateUtc="2024-10-08T20:50:00Z">
              <w:r>
                <w:rPr>
                  <w:rFonts w:ascii="Aptos Narrow" w:hAnsi="Aptos Narrow"/>
                  <w:color w:val="000000"/>
                </w:rPr>
                <w:t>3.12</w:t>
              </w:r>
            </w:ins>
          </w:p>
        </w:tc>
        <w:tc>
          <w:tcPr>
            <w:tcW w:w="886" w:type="dxa"/>
            <w:noWrap/>
            <w:vAlign w:val="bottom"/>
            <w:hideMark/>
          </w:tcPr>
          <w:p w14:paraId="342EAC23"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5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65" w:author="Fernandes, Richard (he, him, his | il, le, lui)" w:date="2024-10-08T16:50:00Z" w16du:dateUtc="2024-10-08T20:50:00Z">
              <w:r>
                <w:rPr>
                  <w:rFonts w:ascii="Aptos Narrow" w:hAnsi="Aptos Narrow"/>
                  <w:color w:val="000000"/>
                </w:rPr>
                <w:t>2.88</w:t>
              </w:r>
            </w:ins>
          </w:p>
        </w:tc>
        <w:tc>
          <w:tcPr>
            <w:tcW w:w="835" w:type="dxa"/>
            <w:noWrap/>
            <w:vAlign w:val="bottom"/>
            <w:hideMark/>
          </w:tcPr>
          <w:p w14:paraId="7D8E9C9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67" w:author="Fernandes, Richard (he, him, his | il, le, lui)" w:date="2024-10-08T16:50:00Z" w16du:dateUtc="2024-10-08T20:50:00Z">
              <w:r>
                <w:rPr>
                  <w:rFonts w:ascii="Aptos Narrow" w:hAnsi="Aptos Narrow"/>
                  <w:color w:val="000000"/>
                </w:rPr>
                <w:t>1.86</w:t>
              </w:r>
            </w:ins>
          </w:p>
        </w:tc>
        <w:tc>
          <w:tcPr>
            <w:tcW w:w="886" w:type="dxa"/>
            <w:noWrap/>
            <w:vAlign w:val="bottom"/>
            <w:hideMark/>
          </w:tcPr>
          <w:p w14:paraId="63196F6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69" w:author="Fernandes, Richard (he, him, his | il, le, lui)" w:date="2024-10-08T16:50:00Z" w16du:dateUtc="2024-10-08T20:50:00Z">
              <w:r>
                <w:rPr>
                  <w:rFonts w:ascii="Aptos Narrow" w:hAnsi="Aptos Narrow"/>
                  <w:color w:val="000000"/>
                </w:rPr>
                <w:t>1.20</w:t>
              </w:r>
            </w:ins>
          </w:p>
        </w:tc>
      </w:tr>
      <w:tr w:rsidR="00035628" w:rsidRPr="00023833" w14:paraId="43F7FF94" w14:textId="77777777">
        <w:trPr>
          <w:cnfStyle w:val="000000100000" w:firstRow="0" w:lastRow="0" w:firstColumn="0" w:lastColumn="0" w:oddVBand="0" w:evenVBand="0" w:oddHBand="1" w:evenHBand="0" w:firstRowFirstColumn="0" w:firstRowLastColumn="0" w:lastRowFirstColumn="0" w:lastRowLastColumn="0"/>
          <w:trHeight w:val="295"/>
          <w:ins w:id="5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7F777F1" w14:textId="77777777" w:rsidR="00035628" w:rsidRPr="00023833" w:rsidRDefault="00035628" w:rsidP="00D93814">
            <w:pPr>
              <w:rPr>
                <w:ins w:id="5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72" w:author="Fernandes, Richard (he, him, his | il, le, lui)" w:date="2024-10-08T16:50:00Z" w16du:dateUtc="2024-10-08T20:50:00Z">
              <w:r>
                <w:rPr>
                  <w:rFonts w:ascii="Aptos Narrow" w:hAnsi="Aptos Narrow"/>
                  <w:color w:val="000000"/>
                </w:rPr>
                <w:t>JERC</w:t>
              </w:r>
            </w:ins>
          </w:p>
        </w:tc>
        <w:tc>
          <w:tcPr>
            <w:tcW w:w="1210" w:type="dxa"/>
            <w:noWrap/>
            <w:vAlign w:val="bottom"/>
            <w:hideMark/>
          </w:tcPr>
          <w:p w14:paraId="5BC1270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74" w:author="Fernandes, Richard (he, him, his | il, le, lui)" w:date="2024-10-08T16:50:00Z" w16du:dateUtc="2024-10-08T20:50:00Z">
              <w:r>
                <w:rPr>
                  <w:rFonts w:ascii="Aptos Narrow" w:hAnsi="Aptos Narrow"/>
                  <w:color w:val="000000"/>
                </w:rPr>
                <w:t>07-Mar-19</w:t>
              </w:r>
            </w:ins>
          </w:p>
        </w:tc>
        <w:tc>
          <w:tcPr>
            <w:tcW w:w="1191" w:type="dxa"/>
            <w:noWrap/>
            <w:vAlign w:val="bottom"/>
            <w:hideMark/>
          </w:tcPr>
          <w:p w14:paraId="1C020BA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76" w:author="Fernandes, Richard (he, him, his | il, le, lui)" w:date="2024-10-08T16:50:00Z" w16du:dateUtc="2024-10-08T20:50:00Z">
              <w:r>
                <w:rPr>
                  <w:rFonts w:ascii="Aptos Narrow" w:hAnsi="Aptos Narrow"/>
                  <w:color w:val="000000"/>
                </w:rPr>
                <w:t>JERC_054</w:t>
              </w:r>
            </w:ins>
          </w:p>
        </w:tc>
        <w:tc>
          <w:tcPr>
            <w:tcW w:w="910" w:type="dxa"/>
            <w:noWrap/>
            <w:vAlign w:val="bottom"/>
            <w:hideMark/>
          </w:tcPr>
          <w:p w14:paraId="1586120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78" w:author="Fernandes, Richard (he, him, his | il, le, lui)" w:date="2024-10-08T16:50:00Z" w16du:dateUtc="2024-10-08T20:50:00Z">
              <w:r>
                <w:rPr>
                  <w:rFonts w:ascii="Aptos Narrow" w:hAnsi="Aptos Narrow"/>
                  <w:color w:val="000000"/>
                </w:rPr>
                <w:t>27</w:t>
              </w:r>
            </w:ins>
          </w:p>
        </w:tc>
        <w:tc>
          <w:tcPr>
            <w:tcW w:w="962" w:type="dxa"/>
            <w:noWrap/>
            <w:vAlign w:val="bottom"/>
            <w:hideMark/>
          </w:tcPr>
          <w:p w14:paraId="536DB8B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80" w:author="Fernandes, Richard (he, him, his | il, le, lui)" w:date="2024-10-08T16:50:00Z" w16du:dateUtc="2024-10-08T20:50:00Z">
              <w:r>
                <w:rPr>
                  <w:rFonts w:ascii="Aptos Narrow" w:hAnsi="Aptos Narrow"/>
                  <w:color w:val="000000"/>
                </w:rPr>
                <w:t>0.78</w:t>
              </w:r>
            </w:ins>
          </w:p>
        </w:tc>
        <w:tc>
          <w:tcPr>
            <w:tcW w:w="962" w:type="dxa"/>
            <w:noWrap/>
            <w:vAlign w:val="bottom"/>
            <w:hideMark/>
          </w:tcPr>
          <w:p w14:paraId="3354CE4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82" w:author="Fernandes, Richard (he, him, his | il, le, lui)" w:date="2024-10-08T16:50:00Z" w16du:dateUtc="2024-10-08T20:50:00Z">
              <w:r>
                <w:rPr>
                  <w:rFonts w:ascii="Aptos Narrow" w:hAnsi="Aptos Narrow"/>
                  <w:color w:val="000000"/>
                </w:rPr>
                <w:t>0.10</w:t>
              </w:r>
            </w:ins>
          </w:p>
        </w:tc>
        <w:tc>
          <w:tcPr>
            <w:tcW w:w="962" w:type="dxa"/>
            <w:noWrap/>
            <w:vAlign w:val="bottom"/>
            <w:hideMark/>
          </w:tcPr>
          <w:p w14:paraId="577951C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84" w:author="Fernandes, Richard (he, him, his | il, le, lui)" w:date="2024-10-08T16:50:00Z" w16du:dateUtc="2024-10-08T20:50:00Z">
              <w:r>
                <w:rPr>
                  <w:rFonts w:ascii="Aptos Narrow" w:hAnsi="Aptos Narrow"/>
                  <w:color w:val="000000"/>
                </w:rPr>
                <w:t>0.68</w:t>
              </w:r>
            </w:ins>
          </w:p>
        </w:tc>
        <w:tc>
          <w:tcPr>
            <w:tcW w:w="1054" w:type="dxa"/>
            <w:noWrap/>
            <w:vAlign w:val="bottom"/>
            <w:hideMark/>
          </w:tcPr>
          <w:p w14:paraId="64441C88"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86" w:author="Fernandes, Richard (he, him, his | il, le, lui)" w:date="2024-10-08T16:50:00Z" w16du:dateUtc="2024-10-08T20:50:00Z">
              <w:r>
                <w:rPr>
                  <w:rFonts w:ascii="Aptos Narrow" w:hAnsi="Aptos Narrow"/>
                  <w:color w:val="000000"/>
                </w:rPr>
                <w:t>0.87</w:t>
              </w:r>
            </w:ins>
          </w:p>
        </w:tc>
        <w:tc>
          <w:tcPr>
            <w:tcW w:w="738" w:type="dxa"/>
            <w:noWrap/>
            <w:vAlign w:val="bottom"/>
            <w:hideMark/>
          </w:tcPr>
          <w:p w14:paraId="24077F4D"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88" w:author="Fernandes, Richard (he, him, his | il, le, lui)" w:date="2024-10-08T16:50:00Z" w16du:dateUtc="2024-10-08T20:50:00Z">
              <w:r>
                <w:rPr>
                  <w:rFonts w:ascii="Aptos Narrow" w:hAnsi="Aptos Narrow"/>
                  <w:color w:val="000000"/>
                </w:rPr>
                <w:t>1.20</w:t>
              </w:r>
            </w:ins>
          </w:p>
        </w:tc>
        <w:tc>
          <w:tcPr>
            <w:tcW w:w="886" w:type="dxa"/>
            <w:noWrap/>
            <w:vAlign w:val="bottom"/>
            <w:hideMark/>
          </w:tcPr>
          <w:p w14:paraId="4EAB640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5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90" w:author="Fernandes, Richard (he, him, his | il, le, lui)" w:date="2024-10-08T16:50:00Z" w16du:dateUtc="2024-10-08T20:50:00Z">
              <w:r>
                <w:rPr>
                  <w:rFonts w:ascii="Aptos Narrow" w:hAnsi="Aptos Narrow"/>
                  <w:color w:val="000000"/>
                </w:rPr>
                <w:t>1.22</w:t>
              </w:r>
            </w:ins>
          </w:p>
        </w:tc>
        <w:tc>
          <w:tcPr>
            <w:tcW w:w="835" w:type="dxa"/>
            <w:noWrap/>
            <w:vAlign w:val="bottom"/>
            <w:hideMark/>
          </w:tcPr>
          <w:p w14:paraId="2029E73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92" w:author="Fernandes, Richard (he, him, his | il, le, lui)" w:date="2024-10-08T16:50:00Z" w16du:dateUtc="2024-10-08T20:50:00Z">
              <w:r>
                <w:rPr>
                  <w:rFonts w:ascii="Aptos Narrow" w:hAnsi="Aptos Narrow"/>
                  <w:color w:val="000000"/>
                </w:rPr>
                <w:t>1.06</w:t>
              </w:r>
            </w:ins>
          </w:p>
        </w:tc>
        <w:tc>
          <w:tcPr>
            <w:tcW w:w="886" w:type="dxa"/>
            <w:noWrap/>
            <w:vAlign w:val="bottom"/>
            <w:hideMark/>
          </w:tcPr>
          <w:p w14:paraId="029908E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5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94" w:author="Fernandes, Richard (he, him, his | il, le, lui)" w:date="2024-10-08T16:50:00Z" w16du:dateUtc="2024-10-08T20:50:00Z">
              <w:r>
                <w:rPr>
                  <w:rFonts w:ascii="Aptos Narrow" w:hAnsi="Aptos Narrow"/>
                  <w:color w:val="000000"/>
                </w:rPr>
                <w:t>0.93</w:t>
              </w:r>
            </w:ins>
          </w:p>
        </w:tc>
      </w:tr>
      <w:tr w:rsidR="00035628" w:rsidRPr="00023833" w14:paraId="74204B51" w14:textId="77777777" w:rsidTr="00D93814">
        <w:trPr>
          <w:trHeight w:val="295"/>
          <w:ins w:id="5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1C14B34D" w14:textId="77777777" w:rsidR="00035628" w:rsidRPr="00023833" w:rsidRDefault="00035628" w:rsidP="00D93814">
            <w:pPr>
              <w:rPr>
                <w:ins w:id="5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97" w:author="Fernandes, Richard (he, him, his | il, le, lui)" w:date="2024-10-08T16:50:00Z" w16du:dateUtc="2024-10-08T20:50:00Z">
              <w:r>
                <w:rPr>
                  <w:rFonts w:ascii="Aptos Narrow" w:hAnsi="Aptos Narrow"/>
                  <w:color w:val="000000"/>
                </w:rPr>
                <w:t>JERC</w:t>
              </w:r>
            </w:ins>
          </w:p>
        </w:tc>
        <w:tc>
          <w:tcPr>
            <w:tcW w:w="1210" w:type="dxa"/>
            <w:noWrap/>
            <w:vAlign w:val="bottom"/>
            <w:hideMark/>
          </w:tcPr>
          <w:p w14:paraId="612F55F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5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599" w:author="Fernandes, Richard (he, him, his | il, le, lui)" w:date="2024-10-08T16:50:00Z" w16du:dateUtc="2024-10-08T20:50:00Z">
              <w:r>
                <w:rPr>
                  <w:rFonts w:ascii="Aptos Narrow" w:hAnsi="Aptos Narrow"/>
                  <w:color w:val="000000"/>
                </w:rPr>
                <w:t>12-Apr-22</w:t>
              </w:r>
            </w:ins>
          </w:p>
        </w:tc>
        <w:tc>
          <w:tcPr>
            <w:tcW w:w="1191" w:type="dxa"/>
            <w:noWrap/>
            <w:vAlign w:val="bottom"/>
            <w:hideMark/>
          </w:tcPr>
          <w:p w14:paraId="7002632F"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01" w:author="Fernandes, Richard (he, him, his | il, le, lui)" w:date="2024-10-08T16:50:00Z" w16du:dateUtc="2024-10-08T20:50:00Z">
              <w:r>
                <w:rPr>
                  <w:rFonts w:ascii="Aptos Narrow" w:hAnsi="Aptos Narrow"/>
                  <w:color w:val="000000"/>
                </w:rPr>
                <w:t>JERC_054</w:t>
              </w:r>
            </w:ins>
          </w:p>
        </w:tc>
        <w:tc>
          <w:tcPr>
            <w:tcW w:w="910" w:type="dxa"/>
            <w:noWrap/>
            <w:vAlign w:val="bottom"/>
            <w:hideMark/>
          </w:tcPr>
          <w:p w14:paraId="26A3FC95"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03" w:author="Fernandes, Richard (he, him, his | il, le, lui)" w:date="2024-10-08T16:50:00Z" w16du:dateUtc="2024-10-08T20:50:00Z">
              <w:r>
                <w:rPr>
                  <w:rFonts w:ascii="Aptos Narrow" w:hAnsi="Aptos Narrow"/>
                  <w:color w:val="000000"/>
                </w:rPr>
                <w:t>27</w:t>
              </w:r>
            </w:ins>
          </w:p>
        </w:tc>
        <w:tc>
          <w:tcPr>
            <w:tcW w:w="962" w:type="dxa"/>
            <w:noWrap/>
            <w:vAlign w:val="bottom"/>
            <w:hideMark/>
          </w:tcPr>
          <w:p w14:paraId="7C1DB95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05" w:author="Fernandes, Richard (he, him, his | il, le, lui)" w:date="2024-10-08T16:50:00Z" w16du:dateUtc="2024-10-08T20:50:00Z">
              <w:r>
                <w:rPr>
                  <w:rFonts w:ascii="Aptos Narrow" w:hAnsi="Aptos Narrow"/>
                  <w:color w:val="000000"/>
                </w:rPr>
                <w:t>3.52</w:t>
              </w:r>
            </w:ins>
          </w:p>
        </w:tc>
        <w:tc>
          <w:tcPr>
            <w:tcW w:w="962" w:type="dxa"/>
            <w:noWrap/>
            <w:vAlign w:val="bottom"/>
            <w:hideMark/>
          </w:tcPr>
          <w:p w14:paraId="1B5D31C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07" w:author="Fernandes, Richard (he, him, his | il, le, lui)" w:date="2024-10-08T16:50:00Z" w16du:dateUtc="2024-10-08T20:50:00Z">
              <w:r>
                <w:rPr>
                  <w:rFonts w:ascii="Aptos Narrow" w:hAnsi="Aptos Narrow"/>
                  <w:color w:val="000000"/>
                </w:rPr>
                <w:t>1.42</w:t>
              </w:r>
            </w:ins>
          </w:p>
        </w:tc>
        <w:tc>
          <w:tcPr>
            <w:tcW w:w="962" w:type="dxa"/>
            <w:noWrap/>
            <w:vAlign w:val="bottom"/>
            <w:hideMark/>
          </w:tcPr>
          <w:p w14:paraId="614C599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09" w:author="Fernandes, Richard (he, him, his | il, le, lui)" w:date="2024-10-08T16:50:00Z" w16du:dateUtc="2024-10-08T20:50:00Z">
              <w:r>
                <w:rPr>
                  <w:rFonts w:ascii="Aptos Narrow" w:hAnsi="Aptos Narrow"/>
                  <w:color w:val="000000"/>
                </w:rPr>
                <w:t>2.10</w:t>
              </w:r>
            </w:ins>
          </w:p>
        </w:tc>
        <w:tc>
          <w:tcPr>
            <w:tcW w:w="1054" w:type="dxa"/>
            <w:noWrap/>
            <w:vAlign w:val="bottom"/>
            <w:hideMark/>
          </w:tcPr>
          <w:p w14:paraId="4916DB90"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11" w:author="Fernandes, Richard (he, him, his | il, le, lui)" w:date="2024-10-08T16:50:00Z" w16du:dateUtc="2024-10-08T20:50:00Z">
              <w:r>
                <w:rPr>
                  <w:rFonts w:ascii="Aptos Narrow" w:hAnsi="Aptos Narrow"/>
                  <w:color w:val="000000"/>
                </w:rPr>
                <w:t>0.60</w:t>
              </w:r>
            </w:ins>
          </w:p>
        </w:tc>
        <w:tc>
          <w:tcPr>
            <w:tcW w:w="738" w:type="dxa"/>
            <w:noWrap/>
            <w:vAlign w:val="bottom"/>
            <w:hideMark/>
          </w:tcPr>
          <w:p w14:paraId="0CF20300"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13" w:author="Fernandes, Richard (he, him, his | il, le, lui)" w:date="2024-10-08T16:50:00Z" w16du:dateUtc="2024-10-08T20:50:00Z">
              <w:r>
                <w:rPr>
                  <w:rFonts w:ascii="Aptos Narrow" w:hAnsi="Aptos Narrow"/>
                  <w:color w:val="000000"/>
                </w:rPr>
                <w:t>4.82</w:t>
              </w:r>
            </w:ins>
          </w:p>
        </w:tc>
        <w:tc>
          <w:tcPr>
            <w:tcW w:w="886" w:type="dxa"/>
            <w:noWrap/>
            <w:vAlign w:val="bottom"/>
            <w:hideMark/>
          </w:tcPr>
          <w:p w14:paraId="3B69C8C1"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15" w:author="Fernandes, Richard (he, him, his | il, le, lui)" w:date="2024-10-08T16:50:00Z" w16du:dateUtc="2024-10-08T20:50:00Z">
              <w:r>
                <w:rPr>
                  <w:rFonts w:ascii="Aptos Narrow" w:hAnsi="Aptos Narrow"/>
                  <w:color w:val="000000"/>
                </w:rPr>
                <w:t>3.69</w:t>
              </w:r>
            </w:ins>
          </w:p>
        </w:tc>
        <w:tc>
          <w:tcPr>
            <w:tcW w:w="835" w:type="dxa"/>
            <w:noWrap/>
            <w:vAlign w:val="bottom"/>
            <w:hideMark/>
          </w:tcPr>
          <w:p w14:paraId="64475EF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17" w:author="Fernandes, Richard (he, him, his | il, le, lui)" w:date="2024-10-08T16:50:00Z" w16du:dateUtc="2024-10-08T20:50:00Z">
              <w:r>
                <w:rPr>
                  <w:rFonts w:ascii="Aptos Narrow" w:hAnsi="Aptos Narrow"/>
                  <w:color w:val="000000"/>
                </w:rPr>
                <w:t>2.88</w:t>
              </w:r>
            </w:ins>
          </w:p>
        </w:tc>
        <w:tc>
          <w:tcPr>
            <w:tcW w:w="886" w:type="dxa"/>
            <w:noWrap/>
            <w:vAlign w:val="bottom"/>
            <w:hideMark/>
          </w:tcPr>
          <w:p w14:paraId="2113152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19" w:author="Fernandes, Richard (he, him, his | il, le, lui)" w:date="2024-10-08T16:50:00Z" w16du:dateUtc="2024-10-08T20:50:00Z">
              <w:r>
                <w:rPr>
                  <w:rFonts w:ascii="Aptos Narrow" w:hAnsi="Aptos Narrow"/>
                  <w:color w:val="000000"/>
                </w:rPr>
                <w:t>2.20</w:t>
              </w:r>
            </w:ins>
          </w:p>
        </w:tc>
      </w:tr>
      <w:tr w:rsidR="00035628" w:rsidRPr="00023833" w14:paraId="22D431F1" w14:textId="77777777">
        <w:trPr>
          <w:cnfStyle w:val="000000100000" w:firstRow="0" w:lastRow="0" w:firstColumn="0" w:lastColumn="0" w:oddVBand="0" w:evenVBand="0" w:oddHBand="1" w:evenHBand="0" w:firstRowFirstColumn="0" w:firstRowLastColumn="0" w:lastRowFirstColumn="0" w:lastRowLastColumn="0"/>
          <w:trHeight w:val="295"/>
          <w:ins w:id="6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15F658D1" w14:textId="77777777" w:rsidR="00035628" w:rsidRPr="00023833" w:rsidRDefault="00035628" w:rsidP="00D93814">
            <w:pPr>
              <w:rPr>
                <w:ins w:id="6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22" w:author="Fernandes, Richard (he, him, his | il, le, lui)" w:date="2024-10-08T16:50:00Z" w16du:dateUtc="2024-10-08T20:50:00Z">
              <w:r>
                <w:rPr>
                  <w:rFonts w:ascii="Aptos Narrow" w:hAnsi="Aptos Narrow"/>
                  <w:color w:val="000000"/>
                </w:rPr>
                <w:t>JERC</w:t>
              </w:r>
            </w:ins>
          </w:p>
        </w:tc>
        <w:tc>
          <w:tcPr>
            <w:tcW w:w="1210" w:type="dxa"/>
            <w:noWrap/>
            <w:vAlign w:val="bottom"/>
            <w:hideMark/>
          </w:tcPr>
          <w:p w14:paraId="26B9FD1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24" w:author="Fernandes, Richard (he, him, his | il, le, lui)" w:date="2024-10-08T16:50:00Z" w16du:dateUtc="2024-10-08T20:50:00Z">
              <w:r>
                <w:rPr>
                  <w:rFonts w:ascii="Aptos Narrow" w:hAnsi="Aptos Narrow"/>
                  <w:color w:val="000000"/>
                </w:rPr>
                <w:t>12-Apr-22</w:t>
              </w:r>
            </w:ins>
          </w:p>
        </w:tc>
        <w:tc>
          <w:tcPr>
            <w:tcW w:w="1191" w:type="dxa"/>
            <w:noWrap/>
            <w:vAlign w:val="bottom"/>
            <w:hideMark/>
          </w:tcPr>
          <w:p w14:paraId="482FAA9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26" w:author="Fernandes, Richard (he, him, his | il, le, lui)" w:date="2024-10-08T16:50:00Z" w16du:dateUtc="2024-10-08T20:50:00Z">
              <w:r>
                <w:rPr>
                  <w:rFonts w:ascii="Aptos Narrow" w:hAnsi="Aptos Narrow"/>
                  <w:color w:val="000000"/>
                </w:rPr>
                <w:t>JERC_060</w:t>
              </w:r>
            </w:ins>
          </w:p>
        </w:tc>
        <w:tc>
          <w:tcPr>
            <w:tcW w:w="910" w:type="dxa"/>
            <w:noWrap/>
            <w:vAlign w:val="bottom"/>
            <w:hideMark/>
          </w:tcPr>
          <w:p w14:paraId="67B0E62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28" w:author="Fernandes, Richard (he, him, his | il, le, lui)" w:date="2024-10-08T16:50:00Z" w16du:dateUtc="2024-10-08T20:50:00Z">
              <w:r>
                <w:rPr>
                  <w:rFonts w:ascii="Aptos Narrow" w:hAnsi="Aptos Narrow"/>
                  <w:color w:val="000000"/>
                </w:rPr>
                <w:t>27</w:t>
              </w:r>
            </w:ins>
          </w:p>
        </w:tc>
        <w:tc>
          <w:tcPr>
            <w:tcW w:w="962" w:type="dxa"/>
            <w:noWrap/>
            <w:vAlign w:val="bottom"/>
            <w:hideMark/>
          </w:tcPr>
          <w:p w14:paraId="087B65C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30" w:author="Fernandes, Richard (he, him, his | il, le, lui)" w:date="2024-10-08T16:50:00Z" w16du:dateUtc="2024-10-08T20:50:00Z">
              <w:r>
                <w:rPr>
                  <w:rFonts w:ascii="Aptos Narrow" w:hAnsi="Aptos Narrow"/>
                  <w:color w:val="000000"/>
                </w:rPr>
                <w:t>0.60</w:t>
              </w:r>
            </w:ins>
          </w:p>
        </w:tc>
        <w:tc>
          <w:tcPr>
            <w:tcW w:w="962" w:type="dxa"/>
            <w:noWrap/>
            <w:vAlign w:val="bottom"/>
            <w:hideMark/>
          </w:tcPr>
          <w:p w14:paraId="00FD435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32" w:author="Fernandes, Richard (he, him, his | il, le, lui)" w:date="2024-10-08T16:50:00Z" w16du:dateUtc="2024-10-08T20:50:00Z">
              <w:r>
                <w:rPr>
                  <w:rFonts w:ascii="Aptos Narrow" w:hAnsi="Aptos Narrow"/>
                  <w:color w:val="000000"/>
                </w:rPr>
                <w:t>0.10</w:t>
              </w:r>
            </w:ins>
          </w:p>
        </w:tc>
        <w:tc>
          <w:tcPr>
            <w:tcW w:w="962" w:type="dxa"/>
            <w:noWrap/>
            <w:vAlign w:val="bottom"/>
            <w:hideMark/>
          </w:tcPr>
          <w:p w14:paraId="0F0C25B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34" w:author="Fernandes, Richard (he, him, his | il, le, lui)" w:date="2024-10-08T16:50:00Z" w16du:dateUtc="2024-10-08T20:50:00Z">
              <w:r>
                <w:rPr>
                  <w:rFonts w:ascii="Aptos Narrow" w:hAnsi="Aptos Narrow"/>
                  <w:color w:val="000000"/>
                </w:rPr>
                <w:t>0.50</w:t>
              </w:r>
            </w:ins>
          </w:p>
        </w:tc>
        <w:tc>
          <w:tcPr>
            <w:tcW w:w="1054" w:type="dxa"/>
            <w:noWrap/>
            <w:vAlign w:val="bottom"/>
            <w:hideMark/>
          </w:tcPr>
          <w:p w14:paraId="601076B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36" w:author="Fernandes, Richard (he, him, his | il, le, lui)" w:date="2024-10-08T16:50:00Z" w16du:dateUtc="2024-10-08T20:50:00Z">
              <w:r>
                <w:rPr>
                  <w:rFonts w:ascii="Aptos Narrow" w:hAnsi="Aptos Narrow"/>
                  <w:color w:val="000000"/>
                </w:rPr>
                <w:t>0.83</w:t>
              </w:r>
            </w:ins>
          </w:p>
        </w:tc>
        <w:tc>
          <w:tcPr>
            <w:tcW w:w="738" w:type="dxa"/>
            <w:noWrap/>
            <w:vAlign w:val="bottom"/>
            <w:hideMark/>
          </w:tcPr>
          <w:p w14:paraId="72A617A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38" w:author="Fernandes, Richard (he, him, his | il, le, lui)" w:date="2024-10-08T16:50:00Z" w16du:dateUtc="2024-10-08T20:50:00Z">
              <w:r>
                <w:rPr>
                  <w:rFonts w:ascii="Aptos Narrow" w:hAnsi="Aptos Narrow"/>
                  <w:color w:val="000000"/>
                </w:rPr>
                <w:t>1.18</w:t>
              </w:r>
            </w:ins>
          </w:p>
        </w:tc>
        <w:tc>
          <w:tcPr>
            <w:tcW w:w="886" w:type="dxa"/>
            <w:noWrap/>
            <w:vAlign w:val="bottom"/>
            <w:hideMark/>
          </w:tcPr>
          <w:p w14:paraId="68E6AF1F"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40" w:author="Fernandes, Richard (he, him, his | il, le, lui)" w:date="2024-10-08T16:50:00Z" w16du:dateUtc="2024-10-08T20:50:00Z">
              <w:r>
                <w:rPr>
                  <w:rFonts w:ascii="Aptos Narrow" w:hAnsi="Aptos Narrow"/>
                  <w:color w:val="000000"/>
                </w:rPr>
                <w:t>0.83</w:t>
              </w:r>
            </w:ins>
          </w:p>
        </w:tc>
        <w:tc>
          <w:tcPr>
            <w:tcW w:w="835" w:type="dxa"/>
            <w:noWrap/>
            <w:vAlign w:val="bottom"/>
            <w:hideMark/>
          </w:tcPr>
          <w:p w14:paraId="74D9147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42" w:author="Fernandes, Richard (he, him, his | il, le, lui)" w:date="2024-10-08T16:50:00Z" w16du:dateUtc="2024-10-08T20:50:00Z">
              <w:r>
                <w:rPr>
                  <w:rFonts w:ascii="Aptos Narrow" w:hAnsi="Aptos Narrow"/>
                  <w:color w:val="000000"/>
                </w:rPr>
                <w:t>0.98</w:t>
              </w:r>
            </w:ins>
          </w:p>
        </w:tc>
        <w:tc>
          <w:tcPr>
            <w:tcW w:w="886" w:type="dxa"/>
            <w:noWrap/>
            <w:vAlign w:val="bottom"/>
            <w:hideMark/>
          </w:tcPr>
          <w:p w14:paraId="46F43CF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44" w:author="Fernandes, Richard (he, him, his | il, le, lui)" w:date="2024-10-08T16:50:00Z" w16du:dateUtc="2024-10-08T20:50:00Z">
              <w:r>
                <w:rPr>
                  <w:rFonts w:ascii="Aptos Narrow" w:hAnsi="Aptos Narrow"/>
                  <w:color w:val="000000"/>
                </w:rPr>
                <w:t>0.69</w:t>
              </w:r>
            </w:ins>
          </w:p>
        </w:tc>
      </w:tr>
      <w:tr w:rsidR="00035628" w:rsidRPr="00023833" w14:paraId="491D4BA6" w14:textId="77777777" w:rsidTr="00D93814">
        <w:trPr>
          <w:trHeight w:val="295"/>
          <w:ins w:id="6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18CAC57" w14:textId="77777777" w:rsidR="00035628" w:rsidRPr="00023833" w:rsidRDefault="00035628" w:rsidP="00D93814">
            <w:pPr>
              <w:rPr>
                <w:ins w:id="6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47" w:author="Fernandes, Richard (he, him, his | il, le, lui)" w:date="2024-10-08T16:50:00Z" w16du:dateUtc="2024-10-08T20:50:00Z">
              <w:r>
                <w:rPr>
                  <w:rFonts w:ascii="Aptos Narrow" w:hAnsi="Aptos Narrow"/>
                  <w:color w:val="000000"/>
                </w:rPr>
                <w:t>JERC</w:t>
              </w:r>
            </w:ins>
          </w:p>
        </w:tc>
        <w:tc>
          <w:tcPr>
            <w:tcW w:w="1210" w:type="dxa"/>
            <w:noWrap/>
            <w:vAlign w:val="bottom"/>
            <w:hideMark/>
          </w:tcPr>
          <w:p w14:paraId="4CBC4B8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49" w:author="Fernandes, Richard (he, him, his | il, le, lui)" w:date="2024-10-08T16:50:00Z" w16du:dateUtc="2024-10-08T20:50:00Z">
              <w:r>
                <w:rPr>
                  <w:rFonts w:ascii="Aptos Narrow" w:hAnsi="Aptos Narrow"/>
                  <w:color w:val="000000"/>
                </w:rPr>
                <w:t>07-Mar-19</w:t>
              </w:r>
            </w:ins>
          </w:p>
        </w:tc>
        <w:tc>
          <w:tcPr>
            <w:tcW w:w="1191" w:type="dxa"/>
            <w:noWrap/>
            <w:vAlign w:val="bottom"/>
            <w:hideMark/>
          </w:tcPr>
          <w:p w14:paraId="6EA9CC7C"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51" w:author="Fernandes, Richard (he, him, his | il, le, lui)" w:date="2024-10-08T16:50:00Z" w16du:dateUtc="2024-10-08T20:50:00Z">
              <w:r>
                <w:rPr>
                  <w:rFonts w:ascii="Aptos Narrow" w:hAnsi="Aptos Narrow"/>
                  <w:color w:val="000000"/>
                </w:rPr>
                <w:t>JERC_062</w:t>
              </w:r>
            </w:ins>
          </w:p>
        </w:tc>
        <w:tc>
          <w:tcPr>
            <w:tcW w:w="910" w:type="dxa"/>
            <w:noWrap/>
            <w:vAlign w:val="bottom"/>
            <w:hideMark/>
          </w:tcPr>
          <w:p w14:paraId="0316A07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53" w:author="Fernandes, Richard (he, him, his | il, le, lui)" w:date="2024-10-08T16:50:00Z" w16du:dateUtc="2024-10-08T20:50:00Z">
              <w:r>
                <w:rPr>
                  <w:rFonts w:ascii="Aptos Narrow" w:hAnsi="Aptos Narrow"/>
                  <w:color w:val="000000"/>
                </w:rPr>
                <w:t>27</w:t>
              </w:r>
            </w:ins>
          </w:p>
        </w:tc>
        <w:tc>
          <w:tcPr>
            <w:tcW w:w="962" w:type="dxa"/>
            <w:noWrap/>
            <w:vAlign w:val="bottom"/>
            <w:hideMark/>
          </w:tcPr>
          <w:p w14:paraId="1616D2F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55" w:author="Fernandes, Richard (he, him, his | il, le, lui)" w:date="2024-10-08T16:50:00Z" w16du:dateUtc="2024-10-08T20:50:00Z">
              <w:r>
                <w:rPr>
                  <w:rFonts w:ascii="Aptos Narrow" w:hAnsi="Aptos Narrow"/>
                  <w:color w:val="000000"/>
                </w:rPr>
                <w:t>0.67</w:t>
              </w:r>
            </w:ins>
          </w:p>
        </w:tc>
        <w:tc>
          <w:tcPr>
            <w:tcW w:w="962" w:type="dxa"/>
            <w:noWrap/>
            <w:vAlign w:val="bottom"/>
            <w:hideMark/>
          </w:tcPr>
          <w:p w14:paraId="04A8307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57" w:author="Fernandes, Richard (he, him, his | il, le, lui)" w:date="2024-10-08T16:50:00Z" w16du:dateUtc="2024-10-08T20:50:00Z">
              <w:r>
                <w:rPr>
                  <w:rFonts w:ascii="Aptos Narrow" w:hAnsi="Aptos Narrow"/>
                  <w:color w:val="000000"/>
                </w:rPr>
                <w:t>0.10</w:t>
              </w:r>
            </w:ins>
          </w:p>
        </w:tc>
        <w:tc>
          <w:tcPr>
            <w:tcW w:w="962" w:type="dxa"/>
            <w:noWrap/>
            <w:vAlign w:val="bottom"/>
            <w:hideMark/>
          </w:tcPr>
          <w:p w14:paraId="4359055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59" w:author="Fernandes, Richard (he, him, his | il, le, lui)" w:date="2024-10-08T16:50:00Z" w16du:dateUtc="2024-10-08T20:50:00Z">
              <w:r>
                <w:rPr>
                  <w:rFonts w:ascii="Aptos Narrow" w:hAnsi="Aptos Narrow"/>
                  <w:color w:val="000000"/>
                </w:rPr>
                <w:t>0.57</w:t>
              </w:r>
            </w:ins>
          </w:p>
        </w:tc>
        <w:tc>
          <w:tcPr>
            <w:tcW w:w="1054" w:type="dxa"/>
            <w:noWrap/>
            <w:vAlign w:val="bottom"/>
            <w:hideMark/>
          </w:tcPr>
          <w:p w14:paraId="492E19C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61" w:author="Fernandes, Richard (he, him, his | il, le, lui)" w:date="2024-10-08T16:50:00Z" w16du:dateUtc="2024-10-08T20:50:00Z">
              <w:r>
                <w:rPr>
                  <w:rFonts w:ascii="Aptos Narrow" w:hAnsi="Aptos Narrow"/>
                  <w:color w:val="000000"/>
                </w:rPr>
                <w:t>0.85</w:t>
              </w:r>
            </w:ins>
          </w:p>
        </w:tc>
        <w:tc>
          <w:tcPr>
            <w:tcW w:w="738" w:type="dxa"/>
            <w:noWrap/>
            <w:vAlign w:val="bottom"/>
            <w:hideMark/>
          </w:tcPr>
          <w:p w14:paraId="08A05605"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63" w:author="Fernandes, Richard (he, him, his | il, le, lui)" w:date="2024-10-08T16:50:00Z" w16du:dateUtc="2024-10-08T20:50:00Z">
              <w:r>
                <w:rPr>
                  <w:rFonts w:ascii="Aptos Narrow" w:hAnsi="Aptos Narrow"/>
                  <w:color w:val="000000"/>
                </w:rPr>
                <w:t>0.91</w:t>
              </w:r>
            </w:ins>
          </w:p>
        </w:tc>
        <w:tc>
          <w:tcPr>
            <w:tcW w:w="886" w:type="dxa"/>
            <w:noWrap/>
            <w:vAlign w:val="bottom"/>
            <w:hideMark/>
          </w:tcPr>
          <w:p w14:paraId="0A10A60E"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6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65" w:author="Fernandes, Richard (he, him, his | il, le, lui)" w:date="2024-10-08T16:50:00Z" w16du:dateUtc="2024-10-08T20:50:00Z">
              <w:r>
                <w:rPr>
                  <w:rFonts w:ascii="Aptos Narrow" w:hAnsi="Aptos Narrow"/>
                  <w:color w:val="000000"/>
                </w:rPr>
                <w:t>0.90</w:t>
              </w:r>
            </w:ins>
          </w:p>
        </w:tc>
        <w:tc>
          <w:tcPr>
            <w:tcW w:w="835" w:type="dxa"/>
            <w:noWrap/>
            <w:vAlign w:val="bottom"/>
            <w:hideMark/>
          </w:tcPr>
          <w:p w14:paraId="3BBF2F5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67" w:author="Fernandes, Richard (he, him, his | il, le, lui)" w:date="2024-10-08T16:50:00Z" w16du:dateUtc="2024-10-08T20:50:00Z">
              <w:r>
                <w:rPr>
                  <w:rFonts w:ascii="Aptos Narrow" w:hAnsi="Aptos Narrow"/>
                  <w:color w:val="000000"/>
                </w:rPr>
                <w:t>0.77</w:t>
              </w:r>
            </w:ins>
          </w:p>
        </w:tc>
        <w:tc>
          <w:tcPr>
            <w:tcW w:w="886" w:type="dxa"/>
            <w:noWrap/>
            <w:vAlign w:val="bottom"/>
            <w:hideMark/>
          </w:tcPr>
          <w:p w14:paraId="3087142A"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69" w:author="Fernandes, Richard (he, him, his | il, le, lui)" w:date="2024-10-08T16:50:00Z" w16du:dateUtc="2024-10-08T20:50:00Z">
              <w:r>
                <w:rPr>
                  <w:rFonts w:ascii="Aptos Narrow" w:hAnsi="Aptos Narrow"/>
                  <w:color w:val="000000"/>
                </w:rPr>
                <w:t>0.77</w:t>
              </w:r>
            </w:ins>
          </w:p>
        </w:tc>
      </w:tr>
      <w:tr w:rsidR="00035628" w:rsidRPr="00023833" w14:paraId="5FA8834B" w14:textId="77777777">
        <w:trPr>
          <w:cnfStyle w:val="000000100000" w:firstRow="0" w:lastRow="0" w:firstColumn="0" w:lastColumn="0" w:oddVBand="0" w:evenVBand="0" w:oddHBand="1" w:evenHBand="0" w:firstRowFirstColumn="0" w:firstRowLastColumn="0" w:lastRowFirstColumn="0" w:lastRowLastColumn="0"/>
          <w:trHeight w:val="295"/>
          <w:ins w:id="6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03EC0895" w14:textId="77777777" w:rsidR="00035628" w:rsidRPr="00023833" w:rsidRDefault="00035628" w:rsidP="00D93814">
            <w:pPr>
              <w:rPr>
                <w:ins w:id="6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72" w:author="Fernandes, Richard (he, him, his | il, le, lui)" w:date="2024-10-08T16:50:00Z" w16du:dateUtc="2024-10-08T20:50:00Z">
              <w:r>
                <w:rPr>
                  <w:rFonts w:ascii="Aptos Narrow" w:hAnsi="Aptos Narrow"/>
                  <w:color w:val="000000"/>
                </w:rPr>
                <w:t>JERC</w:t>
              </w:r>
            </w:ins>
          </w:p>
        </w:tc>
        <w:tc>
          <w:tcPr>
            <w:tcW w:w="1210" w:type="dxa"/>
            <w:noWrap/>
            <w:vAlign w:val="bottom"/>
            <w:hideMark/>
          </w:tcPr>
          <w:p w14:paraId="1111F77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74" w:author="Fernandes, Richard (he, him, his | il, le, lui)" w:date="2024-10-08T16:50:00Z" w16du:dateUtc="2024-10-08T20:50:00Z">
              <w:r>
                <w:rPr>
                  <w:rFonts w:ascii="Aptos Narrow" w:hAnsi="Aptos Narrow"/>
                  <w:color w:val="000000"/>
                </w:rPr>
                <w:t>12-Apr-22</w:t>
              </w:r>
            </w:ins>
          </w:p>
        </w:tc>
        <w:tc>
          <w:tcPr>
            <w:tcW w:w="1191" w:type="dxa"/>
            <w:noWrap/>
            <w:vAlign w:val="bottom"/>
            <w:hideMark/>
          </w:tcPr>
          <w:p w14:paraId="794FB166"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76" w:author="Fernandes, Richard (he, him, his | il, le, lui)" w:date="2024-10-08T16:50:00Z" w16du:dateUtc="2024-10-08T20:50:00Z">
              <w:r>
                <w:rPr>
                  <w:rFonts w:ascii="Aptos Narrow" w:hAnsi="Aptos Narrow"/>
                  <w:color w:val="000000"/>
                </w:rPr>
                <w:t>JERC_062</w:t>
              </w:r>
            </w:ins>
          </w:p>
        </w:tc>
        <w:tc>
          <w:tcPr>
            <w:tcW w:w="910" w:type="dxa"/>
            <w:noWrap/>
            <w:vAlign w:val="bottom"/>
            <w:hideMark/>
          </w:tcPr>
          <w:p w14:paraId="01558B1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78" w:author="Fernandes, Richard (he, him, his | il, le, lui)" w:date="2024-10-08T16:50:00Z" w16du:dateUtc="2024-10-08T20:50:00Z">
              <w:r>
                <w:rPr>
                  <w:rFonts w:ascii="Aptos Narrow" w:hAnsi="Aptos Narrow"/>
                  <w:color w:val="000000"/>
                </w:rPr>
                <w:t>27</w:t>
              </w:r>
            </w:ins>
          </w:p>
        </w:tc>
        <w:tc>
          <w:tcPr>
            <w:tcW w:w="962" w:type="dxa"/>
            <w:noWrap/>
            <w:vAlign w:val="bottom"/>
            <w:hideMark/>
          </w:tcPr>
          <w:p w14:paraId="49C5E71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80" w:author="Fernandes, Richard (he, him, his | il, le, lui)" w:date="2024-10-08T16:50:00Z" w16du:dateUtc="2024-10-08T20:50:00Z">
              <w:r>
                <w:rPr>
                  <w:rFonts w:ascii="Aptos Narrow" w:hAnsi="Aptos Narrow"/>
                  <w:color w:val="000000"/>
                </w:rPr>
                <w:t>1.26</w:t>
              </w:r>
            </w:ins>
          </w:p>
        </w:tc>
        <w:tc>
          <w:tcPr>
            <w:tcW w:w="962" w:type="dxa"/>
            <w:noWrap/>
            <w:vAlign w:val="bottom"/>
            <w:hideMark/>
          </w:tcPr>
          <w:p w14:paraId="483E5EB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82" w:author="Fernandes, Richard (he, him, his | il, le, lui)" w:date="2024-10-08T16:50:00Z" w16du:dateUtc="2024-10-08T20:50:00Z">
              <w:r>
                <w:rPr>
                  <w:rFonts w:ascii="Aptos Narrow" w:hAnsi="Aptos Narrow"/>
                  <w:color w:val="000000"/>
                </w:rPr>
                <w:t>0.24</w:t>
              </w:r>
            </w:ins>
          </w:p>
        </w:tc>
        <w:tc>
          <w:tcPr>
            <w:tcW w:w="962" w:type="dxa"/>
            <w:noWrap/>
            <w:vAlign w:val="bottom"/>
            <w:hideMark/>
          </w:tcPr>
          <w:p w14:paraId="1BC4EBE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84" w:author="Fernandes, Richard (he, him, his | il, le, lui)" w:date="2024-10-08T16:50:00Z" w16du:dateUtc="2024-10-08T20:50:00Z">
              <w:r>
                <w:rPr>
                  <w:rFonts w:ascii="Aptos Narrow" w:hAnsi="Aptos Narrow"/>
                  <w:color w:val="000000"/>
                </w:rPr>
                <w:t>1.02</w:t>
              </w:r>
            </w:ins>
          </w:p>
        </w:tc>
        <w:tc>
          <w:tcPr>
            <w:tcW w:w="1054" w:type="dxa"/>
            <w:noWrap/>
            <w:vAlign w:val="bottom"/>
            <w:hideMark/>
          </w:tcPr>
          <w:p w14:paraId="6C9B9B37"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86" w:author="Fernandes, Richard (he, him, his | il, le, lui)" w:date="2024-10-08T16:50:00Z" w16du:dateUtc="2024-10-08T20:50:00Z">
              <w:r>
                <w:rPr>
                  <w:rFonts w:ascii="Aptos Narrow" w:hAnsi="Aptos Narrow"/>
                  <w:color w:val="000000"/>
                </w:rPr>
                <w:t>0.81</w:t>
              </w:r>
            </w:ins>
          </w:p>
        </w:tc>
        <w:tc>
          <w:tcPr>
            <w:tcW w:w="738" w:type="dxa"/>
            <w:noWrap/>
            <w:vAlign w:val="bottom"/>
            <w:hideMark/>
          </w:tcPr>
          <w:p w14:paraId="289E8F0F"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88" w:author="Fernandes, Richard (he, him, his | il, le, lui)" w:date="2024-10-08T16:50:00Z" w16du:dateUtc="2024-10-08T20:50:00Z">
              <w:r>
                <w:rPr>
                  <w:rFonts w:ascii="Aptos Narrow" w:hAnsi="Aptos Narrow"/>
                  <w:color w:val="000000"/>
                </w:rPr>
                <w:t>1.20</w:t>
              </w:r>
            </w:ins>
          </w:p>
        </w:tc>
        <w:tc>
          <w:tcPr>
            <w:tcW w:w="886" w:type="dxa"/>
            <w:noWrap/>
            <w:vAlign w:val="bottom"/>
            <w:hideMark/>
          </w:tcPr>
          <w:p w14:paraId="65E2F283"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6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90" w:author="Fernandes, Richard (he, him, his | il, le, lui)" w:date="2024-10-08T16:50:00Z" w16du:dateUtc="2024-10-08T20:50:00Z">
              <w:r>
                <w:rPr>
                  <w:rFonts w:ascii="Aptos Narrow" w:hAnsi="Aptos Narrow"/>
                  <w:color w:val="000000"/>
                </w:rPr>
                <w:t>1.12</w:t>
              </w:r>
            </w:ins>
          </w:p>
        </w:tc>
        <w:tc>
          <w:tcPr>
            <w:tcW w:w="835" w:type="dxa"/>
            <w:noWrap/>
            <w:vAlign w:val="bottom"/>
            <w:hideMark/>
          </w:tcPr>
          <w:p w14:paraId="4E7E710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92" w:author="Fernandes, Richard (he, him, his | il, le, lui)" w:date="2024-10-08T16:50:00Z" w16du:dateUtc="2024-10-08T20:50:00Z">
              <w:r>
                <w:rPr>
                  <w:rFonts w:ascii="Aptos Narrow" w:hAnsi="Aptos Narrow"/>
                  <w:color w:val="000000"/>
                </w:rPr>
                <w:t>0.97</w:t>
              </w:r>
            </w:ins>
          </w:p>
        </w:tc>
        <w:tc>
          <w:tcPr>
            <w:tcW w:w="886" w:type="dxa"/>
            <w:noWrap/>
            <w:vAlign w:val="bottom"/>
            <w:hideMark/>
          </w:tcPr>
          <w:p w14:paraId="63C38A9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6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94" w:author="Fernandes, Richard (he, him, his | il, le, lui)" w:date="2024-10-08T16:50:00Z" w16du:dateUtc="2024-10-08T20:50:00Z">
              <w:r>
                <w:rPr>
                  <w:rFonts w:ascii="Aptos Narrow" w:hAnsi="Aptos Narrow"/>
                  <w:color w:val="000000"/>
                </w:rPr>
                <w:t>0.91</w:t>
              </w:r>
            </w:ins>
          </w:p>
        </w:tc>
      </w:tr>
      <w:tr w:rsidR="00035628" w:rsidRPr="00023833" w14:paraId="414E38F7" w14:textId="77777777" w:rsidTr="00D93814">
        <w:trPr>
          <w:trHeight w:val="295"/>
          <w:ins w:id="6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5EC1B62D" w14:textId="77777777" w:rsidR="00035628" w:rsidRPr="00023833" w:rsidRDefault="00035628" w:rsidP="00D93814">
            <w:pPr>
              <w:rPr>
                <w:ins w:id="6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97" w:author="Fernandes, Richard (he, him, his | il, le, lui)" w:date="2024-10-08T16:50:00Z" w16du:dateUtc="2024-10-08T20:50:00Z">
              <w:r>
                <w:rPr>
                  <w:rFonts w:ascii="Aptos Narrow" w:hAnsi="Aptos Narrow"/>
                  <w:color w:val="000000"/>
                </w:rPr>
                <w:t>OSBS</w:t>
              </w:r>
            </w:ins>
          </w:p>
        </w:tc>
        <w:tc>
          <w:tcPr>
            <w:tcW w:w="1210" w:type="dxa"/>
            <w:noWrap/>
            <w:vAlign w:val="bottom"/>
            <w:hideMark/>
          </w:tcPr>
          <w:p w14:paraId="4876C5B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6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699" w:author="Fernandes, Richard (he, him, his | il, le, lui)" w:date="2024-10-08T16:50:00Z" w16du:dateUtc="2024-10-08T20:50:00Z">
              <w:r>
                <w:rPr>
                  <w:rFonts w:ascii="Aptos Narrow" w:hAnsi="Aptos Narrow"/>
                  <w:color w:val="000000"/>
                </w:rPr>
                <w:t>20-Apr-21</w:t>
              </w:r>
            </w:ins>
          </w:p>
        </w:tc>
        <w:tc>
          <w:tcPr>
            <w:tcW w:w="1191" w:type="dxa"/>
            <w:noWrap/>
            <w:vAlign w:val="bottom"/>
            <w:hideMark/>
          </w:tcPr>
          <w:p w14:paraId="0F8B2658"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01" w:author="Fernandes, Richard (he, him, his | il, le, lui)" w:date="2024-10-08T16:50:00Z" w16du:dateUtc="2024-10-08T20:50:00Z">
              <w:r>
                <w:rPr>
                  <w:rFonts w:ascii="Aptos Narrow" w:hAnsi="Aptos Narrow"/>
                  <w:color w:val="000000"/>
                </w:rPr>
                <w:t>OSBS_038</w:t>
              </w:r>
            </w:ins>
          </w:p>
        </w:tc>
        <w:tc>
          <w:tcPr>
            <w:tcW w:w="910" w:type="dxa"/>
            <w:noWrap/>
            <w:vAlign w:val="bottom"/>
            <w:hideMark/>
          </w:tcPr>
          <w:p w14:paraId="684AA7E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03" w:author="Fernandes, Richard (he, him, his | il, le, lui)" w:date="2024-10-08T16:50:00Z" w16du:dateUtc="2024-10-08T20:50:00Z">
              <w:r>
                <w:rPr>
                  <w:rFonts w:ascii="Aptos Narrow" w:hAnsi="Aptos Narrow"/>
                  <w:color w:val="000000"/>
                </w:rPr>
                <w:t>23</w:t>
              </w:r>
            </w:ins>
          </w:p>
        </w:tc>
        <w:tc>
          <w:tcPr>
            <w:tcW w:w="962" w:type="dxa"/>
            <w:noWrap/>
            <w:vAlign w:val="bottom"/>
            <w:hideMark/>
          </w:tcPr>
          <w:p w14:paraId="1319248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05" w:author="Fernandes, Richard (he, him, his | il, le, lui)" w:date="2024-10-08T16:50:00Z" w16du:dateUtc="2024-10-08T20:50:00Z">
              <w:r>
                <w:rPr>
                  <w:rFonts w:ascii="Aptos Narrow" w:hAnsi="Aptos Narrow"/>
                  <w:color w:val="000000"/>
                </w:rPr>
                <w:t>1.09</w:t>
              </w:r>
            </w:ins>
          </w:p>
        </w:tc>
        <w:tc>
          <w:tcPr>
            <w:tcW w:w="962" w:type="dxa"/>
            <w:noWrap/>
            <w:vAlign w:val="bottom"/>
            <w:hideMark/>
          </w:tcPr>
          <w:p w14:paraId="469A8144"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07" w:author="Fernandes, Richard (he, him, his | il, le, lui)" w:date="2024-10-08T16:50:00Z" w16du:dateUtc="2024-10-08T20:50:00Z">
              <w:r>
                <w:rPr>
                  <w:rFonts w:ascii="Aptos Narrow" w:hAnsi="Aptos Narrow"/>
                  <w:color w:val="000000"/>
                </w:rPr>
                <w:t>0.19</w:t>
              </w:r>
            </w:ins>
          </w:p>
        </w:tc>
        <w:tc>
          <w:tcPr>
            <w:tcW w:w="962" w:type="dxa"/>
            <w:noWrap/>
            <w:vAlign w:val="bottom"/>
            <w:hideMark/>
          </w:tcPr>
          <w:p w14:paraId="305DF914"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09" w:author="Fernandes, Richard (he, him, his | il, le, lui)" w:date="2024-10-08T16:50:00Z" w16du:dateUtc="2024-10-08T20:50:00Z">
              <w:r>
                <w:rPr>
                  <w:rFonts w:ascii="Aptos Narrow" w:hAnsi="Aptos Narrow"/>
                  <w:color w:val="000000"/>
                </w:rPr>
                <w:t>0.90</w:t>
              </w:r>
            </w:ins>
          </w:p>
        </w:tc>
        <w:tc>
          <w:tcPr>
            <w:tcW w:w="1054" w:type="dxa"/>
            <w:noWrap/>
            <w:vAlign w:val="bottom"/>
            <w:hideMark/>
          </w:tcPr>
          <w:p w14:paraId="202932E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11" w:author="Fernandes, Richard (he, him, his | il, le, lui)" w:date="2024-10-08T16:50:00Z" w16du:dateUtc="2024-10-08T20:50:00Z">
              <w:r>
                <w:rPr>
                  <w:rFonts w:ascii="Aptos Narrow" w:hAnsi="Aptos Narrow"/>
                  <w:color w:val="000000"/>
                </w:rPr>
                <w:t>0.83</w:t>
              </w:r>
            </w:ins>
          </w:p>
        </w:tc>
        <w:tc>
          <w:tcPr>
            <w:tcW w:w="738" w:type="dxa"/>
            <w:noWrap/>
            <w:vAlign w:val="bottom"/>
            <w:hideMark/>
          </w:tcPr>
          <w:p w14:paraId="6792C26C"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13" w:author="Fernandes, Richard (he, him, his | il, le, lui)" w:date="2024-10-08T16:50:00Z" w16du:dateUtc="2024-10-08T20:50:00Z">
              <w:r>
                <w:rPr>
                  <w:rFonts w:ascii="Aptos Narrow" w:hAnsi="Aptos Narrow"/>
                  <w:color w:val="000000"/>
                </w:rPr>
                <w:t>1.13</w:t>
              </w:r>
            </w:ins>
          </w:p>
        </w:tc>
        <w:tc>
          <w:tcPr>
            <w:tcW w:w="886" w:type="dxa"/>
            <w:noWrap/>
            <w:vAlign w:val="bottom"/>
            <w:hideMark/>
          </w:tcPr>
          <w:p w14:paraId="0439A8C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15" w:author="Fernandes, Richard (he, him, his | il, le, lui)" w:date="2024-10-08T16:50:00Z" w16du:dateUtc="2024-10-08T20:50:00Z">
              <w:r>
                <w:rPr>
                  <w:rFonts w:ascii="Aptos Narrow" w:hAnsi="Aptos Narrow"/>
                  <w:color w:val="000000"/>
                </w:rPr>
                <w:t>1.08</w:t>
              </w:r>
            </w:ins>
          </w:p>
        </w:tc>
        <w:tc>
          <w:tcPr>
            <w:tcW w:w="835" w:type="dxa"/>
            <w:noWrap/>
            <w:vAlign w:val="bottom"/>
            <w:hideMark/>
          </w:tcPr>
          <w:p w14:paraId="330C208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17" w:author="Fernandes, Richard (he, him, his | il, le, lui)" w:date="2024-10-08T16:50:00Z" w16du:dateUtc="2024-10-08T20:50:00Z">
              <w:r>
                <w:rPr>
                  <w:rFonts w:ascii="Aptos Narrow" w:hAnsi="Aptos Narrow"/>
                  <w:color w:val="000000"/>
                </w:rPr>
                <w:t>0.93</w:t>
              </w:r>
            </w:ins>
          </w:p>
        </w:tc>
        <w:tc>
          <w:tcPr>
            <w:tcW w:w="886" w:type="dxa"/>
            <w:noWrap/>
            <w:vAlign w:val="bottom"/>
            <w:hideMark/>
          </w:tcPr>
          <w:p w14:paraId="73488CC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19" w:author="Fernandes, Richard (he, him, his | il, le, lui)" w:date="2024-10-08T16:50:00Z" w16du:dateUtc="2024-10-08T20:50:00Z">
              <w:r>
                <w:rPr>
                  <w:rFonts w:ascii="Aptos Narrow" w:hAnsi="Aptos Narrow"/>
                  <w:color w:val="000000"/>
                </w:rPr>
                <w:t>0.89</w:t>
              </w:r>
            </w:ins>
          </w:p>
        </w:tc>
      </w:tr>
      <w:tr w:rsidR="00035628" w:rsidRPr="00023833" w14:paraId="78ECB9DD" w14:textId="77777777">
        <w:trPr>
          <w:cnfStyle w:val="000000100000" w:firstRow="0" w:lastRow="0" w:firstColumn="0" w:lastColumn="0" w:oddVBand="0" w:evenVBand="0" w:oddHBand="1" w:evenHBand="0" w:firstRowFirstColumn="0" w:firstRowLastColumn="0" w:lastRowFirstColumn="0" w:lastRowLastColumn="0"/>
          <w:trHeight w:val="295"/>
          <w:ins w:id="7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0EC20E3" w14:textId="77777777" w:rsidR="00035628" w:rsidRPr="00023833" w:rsidRDefault="00035628" w:rsidP="00D93814">
            <w:pPr>
              <w:rPr>
                <w:ins w:id="7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22" w:author="Fernandes, Richard (he, him, his | il, le, lui)" w:date="2024-10-08T16:50:00Z" w16du:dateUtc="2024-10-08T20:50:00Z">
              <w:r>
                <w:rPr>
                  <w:rFonts w:ascii="Aptos Narrow" w:hAnsi="Aptos Narrow"/>
                  <w:color w:val="000000"/>
                </w:rPr>
                <w:t>PUUM</w:t>
              </w:r>
            </w:ins>
          </w:p>
        </w:tc>
        <w:tc>
          <w:tcPr>
            <w:tcW w:w="1210" w:type="dxa"/>
            <w:noWrap/>
            <w:vAlign w:val="bottom"/>
            <w:hideMark/>
          </w:tcPr>
          <w:p w14:paraId="2DB69768"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24" w:author="Fernandes, Richard (he, him, his | il, le, lui)" w:date="2024-10-08T16:50:00Z" w16du:dateUtc="2024-10-08T20:50:00Z">
              <w:r>
                <w:rPr>
                  <w:rFonts w:ascii="Aptos Narrow" w:hAnsi="Aptos Narrow"/>
                  <w:color w:val="000000"/>
                </w:rPr>
                <w:t>21-May-20</w:t>
              </w:r>
            </w:ins>
          </w:p>
        </w:tc>
        <w:tc>
          <w:tcPr>
            <w:tcW w:w="1191" w:type="dxa"/>
            <w:noWrap/>
            <w:vAlign w:val="bottom"/>
            <w:hideMark/>
          </w:tcPr>
          <w:p w14:paraId="50DB3CD5"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26" w:author="Fernandes, Richard (he, him, his | il, le, lui)" w:date="2024-10-08T16:50:00Z" w16du:dateUtc="2024-10-08T20:50:00Z">
              <w:r>
                <w:rPr>
                  <w:rFonts w:ascii="Aptos Narrow" w:hAnsi="Aptos Narrow"/>
                  <w:color w:val="000000"/>
                </w:rPr>
                <w:t>PUUM_010</w:t>
              </w:r>
            </w:ins>
          </w:p>
        </w:tc>
        <w:tc>
          <w:tcPr>
            <w:tcW w:w="910" w:type="dxa"/>
            <w:noWrap/>
            <w:vAlign w:val="bottom"/>
            <w:hideMark/>
          </w:tcPr>
          <w:p w14:paraId="05B99F3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28" w:author="Fernandes, Richard (he, him, his | il, le, lui)" w:date="2024-10-08T16:50:00Z" w16du:dateUtc="2024-10-08T20:50:00Z">
              <w:r>
                <w:rPr>
                  <w:rFonts w:ascii="Aptos Narrow" w:hAnsi="Aptos Narrow"/>
                  <w:color w:val="000000"/>
                </w:rPr>
                <w:t>20</w:t>
              </w:r>
            </w:ins>
          </w:p>
        </w:tc>
        <w:tc>
          <w:tcPr>
            <w:tcW w:w="962" w:type="dxa"/>
            <w:noWrap/>
            <w:vAlign w:val="bottom"/>
            <w:hideMark/>
          </w:tcPr>
          <w:p w14:paraId="3D1E6AD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30" w:author="Fernandes, Richard (he, him, his | il, le, lui)" w:date="2024-10-08T16:50:00Z" w16du:dateUtc="2024-10-08T20:50:00Z">
              <w:r>
                <w:rPr>
                  <w:rFonts w:ascii="Aptos Narrow" w:hAnsi="Aptos Narrow"/>
                  <w:color w:val="000000"/>
                </w:rPr>
                <w:t>4.39</w:t>
              </w:r>
            </w:ins>
          </w:p>
        </w:tc>
        <w:tc>
          <w:tcPr>
            <w:tcW w:w="962" w:type="dxa"/>
            <w:noWrap/>
            <w:vAlign w:val="bottom"/>
            <w:hideMark/>
          </w:tcPr>
          <w:p w14:paraId="52F5436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32" w:author="Fernandes, Richard (he, him, his | il, le, lui)" w:date="2024-10-08T16:50:00Z" w16du:dateUtc="2024-10-08T20:50:00Z">
              <w:r>
                <w:rPr>
                  <w:rFonts w:ascii="Aptos Narrow" w:hAnsi="Aptos Narrow"/>
                  <w:color w:val="000000"/>
                </w:rPr>
                <w:t>1.42</w:t>
              </w:r>
            </w:ins>
          </w:p>
        </w:tc>
        <w:tc>
          <w:tcPr>
            <w:tcW w:w="962" w:type="dxa"/>
            <w:noWrap/>
            <w:vAlign w:val="bottom"/>
            <w:hideMark/>
          </w:tcPr>
          <w:p w14:paraId="2627679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34" w:author="Fernandes, Richard (he, him, his | il, le, lui)" w:date="2024-10-08T16:50:00Z" w16du:dateUtc="2024-10-08T20:50:00Z">
              <w:r>
                <w:rPr>
                  <w:rFonts w:ascii="Aptos Narrow" w:hAnsi="Aptos Narrow"/>
                  <w:color w:val="000000"/>
                </w:rPr>
                <w:t>2.97</w:t>
              </w:r>
            </w:ins>
          </w:p>
        </w:tc>
        <w:tc>
          <w:tcPr>
            <w:tcW w:w="1054" w:type="dxa"/>
            <w:noWrap/>
            <w:vAlign w:val="bottom"/>
            <w:hideMark/>
          </w:tcPr>
          <w:p w14:paraId="50BEB76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36" w:author="Fernandes, Richard (he, him, his | il, le, lui)" w:date="2024-10-08T16:50:00Z" w16du:dateUtc="2024-10-08T20:50:00Z">
              <w:r>
                <w:rPr>
                  <w:rFonts w:ascii="Aptos Narrow" w:hAnsi="Aptos Narrow"/>
                  <w:color w:val="000000"/>
                </w:rPr>
                <w:t>0.68</w:t>
              </w:r>
            </w:ins>
          </w:p>
        </w:tc>
        <w:tc>
          <w:tcPr>
            <w:tcW w:w="738" w:type="dxa"/>
            <w:noWrap/>
            <w:vAlign w:val="bottom"/>
            <w:hideMark/>
          </w:tcPr>
          <w:p w14:paraId="3F8F655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38" w:author="Fernandes, Richard (he, him, his | il, le, lui)" w:date="2024-10-08T16:50:00Z" w16du:dateUtc="2024-10-08T20:50:00Z">
              <w:r>
                <w:rPr>
                  <w:rFonts w:ascii="Aptos Narrow" w:hAnsi="Aptos Narrow"/>
                  <w:color w:val="000000"/>
                </w:rPr>
                <w:t>4.61</w:t>
              </w:r>
            </w:ins>
          </w:p>
        </w:tc>
        <w:tc>
          <w:tcPr>
            <w:tcW w:w="886" w:type="dxa"/>
            <w:noWrap/>
            <w:vAlign w:val="bottom"/>
            <w:hideMark/>
          </w:tcPr>
          <w:p w14:paraId="7B301398"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40" w:author="Fernandes, Richard (he, him, his | il, le, lui)" w:date="2024-10-08T16:50:00Z" w16du:dateUtc="2024-10-08T20:50:00Z">
              <w:r>
                <w:rPr>
                  <w:rFonts w:ascii="Aptos Narrow" w:hAnsi="Aptos Narrow"/>
                  <w:color w:val="000000"/>
                </w:rPr>
                <w:t>4.42</w:t>
              </w:r>
            </w:ins>
          </w:p>
        </w:tc>
        <w:tc>
          <w:tcPr>
            <w:tcW w:w="835" w:type="dxa"/>
            <w:noWrap/>
            <w:vAlign w:val="bottom"/>
            <w:hideMark/>
          </w:tcPr>
          <w:p w14:paraId="7E6CAF9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42" w:author="Fernandes, Richard (he, him, his | il, le, lui)" w:date="2024-10-08T16:50:00Z" w16du:dateUtc="2024-10-08T20:50:00Z">
              <w:r>
                <w:rPr>
                  <w:rFonts w:ascii="Aptos Narrow" w:hAnsi="Aptos Narrow"/>
                  <w:color w:val="000000"/>
                </w:rPr>
                <w:t>3.12</w:t>
              </w:r>
            </w:ins>
          </w:p>
        </w:tc>
        <w:tc>
          <w:tcPr>
            <w:tcW w:w="886" w:type="dxa"/>
            <w:noWrap/>
            <w:vAlign w:val="bottom"/>
            <w:hideMark/>
          </w:tcPr>
          <w:p w14:paraId="2A9A34E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44" w:author="Fernandes, Richard (he, him, his | il, le, lui)" w:date="2024-10-08T16:50:00Z" w16du:dateUtc="2024-10-08T20:50:00Z">
              <w:r>
                <w:rPr>
                  <w:rFonts w:ascii="Aptos Narrow" w:hAnsi="Aptos Narrow"/>
                  <w:color w:val="000000"/>
                </w:rPr>
                <w:t>2.99</w:t>
              </w:r>
            </w:ins>
          </w:p>
        </w:tc>
      </w:tr>
      <w:tr w:rsidR="00035628" w:rsidRPr="00023833" w14:paraId="38A669DD" w14:textId="77777777" w:rsidTr="00D93814">
        <w:trPr>
          <w:trHeight w:val="295"/>
          <w:ins w:id="7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CA350B7" w14:textId="77777777" w:rsidR="00035628" w:rsidRPr="00023833" w:rsidRDefault="00035628" w:rsidP="00D93814">
            <w:pPr>
              <w:rPr>
                <w:ins w:id="7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47" w:author="Fernandes, Richard (he, him, his | il, le, lui)" w:date="2024-10-08T16:50:00Z" w16du:dateUtc="2024-10-08T20:50:00Z">
              <w:r>
                <w:rPr>
                  <w:rFonts w:ascii="Aptos Narrow" w:hAnsi="Aptos Narrow"/>
                  <w:color w:val="000000"/>
                </w:rPr>
                <w:t>PUUM</w:t>
              </w:r>
            </w:ins>
          </w:p>
        </w:tc>
        <w:tc>
          <w:tcPr>
            <w:tcW w:w="1210" w:type="dxa"/>
            <w:noWrap/>
            <w:vAlign w:val="bottom"/>
            <w:hideMark/>
          </w:tcPr>
          <w:p w14:paraId="105C5905"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49" w:author="Fernandes, Richard (he, him, his | il, le, lui)" w:date="2024-10-08T16:50:00Z" w16du:dateUtc="2024-10-08T20:50:00Z">
              <w:r>
                <w:rPr>
                  <w:rFonts w:ascii="Aptos Narrow" w:hAnsi="Aptos Narrow"/>
                  <w:color w:val="000000"/>
                </w:rPr>
                <w:t>21-May-20</w:t>
              </w:r>
            </w:ins>
          </w:p>
        </w:tc>
        <w:tc>
          <w:tcPr>
            <w:tcW w:w="1191" w:type="dxa"/>
            <w:noWrap/>
            <w:vAlign w:val="bottom"/>
            <w:hideMark/>
          </w:tcPr>
          <w:p w14:paraId="41CFD4CE"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51" w:author="Fernandes, Richard (he, him, his | il, le, lui)" w:date="2024-10-08T16:50:00Z" w16du:dateUtc="2024-10-08T20:50:00Z">
              <w:r>
                <w:rPr>
                  <w:rFonts w:ascii="Aptos Narrow" w:hAnsi="Aptos Narrow"/>
                  <w:color w:val="000000"/>
                </w:rPr>
                <w:t>PUUM_041</w:t>
              </w:r>
            </w:ins>
          </w:p>
        </w:tc>
        <w:tc>
          <w:tcPr>
            <w:tcW w:w="910" w:type="dxa"/>
            <w:noWrap/>
            <w:vAlign w:val="bottom"/>
            <w:hideMark/>
          </w:tcPr>
          <w:p w14:paraId="5D23C15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53" w:author="Fernandes, Richard (he, him, his | il, le, lui)" w:date="2024-10-08T16:50:00Z" w16du:dateUtc="2024-10-08T20:50:00Z">
              <w:r>
                <w:rPr>
                  <w:rFonts w:ascii="Aptos Narrow" w:hAnsi="Aptos Narrow"/>
                  <w:color w:val="000000"/>
                </w:rPr>
                <w:t>20</w:t>
              </w:r>
            </w:ins>
          </w:p>
        </w:tc>
        <w:tc>
          <w:tcPr>
            <w:tcW w:w="962" w:type="dxa"/>
            <w:noWrap/>
            <w:vAlign w:val="bottom"/>
            <w:hideMark/>
          </w:tcPr>
          <w:p w14:paraId="3FBC4280"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55" w:author="Fernandes, Richard (he, him, his | il, le, lui)" w:date="2024-10-08T16:50:00Z" w16du:dateUtc="2024-10-08T20:50:00Z">
              <w:r>
                <w:rPr>
                  <w:rFonts w:ascii="Aptos Narrow" w:hAnsi="Aptos Narrow"/>
                  <w:color w:val="000000"/>
                </w:rPr>
                <w:t>4.25</w:t>
              </w:r>
            </w:ins>
          </w:p>
        </w:tc>
        <w:tc>
          <w:tcPr>
            <w:tcW w:w="962" w:type="dxa"/>
            <w:noWrap/>
            <w:vAlign w:val="bottom"/>
            <w:hideMark/>
          </w:tcPr>
          <w:p w14:paraId="34500EE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57" w:author="Fernandes, Richard (he, him, his | il, le, lui)" w:date="2024-10-08T16:50:00Z" w16du:dateUtc="2024-10-08T20:50:00Z">
              <w:r>
                <w:rPr>
                  <w:rFonts w:ascii="Aptos Narrow" w:hAnsi="Aptos Narrow"/>
                  <w:color w:val="000000"/>
                </w:rPr>
                <w:t>1.59</w:t>
              </w:r>
            </w:ins>
          </w:p>
        </w:tc>
        <w:tc>
          <w:tcPr>
            <w:tcW w:w="962" w:type="dxa"/>
            <w:noWrap/>
            <w:vAlign w:val="bottom"/>
            <w:hideMark/>
          </w:tcPr>
          <w:p w14:paraId="7E597F8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59" w:author="Fernandes, Richard (he, him, his | il, le, lui)" w:date="2024-10-08T16:50:00Z" w16du:dateUtc="2024-10-08T20:50:00Z">
              <w:r>
                <w:rPr>
                  <w:rFonts w:ascii="Aptos Narrow" w:hAnsi="Aptos Narrow"/>
                  <w:color w:val="000000"/>
                </w:rPr>
                <w:t>2.66</w:t>
              </w:r>
            </w:ins>
          </w:p>
        </w:tc>
        <w:tc>
          <w:tcPr>
            <w:tcW w:w="1054" w:type="dxa"/>
            <w:noWrap/>
            <w:vAlign w:val="bottom"/>
            <w:hideMark/>
          </w:tcPr>
          <w:p w14:paraId="4A7F1BD0"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61" w:author="Fernandes, Richard (he, him, his | il, le, lui)" w:date="2024-10-08T16:50:00Z" w16du:dateUtc="2024-10-08T20:50:00Z">
              <w:r>
                <w:rPr>
                  <w:rFonts w:ascii="Aptos Narrow" w:hAnsi="Aptos Narrow"/>
                  <w:color w:val="000000"/>
                </w:rPr>
                <w:t>0.63</w:t>
              </w:r>
            </w:ins>
          </w:p>
        </w:tc>
        <w:tc>
          <w:tcPr>
            <w:tcW w:w="738" w:type="dxa"/>
            <w:noWrap/>
            <w:vAlign w:val="bottom"/>
            <w:hideMark/>
          </w:tcPr>
          <w:p w14:paraId="095AE171"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63" w:author="Fernandes, Richard (he, him, his | il, le, lui)" w:date="2024-10-08T16:50:00Z" w16du:dateUtc="2024-10-08T20:50:00Z">
              <w:r>
                <w:rPr>
                  <w:rFonts w:ascii="Aptos Narrow" w:hAnsi="Aptos Narrow"/>
                  <w:color w:val="000000"/>
                </w:rPr>
                <w:t>4.74</w:t>
              </w:r>
            </w:ins>
          </w:p>
        </w:tc>
        <w:tc>
          <w:tcPr>
            <w:tcW w:w="886" w:type="dxa"/>
            <w:noWrap/>
            <w:vAlign w:val="bottom"/>
            <w:hideMark/>
          </w:tcPr>
          <w:p w14:paraId="7E876E95"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7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65" w:author="Fernandes, Richard (he, him, his | il, le, lui)" w:date="2024-10-08T16:50:00Z" w16du:dateUtc="2024-10-08T20:50:00Z">
              <w:r>
                <w:rPr>
                  <w:rFonts w:ascii="Aptos Narrow" w:hAnsi="Aptos Narrow"/>
                  <w:color w:val="000000"/>
                </w:rPr>
                <w:t>4.42</w:t>
              </w:r>
            </w:ins>
          </w:p>
        </w:tc>
        <w:tc>
          <w:tcPr>
            <w:tcW w:w="835" w:type="dxa"/>
            <w:noWrap/>
            <w:vAlign w:val="bottom"/>
            <w:hideMark/>
          </w:tcPr>
          <w:p w14:paraId="2CAA55B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67" w:author="Fernandes, Richard (he, him, his | il, le, lui)" w:date="2024-10-08T16:50:00Z" w16du:dateUtc="2024-10-08T20:50:00Z">
              <w:r>
                <w:rPr>
                  <w:rFonts w:ascii="Aptos Narrow" w:hAnsi="Aptos Narrow"/>
                  <w:color w:val="000000"/>
                </w:rPr>
                <w:t>2.97</w:t>
              </w:r>
            </w:ins>
          </w:p>
        </w:tc>
        <w:tc>
          <w:tcPr>
            <w:tcW w:w="886" w:type="dxa"/>
            <w:noWrap/>
            <w:vAlign w:val="bottom"/>
            <w:hideMark/>
          </w:tcPr>
          <w:p w14:paraId="1DA75CF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69" w:author="Fernandes, Richard (he, him, his | il, le, lui)" w:date="2024-10-08T16:50:00Z" w16du:dateUtc="2024-10-08T20:50:00Z">
              <w:r>
                <w:rPr>
                  <w:rFonts w:ascii="Aptos Narrow" w:hAnsi="Aptos Narrow"/>
                  <w:color w:val="000000"/>
                </w:rPr>
                <w:t>2.77</w:t>
              </w:r>
            </w:ins>
          </w:p>
        </w:tc>
      </w:tr>
      <w:tr w:rsidR="00035628" w:rsidRPr="00023833" w14:paraId="18B40E5E" w14:textId="77777777">
        <w:trPr>
          <w:cnfStyle w:val="000000100000" w:firstRow="0" w:lastRow="0" w:firstColumn="0" w:lastColumn="0" w:oddVBand="0" w:evenVBand="0" w:oddHBand="1" w:evenHBand="0" w:firstRowFirstColumn="0" w:firstRowLastColumn="0" w:lastRowFirstColumn="0" w:lastRowLastColumn="0"/>
          <w:trHeight w:val="295"/>
          <w:ins w:id="7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3381FF8" w14:textId="77777777" w:rsidR="00035628" w:rsidRPr="00023833" w:rsidRDefault="00035628" w:rsidP="00D93814">
            <w:pPr>
              <w:rPr>
                <w:ins w:id="7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72" w:author="Fernandes, Richard (he, him, his | il, le, lui)" w:date="2024-10-08T16:50:00Z" w16du:dateUtc="2024-10-08T20:50:00Z">
              <w:r>
                <w:rPr>
                  <w:rFonts w:ascii="Aptos Narrow" w:hAnsi="Aptos Narrow"/>
                  <w:color w:val="000000"/>
                </w:rPr>
                <w:t>RMNP</w:t>
              </w:r>
            </w:ins>
          </w:p>
        </w:tc>
        <w:tc>
          <w:tcPr>
            <w:tcW w:w="1210" w:type="dxa"/>
            <w:noWrap/>
            <w:vAlign w:val="bottom"/>
            <w:hideMark/>
          </w:tcPr>
          <w:p w14:paraId="7B2F616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74" w:author="Fernandes, Richard (he, him, his | il, le, lui)" w:date="2024-10-08T16:50:00Z" w16du:dateUtc="2024-10-08T20:50:00Z">
              <w:r>
                <w:rPr>
                  <w:rFonts w:ascii="Aptos Narrow" w:hAnsi="Aptos Narrow"/>
                  <w:color w:val="000000"/>
                </w:rPr>
                <w:t>14-May-19</w:t>
              </w:r>
            </w:ins>
          </w:p>
        </w:tc>
        <w:tc>
          <w:tcPr>
            <w:tcW w:w="1191" w:type="dxa"/>
            <w:noWrap/>
            <w:vAlign w:val="bottom"/>
            <w:hideMark/>
          </w:tcPr>
          <w:p w14:paraId="63B7C2D8"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76" w:author="Fernandes, Richard (he, him, his | il, le, lui)" w:date="2024-10-08T16:50:00Z" w16du:dateUtc="2024-10-08T20:50:00Z">
              <w:r>
                <w:rPr>
                  <w:rFonts w:ascii="Aptos Narrow" w:hAnsi="Aptos Narrow"/>
                  <w:color w:val="000000"/>
                </w:rPr>
                <w:t>RMNP_045</w:t>
              </w:r>
            </w:ins>
          </w:p>
        </w:tc>
        <w:tc>
          <w:tcPr>
            <w:tcW w:w="910" w:type="dxa"/>
            <w:noWrap/>
            <w:vAlign w:val="bottom"/>
            <w:hideMark/>
          </w:tcPr>
          <w:p w14:paraId="1BBAB50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78" w:author="Fernandes, Richard (he, him, his | il, le, lui)" w:date="2024-10-08T16:50:00Z" w16du:dateUtc="2024-10-08T20:50:00Z">
              <w:r>
                <w:rPr>
                  <w:rFonts w:ascii="Aptos Narrow" w:hAnsi="Aptos Narrow"/>
                  <w:color w:val="000000"/>
                </w:rPr>
                <w:t>20</w:t>
              </w:r>
            </w:ins>
          </w:p>
        </w:tc>
        <w:tc>
          <w:tcPr>
            <w:tcW w:w="962" w:type="dxa"/>
            <w:noWrap/>
            <w:vAlign w:val="bottom"/>
            <w:hideMark/>
          </w:tcPr>
          <w:p w14:paraId="64BECDB7"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80" w:author="Fernandes, Richard (he, him, his | il, le, lui)" w:date="2024-10-08T16:50:00Z" w16du:dateUtc="2024-10-08T20:50:00Z">
              <w:r>
                <w:rPr>
                  <w:rFonts w:ascii="Aptos Narrow" w:hAnsi="Aptos Narrow"/>
                  <w:color w:val="000000"/>
                </w:rPr>
                <w:t>2.06</w:t>
              </w:r>
            </w:ins>
          </w:p>
        </w:tc>
        <w:tc>
          <w:tcPr>
            <w:tcW w:w="962" w:type="dxa"/>
            <w:noWrap/>
            <w:vAlign w:val="bottom"/>
            <w:hideMark/>
          </w:tcPr>
          <w:p w14:paraId="06E6C3F8"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82" w:author="Fernandes, Richard (he, him, his | il, le, lui)" w:date="2024-10-08T16:50:00Z" w16du:dateUtc="2024-10-08T20:50:00Z">
              <w:r>
                <w:rPr>
                  <w:rFonts w:ascii="Aptos Narrow" w:hAnsi="Aptos Narrow"/>
                  <w:color w:val="000000"/>
                </w:rPr>
                <w:t>1.14</w:t>
              </w:r>
            </w:ins>
          </w:p>
        </w:tc>
        <w:tc>
          <w:tcPr>
            <w:tcW w:w="962" w:type="dxa"/>
            <w:noWrap/>
            <w:vAlign w:val="bottom"/>
            <w:hideMark/>
          </w:tcPr>
          <w:p w14:paraId="5DF8B67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84" w:author="Fernandes, Richard (he, him, his | il, le, lui)" w:date="2024-10-08T16:50:00Z" w16du:dateUtc="2024-10-08T20:50:00Z">
              <w:r>
                <w:rPr>
                  <w:rFonts w:ascii="Aptos Narrow" w:hAnsi="Aptos Narrow"/>
                  <w:color w:val="000000"/>
                </w:rPr>
                <w:t>0.92</w:t>
              </w:r>
            </w:ins>
          </w:p>
        </w:tc>
        <w:tc>
          <w:tcPr>
            <w:tcW w:w="1054" w:type="dxa"/>
            <w:noWrap/>
            <w:vAlign w:val="bottom"/>
            <w:hideMark/>
          </w:tcPr>
          <w:p w14:paraId="297BF37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86" w:author="Fernandes, Richard (he, him, his | il, le, lui)" w:date="2024-10-08T16:50:00Z" w16du:dateUtc="2024-10-08T20:50:00Z">
              <w:r>
                <w:rPr>
                  <w:rFonts w:ascii="Aptos Narrow" w:hAnsi="Aptos Narrow"/>
                  <w:color w:val="000000"/>
                </w:rPr>
                <w:t>0.45</w:t>
              </w:r>
            </w:ins>
          </w:p>
        </w:tc>
        <w:tc>
          <w:tcPr>
            <w:tcW w:w="738" w:type="dxa"/>
            <w:noWrap/>
            <w:vAlign w:val="bottom"/>
            <w:hideMark/>
          </w:tcPr>
          <w:p w14:paraId="133874C7"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88" w:author="Fernandes, Richard (he, him, his | il, le, lui)" w:date="2024-10-08T16:50:00Z" w16du:dateUtc="2024-10-08T20:50:00Z">
              <w:r>
                <w:rPr>
                  <w:rFonts w:ascii="Aptos Narrow" w:hAnsi="Aptos Narrow"/>
                  <w:color w:val="000000"/>
                </w:rPr>
                <w:t>2.15</w:t>
              </w:r>
            </w:ins>
          </w:p>
        </w:tc>
        <w:tc>
          <w:tcPr>
            <w:tcW w:w="886" w:type="dxa"/>
            <w:noWrap/>
            <w:vAlign w:val="bottom"/>
            <w:hideMark/>
          </w:tcPr>
          <w:p w14:paraId="77E4A785"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7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90" w:author="Fernandes, Richard (he, him, his | il, le, lui)" w:date="2024-10-08T16:50:00Z" w16du:dateUtc="2024-10-08T20:50:00Z">
              <w:r>
                <w:rPr>
                  <w:rFonts w:ascii="Aptos Narrow" w:hAnsi="Aptos Narrow"/>
                  <w:color w:val="000000"/>
                </w:rPr>
                <w:t>1.99</w:t>
              </w:r>
            </w:ins>
          </w:p>
        </w:tc>
        <w:tc>
          <w:tcPr>
            <w:tcW w:w="835" w:type="dxa"/>
            <w:noWrap/>
            <w:vAlign w:val="bottom"/>
            <w:hideMark/>
          </w:tcPr>
          <w:p w14:paraId="19FB801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92" w:author="Fernandes, Richard (he, him, his | il, le, lui)" w:date="2024-10-08T16:50:00Z" w16du:dateUtc="2024-10-08T20:50:00Z">
              <w:r>
                <w:rPr>
                  <w:rFonts w:ascii="Aptos Narrow" w:hAnsi="Aptos Narrow"/>
                  <w:color w:val="000000"/>
                </w:rPr>
                <w:t>0.96</w:t>
              </w:r>
            </w:ins>
          </w:p>
        </w:tc>
        <w:tc>
          <w:tcPr>
            <w:tcW w:w="886" w:type="dxa"/>
            <w:noWrap/>
            <w:vAlign w:val="bottom"/>
            <w:hideMark/>
          </w:tcPr>
          <w:p w14:paraId="606EE0D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7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94" w:author="Fernandes, Richard (he, him, his | il, le, lui)" w:date="2024-10-08T16:50:00Z" w16du:dateUtc="2024-10-08T20:50:00Z">
              <w:r>
                <w:rPr>
                  <w:rFonts w:ascii="Aptos Narrow" w:hAnsi="Aptos Narrow"/>
                  <w:color w:val="000000"/>
                </w:rPr>
                <w:t>0.89</w:t>
              </w:r>
            </w:ins>
          </w:p>
        </w:tc>
      </w:tr>
      <w:tr w:rsidR="00035628" w:rsidRPr="00023833" w14:paraId="02D656B0" w14:textId="77777777" w:rsidTr="00D93814">
        <w:trPr>
          <w:trHeight w:val="295"/>
          <w:ins w:id="7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E97EE76" w14:textId="77777777" w:rsidR="00035628" w:rsidRPr="00023833" w:rsidRDefault="00035628" w:rsidP="00D93814">
            <w:pPr>
              <w:rPr>
                <w:ins w:id="7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97" w:author="Fernandes, Richard (he, him, his | il, le, lui)" w:date="2024-10-08T16:50:00Z" w16du:dateUtc="2024-10-08T20:50:00Z">
              <w:r>
                <w:rPr>
                  <w:rFonts w:ascii="Aptos Narrow" w:hAnsi="Aptos Narrow"/>
                  <w:color w:val="000000"/>
                </w:rPr>
                <w:t>RMNP</w:t>
              </w:r>
            </w:ins>
          </w:p>
        </w:tc>
        <w:tc>
          <w:tcPr>
            <w:tcW w:w="1210" w:type="dxa"/>
            <w:noWrap/>
            <w:vAlign w:val="bottom"/>
            <w:hideMark/>
          </w:tcPr>
          <w:p w14:paraId="35A3F53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7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799" w:author="Fernandes, Richard (he, him, his | il, le, lui)" w:date="2024-10-08T16:50:00Z" w16du:dateUtc="2024-10-08T20:50:00Z">
              <w:r>
                <w:rPr>
                  <w:rFonts w:ascii="Aptos Narrow" w:hAnsi="Aptos Narrow"/>
                  <w:color w:val="000000"/>
                </w:rPr>
                <w:t>23-Jul-19</w:t>
              </w:r>
            </w:ins>
          </w:p>
        </w:tc>
        <w:tc>
          <w:tcPr>
            <w:tcW w:w="1191" w:type="dxa"/>
            <w:noWrap/>
            <w:vAlign w:val="bottom"/>
            <w:hideMark/>
          </w:tcPr>
          <w:p w14:paraId="6E0227D9"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01" w:author="Fernandes, Richard (he, him, his | il, le, lui)" w:date="2024-10-08T16:50:00Z" w16du:dateUtc="2024-10-08T20:50:00Z">
              <w:r>
                <w:rPr>
                  <w:rFonts w:ascii="Aptos Narrow" w:hAnsi="Aptos Narrow"/>
                  <w:color w:val="000000"/>
                </w:rPr>
                <w:t>RMNP_046</w:t>
              </w:r>
            </w:ins>
          </w:p>
        </w:tc>
        <w:tc>
          <w:tcPr>
            <w:tcW w:w="910" w:type="dxa"/>
            <w:noWrap/>
            <w:vAlign w:val="bottom"/>
            <w:hideMark/>
          </w:tcPr>
          <w:p w14:paraId="63BFA1D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03" w:author="Fernandes, Richard (he, him, his | il, le, lui)" w:date="2024-10-08T16:50:00Z" w16du:dateUtc="2024-10-08T20:50:00Z">
              <w:r>
                <w:rPr>
                  <w:rFonts w:ascii="Aptos Narrow" w:hAnsi="Aptos Narrow"/>
                  <w:color w:val="000000"/>
                </w:rPr>
                <w:t>19</w:t>
              </w:r>
            </w:ins>
          </w:p>
        </w:tc>
        <w:tc>
          <w:tcPr>
            <w:tcW w:w="962" w:type="dxa"/>
            <w:noWrap/>
            <w:vAlign w:val="bottom"/>
            <w:hideMark/>
          </w:tcPr>
          <w:p w14:paraId="49B1D38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05" w:author="Fernandes, Richard (he, him, his | il, le, lui)" w:date="2024-10-08T16:50:00Z" w16du:dateUtc="2024-10-08T20:50:00Z">
              <w:r>
                <w:rPr>
                  <w:rFonts w:ascii="Aptos Narrow" w:hAnsi="Aptos Narrow"/>
                  <w:color w:val="000000"/>
                </w:rPr>
                <w:t>2.85</w:t>
              </w:r>
            </w:ins>
          </w:p>
        </w:tc>
        <w:tc>
          <w:tcPr>
            <w:tcW w:w="962" w:type="dxa"/>
            <w:noWrap/>
            <w:vAlign w:val="bottom"/>
            <w:hideMark/>
          </w:tcPr>
          <w:p w14:paraId="460CFB5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07" w:author="Fernandes, Richard (he, him, his | il, le, lui)" w:date="2024-10-08T16:50:00Z" w16du:dateUtc="2024-10-08T20:50:00Z">
              <w:r>
                <w:rPr>
                  <w:rFonts w:ascii="Aptos Narrow" w:hAnsi="Aptos Narrow"/>
                  <w:color w:val="000000"/>
                </w:rPr>
                <w:t>0.66</w:t>
              </w:r>
            </w:ins>
          </w:p>
        </w:tc>
        <w:tc>
          <w:tcPr>
            <w:tcW w:w="962" w:type="dxa"/>
            <w:noWrap/>
            <w:vAlign w:val="bottom"/>
            <w:hideMark/>
          </w:tcPr>
          <w:p w14:paraId="7B13513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09" w:author="Fernandes, Richard (he, him, his | il, le, lui)" w:date="2024-10-08T16:50:00Z" w16du:dateUtc="2024-10-08T20:50:00Z">
              <w:r>
                <w:rPr>
                  <w:rFonts w:ascii="Aptos Narrow" w:hAnsi="Aptos Narrow"/>
                  <w:color w:val="000000"/>
                </w:rPr>
                <w:t>2.19</w:t>
              </w:r>
            </w:ins>
          </w:p>
        </w:tc>
        <w:tc>
          <w:tcPr>
            <w:tcW w:w="1054" w:type="dxa"/>
            <w:noWrap/>
            <w:vAlign w:val="bottom"/>
            <w:hideMark/>
          </w:tcPr>
          <w:p w14:paraId="2F2044B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11" w:author="Fernandes, Richard (he, him, his | il, le, lui)" w:date="2024-10-08T16:50:00Z" w16du:dateUtc="2024-10-08T20:50:00Z">
              <w:r>
                <w:rPr>
                  <w:rFonts w:ascii="Aptos Narrow" w:hAnsi="Aptos Narrow"/>
                  <w:color w:val="000000"/>
                </w:rPr>
                <w:t>0.77</w:t>
              </w:r>
            </w:ins>
          </w:p>
        </w:tc>
        <w:tc>
          <w:tcPr>
            <w:tcW w:w="738" w:type="dxa"/>
            <w:noWrap/>
            <w:vAlign w:val="bottom"/>
            <w:hideMark/>
          </w:tcPr>
          <w:p w14:paraId="03F8D2C3"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13" w:author="Fernandes, Richard (he, him, his | il, le, lui)" w:date="2024-10-08T16:50:00Z" w16du:dateUtc="2024-10-08T20:50:00Z">
              <w:r>
                <w:rPr>
                  <w:rFonts w:ascii="Aptos Narrow" w:hAnsi="Aptos Narrow"/>
                  <w:color w:val="000000"/>
                </w:rPr>
                <w:t>2.66</w:t>
              </w:r>
            </w:ins>
          </w:p>
        </w:tc>
        <w:tc>
          <w:tcPr>
            <w:tcW w:w="886" w:type="dxa"/>
            <w:noWrap/>
            <w:vAlign w:val="bottom"/>
            <w:hideMark/>
          </w:tcPr>
          <w:p w14:paraId="7BBA31BE"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15" w:author="Fernandes, Richard (he, him, his | il, le, lui)" w:date="2024-10-08T16:50:00Z" w16du:dateUtc="2024-10-08T20:50:00Z">
              <w:r>
                <w:rPr>
                  <w:rFonts w:ascii="Aptos Narrow" w:hAnsi="Aptos Narrow"/>
                  <w:color w:val="000000"/>
                </w:rPr>
                <w:t>2.10</w:t>
              </w:r>
            </w:ins>
          </w:p>
        </w:tc>
        <w:tc>
          <w:tcPr>
            <w:tcW w:w="835" w:type="dxa"/>
            <w:noWrap/>
            <w:vAlign w:val="bottom"/>
            <w:hideMark/>
          </w:tcPr>
          <w:p w14:paraId="31133AF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17" w:author="Fernandes, Richard (he, him, his | il, le, lui)" w:date="2024-10-08T16:50:00Z" w16du:dateUtc="2024-10-08T20:50:00Z">
              <w:r>
                <w:rPr>
                  <w:rFonts w:ascii="Aptos Narrow" w:hAnsi="Aptos Narrow"/>
                  <w:color w:val="000000"/>
                </w:rPr>
                <w:t>2.04</w:t>
              </w:r>
            </w:ins>
          </w:p>
        </w:tc>
        <w:tc>
          <w:tcPr>
            <w:tcW w:w="886" w:type="dxa"/>
            <w:noWrap/>
            <w:vAlign w:val="bottom"/>
            <w:hideMark/>
          </w:tcPr>
          <w:p w14:paraId="49CAC43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19" w:author="Fernandes, Richard (he, him, his | il, le, lui)" w:date="2024-10-08T16:50:00Z" w16du:dateUtc="2024-10-08T20:50:00Z">
              <w:r>
                <w:rPr>
                  <w:rFonts w:ascii="Aptos Narrow" w:hAnsi="Aptos Narrow"/>
                  <w:color w:val="000000"/>
                </w:rPr>
                <w:t>1.61</w:t>
              </w:r>
            </w:ins>
          </w:p>
        </w:tc>
      </w:tr>
      <w:tr w:rsidR="00035628" w:rsidRPr="00023833" w14:paraId="7F49EEDB" w14:textId="77777777">
        <w:trPr>
          <w:cnfStyle w:val="000000100000" w:firstRow="0" w:lastRow="0" w:firstColumn="0" w:lastColumn="0" w:oddVBand="0" w:evenVBand="0" w:oddHBand="1" w:evenHBand="0" w:firstRowFirstColumn="0" w:firstRowLastColumn="0" w:lastRowFirstColumn="0" w:lastRowLastColumn="0"/>
          <w:trHeight w:val="295"/>
          <w:ins w:id="8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3C85635" w14:textId="77777777" w:rsidR="00035628" w:rsidRPr="00023833" w:rsidRDefault="00035628" w:rsidP="00D93814">
            <w:pPr>
              <w:rPr>
                <w:ins w:id="8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22" w:author="Fernandes, Richard (he, him, his | il, le, lui)" w:date="2024-10-08T16:50:00Z" w16du:dateUtc="2024-10-08T20:50:00Z">
              <w:r>
                <w:rPr>
                  <w:rFonts w:ascii="Aptos Narrow" w:hAnsi="Aptos Narrow"/>
                  <w:color w:val="000000"/>
                </w:rPr>
                <w:t>RMNP</w:t>
              </w:r>
            </w:ins>
          </w:p>
        </w:tc>
        <w:tc>
          <w:tcPr>
            <w:tcW w:w="1210" w:type="dxa"/>
            <w:noWrap/>
            <w:vAlign w:val="bottom"/>
            <w:hideMark/>
          </w:tcPr>
          <w:p w14:paraId="67A018E7"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24" w:author="Fernandes, Richard (he, him, his | il, le, lui)" w:date="2024-10-08T16:50:00Z" w16du:dateUtc="2024-10-08T20:50:00Z">
              <w:r>
                <w:rPr>
                  <w:rFonts w:ascii="Aptos Narrow" w:hAnsi="Aptos Narrow"/>
                  <w:color w:val="000000"/>
                </w:rPr>
                <w:t>09-Jul-21</w:t>
              </w:r>
            </w:ins>
          </w:p>
        </w:tc>
        <w:tc>
          <w:tcPr>
            <w:tcW w:w="1191" w:type="dxa"/>
            <w:noWrap/>
            <w:vAlign w:val="bottom"/>
            <w:hideMark/>
          </w:tcPr>
          <w:p w14:paraId="03E84B2F"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26" w:author="Fernandes, Richard (he, him, his | il, le, lui)" w:date="2024-10-08T16:50:00Z" w16du:dateUtc="2024-10-08T20:50:00Z">
              <w:r>
                <w:rPr>
                  <w:rFonts w:ascii="Aptos Narrow" w:hAnsi="Aptos Narrow"/>
                  <w:color w:val="000000"/>
                </w:rPr>
                <w:t>RMNP_046</w:t>
              </w:r>
            </w:ins>
          </w:p>
        </w:tc>
        <w:tc>
          <w:tcPr>
            <w:tcW w:w="910" w:type="dxa"/>
            <w:noWrap/>
            <w:vAlign w:val="bottom"/>
            <w:hideMark/>
          </w:tcPr>
          <w:p w14:paraId="019907D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28" w:author="Fernandes, Richard (he, him, his | il, le, lui)" w:date="2024-10-08T16:50:00Z" w16du:dateUtc="2024-10-08T20:50:00Z">
              <w:r>
                <w:rPr>
                  <w:rFonts w:ascii="Aptos Narrow" w:hAnsi="Aptos Narrow"/>
                  <w:color w:val="000000"/>
                </w:rPr>
                <w:t>19</w:t>
              </w:r>
            </w:ins>
          </w:p>
        </w:tc>
        <w:tc>
          <w:tcPr>
            <w:tcW w:w="962" w:type="dxa"/>
            <w:noWrap/>
            <w:vAlign w:val="bottom"/>
            <w:hideMark/>
          </w:tcPr>
          <w:p w14:paraId="66CDAA2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30" w:author="Fernandes, Richard (he, him, his | il, le, lui)" w:date="2024-10-08T16:50:00Z" w16du:dateUtc="2024-10-08T20:50:00Z">
              <w:r>
                <w:rPr>
                  <w:rFonts w:ascii="Aptos Narrow" w:hAnsi="Aptos Narrow"/>
                  <w:color w:val="000000"/>
                </w:rPr>
                <w:t>2.46</w:t>
              </w:r>
            </w:ins>
          </w:p>
        </w:tc>
        <w:tc>
          <w:tcPr>
            <w:tcW w:w="962" w:type="dxa"/>
            <w:noWrap/>
            <w:vAlign w:val="bottom"/>
            <w:hideMark/>
          </w:tcPr>
          <w:p w14:paraId="7B06649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32" w:author="Fernandes, Richard (he, him, his | il, le, lui)" w:date="2024-10-08T16:50:00Z" w16du:dateUtc="2024-10-08T20:50:00Z">
              <w:r>
                <w:rPr>
                  <w:rFonts w:ascii="Aptos Narrow" w:hAnsi="Aptos Narrow"/>
                  <w:color w:val="000000"/>
                </w:rPr>
                <w:t>0.86</w:t>
              </w:r>
            </w:ins>
          </w:p>
        </w:tc>
        <w:tc>
          <w:tcPr>
            <w:tcW w:w="962" w:type="dxa"/>
            <w:noWrap/>
            <w:vAlign w:val="bottom"/>
            <w:hideMark/>
          </w:tcPr>
          <w:p w14:paraId="3F4E4E99"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34" w:author="Fernandes, Richard (he, him, his | il, le, lui)" w:date="2024-10-08T16:50:00Z" w16du:dateUtc="2024-10-08T20:50:00Z">
              <w:r>
                <w:rPr>
                  <w:rFonts w:ascii="Aptos Narrow" w:hAnsi="Aptos Narrow"/>
                  <w:color w:val="000000"/>
                </w:rPr>
                <w:t>1.60</w:t>
              </w:r>
            </w:ins>
          </w:p>
        </w:tc>
        <w:tc>
          <w:tcPr>
            <w:tcW w:w="1054" w:type="dxa"/>
            <w:noWrap/>
            <w:vAlign w:val="bottom"/>
            <w:hideMark/>
          </w:tcPr>
          <w:p w14:paraId="3A2A17B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36" w:author="Fernandes, Richard (he, him, his | il, le, lui)" w:date="2024-10-08T16:50:00Z" w16du:dateUtc="2024-10-08T20:50:00Z">
              <w:r>
                <w:rPr>
                  <w:rFonts w:ascii="Aptos Narrow" w:hAnsi="Aptos Narrow"/>
                  <w:color w:val="000000"/>
                </w:rPr>
                <w:t>0.65</w:t>
              </w:r>
            </w:ins>
          </w:p>
        </w:tc>
        <w:tc>
          <w:tcPr>
            <w:tcW w:w="738" w:type="dxa"/>
            <w:noWrap/>
            <w:vAlign w:val="bottom"/>
            <w:hideMark/>
          </w:tcPr>
          <w:p w14:paraId="7BDD13B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38" w:author="Fernandes, Richard (he, him, his | il, le, lui)" w:date="2024-10-08T16:50:00Z" w16du:dateUtc="2024-10-08T20:50:00Z">
              <w:r>
                <w:rPr>
                  <w:rFonts w:ascii="Aptos Narrow" w:hAnsi="Aptos Narrow"/>
                  <w:color w:val="000000"/>
                </w:rPr>
                <w:t>2.88</w:t>
              </w:r>
            </w:ins>
          </w:p>
        </w:tc>
        <w:tc>
          <w:tcPr>
            <w:tcW w:w="886" w:type="dxa"/>
            <w:noWrap/>
            <w:vAlign w:val="bottom"/>
            <w:hideMark/>
          </w:tcPr>
          <w:p w14:paraId="6B4AF2F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40" w:author="Fernandes, Richard (he, him, his | il, le, lui)" w:date="2024-10-08T16:50:00Z" w16du:dateUtc="2024-10-08T20:50:00Z">
              <w:r>
                <w:rPr>
                  <w:rFonts w:ascii="Aptos Narrow" w:hAnsi="Aptos Narrow"/>
                  <w:color w:val="000000"/>
                </w:rPr>
                <w:t>2.00</w:t>
              </w:r>
            </w:ins>
          </w:p>
        </w:tc>
        <w:tc>
          <w:tcPr>
            <w:tcW w:w="835" w:type="dxa"/>
            <w:noWrap/>
            <w:vAlign w:val="bottom"/>
            <w:hideMark/>
          </w:tcPr>
          <w:p w14:paraId="35585F6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42" w:author="Fernandes, Richard (he, him, his | il, le, lui)" w:date="2024-10-08T16:50:00Z" w16du:dateUtc="2024-10-08T20:50:00Z">
              <w:r>
                <w:rPr>
                  <w:rFonts w:ascii="Aptos Narrow" w:hAnsi="Aptos Narrow"/>
                  <w:color w:val="000000"/>
                </w:rPr>
                <w:t>1.87</w:t>
              </w:r>
            </w:ins>
          </w:p>
        </w:tc>
        <w:tc>
          <w:tcPr>
            <w:tcW w:w="886" w:type="dxa"/>
            <w:noWrap/>
            <w:vAlign w:val="bottom"/>
            <w:hideMark/>
          </w:tcPr>
          <w:p w14:paraId="1A4FB7C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44" w:author="Fernandes, Richard (he, him, his | il, le, lui)" w:date="2024-10-08T16:50:00Z" w16du:dateUtc="2024-10-08T20:50:00Z">
              <w:r>
                <w:rPr>
                  <w:rFonts w:ascii="Aptos Narrow" w:hAnsi="Aptos Narrow"/>
                  <w:color w:val="000000"/>
                </w:rPr>
                <w:t>1.30</w:t>
              </w:r>
            </w:ins>
          </w:p>
        </w:tc>
      </w:tr>
      <w:tr w:rsidR="00035628" w:rsidRPr="00023833" w14:paraId="51FDA8BC" w14:textId="77777777" w:rsidTr="00D93814">
        <w:trPr>
          <w:trHeight w:val="295"/>
          <w:ins w:id="8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525D5625" w14:textId="77777777" w:rsidR="00035628" w:rsidRPr="00023833" w:rsidRDefault="00035628" w:rsidP="00D93814">
            <w:pPr>
              <w:rPr>
                <w:ins w:id="8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47" w:author="Fernandes, Richard (he, him, his | il, le, lui)" w:date="2024-10-08T16:50:00Z" w16du:dateUtc="2024-10-08T20:50:00Z">
              <w:r>
                <w:rPr>
                  <w:rFonts w:ascii="Aptos Narrow" w:hAnsi="Aptos Narrow"/>
                  <w:color w:val="000000"/>
                </w:rPr>
                <w:t>SJER</w:t>
              </w:r>
            </w:ins>
          </w:p>
        </w:tc>
        <w:tc>
          <w:tcPr>
            <w:tcW w:w="1210" w:type="dxa"/>
            <w:noWrap/>
            <w:vAlign w:val="bottom"/>
            <w:hideMark/>
          </w:tcPr>
          <w:p w14:paraId="61BEBCC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49" w:author="Fernandes, Richard (he, him, his | il, le, lui)" w:date="2024-10-08T16:50:00Z" w16du:dateUtc="2024-10-08T20:50:00Z">
              <w:r>
                <w:rPr>
                  <w:rFonts w:ascii="Aptos Narrow" w:hAnsi="Aptos Narrow"/>
                  <w:color w:val="000000"/>
                </w:rPr>
                <w:t>04-May-22</w:t>
              </w:r>
            </w:ins>
          </w:p>
        </w:tc>
        <w:tc>
          <w:tcPr>
            <w:tcW w:w="1191" w:type="dxa"/>
            <w:noWrap/>
            <w:vAlign w:val="bottom"/>
            <w:hideMark/>
          </w:tcPr>
          <w:p w14:paraId="6D5C26DB"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51" w:author="Fernandes, Richard (he, him, his | il, le, lui)" w:date="2024-10-08T16:50:00Z" w16du:dateUtc="2024-10-08T20:50:00Z">
              <w:r>
                <w:rPr>
                  <w:rFonts w:ascii="Aptos Narrow" w:hAnsi="Aptos Narrow"/>
                  <w:color w:val="000000"/>
                </w:rPr>
                <w:t>SJER_049</w:t>
              </w:r>
            </w:ins>
          </w:p>
        </w:tc>
        <w:tc>
          <w:tcPr>
            <w:tcW w:w="910" w:type="dxa"/>
            <w:noWrap/>
            <w:vAlign w:val="bottom"/>
            <w:hideMark/>
          </w:tcPr>
          <w:p w14:paraId="034B8B3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53" w:author="Fernandes, Richard (he, him, his | il, le, lui)" w:date="2024-10-08T16:50:00Z" w16du:dateUtc="2024-10-08T20:50:00Z">
              <w:r>
                <w:rPr>
                  <w:rFonts w:ascii="Aptos Narrow" w:hAnsi="Aptos Narrow"/>
                  <w:color w:val="000000"/>
                </w:rPr>
                <w:t>21</w:t>
              </w:r>
            </w:ins>
          </w:p>
        </w:tc>
        <w:tc>
          <w:tcPr>
            <w:tcW w:w="962" w:type="dxa"/>
            <w:noWrap/>
            <w:vAlign w:val="bottom"/>
            <w:hideMark/>
          </w:tcPr>
          <w:p w14:paraId="0429310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55" w:author="Fernandes, Richard (he, him, his | il, le, lui)" w:date="2024-10-08T16:50:00Z" w16du:dateUtc="2024-10-08T20:50:00Z">
              <w:r>
                <w:rPr>
                  <w:rFonts w:ascii="Aptos Narrow" w:hAnsi="Aptos Narrow"/>
                  <w:color w:val="000000"/>
                </w:rPr>
                <w:t>0.42</w:t>
              </w:r>
            </w:ins>
          </w:p>
        </w:tc>
        <w:tc>
          <w:tcPr>
            <w:tcW w:w="962" w:type="dxa"/>
            <w:noWrap/>
            <w:vAlign w:val="bottom"/>
            <w:hideMark/>
          </w:tcPr>
          <w:p w14:paraId="3B4A7DD0"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57" w:author="Fernandes, Richard (he, him, his | il, le, lui)" w:date="2024-10-08T16:50:00Z" w16du:dateUtc="2024-10-08T20:50:00Z">
              <w:r>
                <w:rPr>
                  <w:rFonts w:ascii="Aptos Narrow" w:hAnsi="Aptos Narrow"/>
                  <w:color w:val="000000"/>
                </w:rPr>
                <w:t>0.11</w:t>
              </w:r>
            </w:ins>
          </w:p>
        </w:tc>
        <w:tc>
          <w:tcPr>
            <w:tcW w:w="962" w:type="dxa"/>
            <w:noWrap/>
            <w:vAlign w:val="bottom"/>
            <w:hideMark/>
          </w:tcPr>
          <w:p w14:paraId="33C95BB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59" w:author="Fernandes, Richard (he, him, his | il, le, lui)" w:date="2024-10-08T16:50:00Z" w16du:dateUtc="2024-10-08T20:50:00Z">
              <w:r>
                <w:rPr>
                  <w:rFonts w:ascii="Aptos Narrow" w:hAnsi="Aptos Narrow"/>
                  <w:color w:val="000000"/>
                </w:rPr>
                <w:t>0.31</w:t>
              </w:r>
            </w:ins>
          </w:p>
        </w:tc>
        <w:tc>
          <w:tcPr>
            <w:tcW w:w="1054" w:type="dxa"/>
            <w:noWrap/>
            <w:vAlign w:val="bottom"/>
            <w:hideMark/>
          </w:tcPr>
          <w:p w14:paraId="4ED11B4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61" w:author="Fernandes, Richard (he, him, his | il, le, lui)" w:date="2024-10-08T16:50:00Z" w16du:dateUtc="2024-10-08T20:50:00Z">
              <w:r>
                <w:rPr>
                  <w:rFonts w:ascii="Aptos Narrow" w:hAnsi="Aptos Narrow"/>
                  <w:color w:val="000000"/>
                </w:rPr>
                <w:t>0.74</w:t>
              </w:r>
            </w:ins>
          </w:p>
        </w:tc>
        <w:tc>
          <w:tcPr>
            <w:tcW w:w="738" w:type="dxa"/>
            <w:noWrap/>
            <w:vAlign w:val="bottom"/>
            <w:hideMark/>
          </w:tcPr>
          <w:p w14:paraId="471066C8"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63" w:author="Fernandes, Richard (he, him, his | il, le, lui)" w:date="2024-10-08T16:50:00Z" w16du:dateUtc="2024-10-08T20:50:00Z">
              <w:r>
                <w:rPr>
                  <w:rFonts w:ascii="Aptos Narrow" w:hAnsi="Aptos Narrow"/>
                  <w:color w:val="000000"/>
                </w:rPr>
                <w:t>0.57</w:t>
              </w:r>
            </w:ins>
          </w:p>
        </w:tc>
        <w:tc>
          <w:tcPr>
            <w:tcW w:w="886" w:type="dxa"/>
            <w:noWrap/>
            <w:vAlign w:val="bottom"/>
            <w:hideMark/>
          </w:tcPr>
          <w:p w14:paraId="5B43E763"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8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65" w:author="Fernandes, Richard (he, him, his | il, le, lui)" w:date="2024-10-08T16:50:00Z" w16du:dateUtc="2024-10-08T20:50:00Z">
              <w:r>
                <w:rPr>
                  <w:rFonts w:ascii="Aptos Narrow" w:hAnsi="Aptos Narrow"/>
                  <w:color w:val="000000"/>
                </w:rPr>
                <w:t>0.58</w:t>
              </w:r>
            </w:ins>
          </w:p>
        </w:tc>
        <w:tc>
          <w:tcPr>
            <w:tcW w:w="835" w:type="dxa"/>
            <w:noWrap/>
            <w:vAlign w:val="bottom"/>
            <w:hideMark/>
          </w:tcPr>
          <w:p w14:paraId="5710ADE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67" w:author="Fernandes, Richard (he, him, his | il, le, lui)" w:date="2024-10-08T16:50:00Z" w16du:dateUtc="2024-10-08T20:50:00Z">
              <w:r>
                <w:rPr>
                  <w:rFonts w:ascii="Aptos Narrow" w:hAnsi="Aptos Narrow"/>
                  <w:color w:val="000000"/>
                </w:rPr>
                <w:t>0.42</w:t>
              </w:r>
            </w:ins>
          </w:p>
        </w:tc>
        <w:tc>
          <w:tcPr>
            <w:tcW w:w="886" w:type="dxa"/>
            <w:noWrap/>
            <w:vAlign w:val="bottom"/>
            <w:hideMark/>
          </w:tcPr>
          <w:p w14:paraId="35ECA18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69" w:author="Fernandes, Richard (he, him, his | il, le, lui)" w:date="2024-10-08T16:50:00Z" w16du:dateUtc="2024-10-08T20:50:00Z">
              <w:r>
                <w:rPr>
                  <w:rFonts w:ascii="Aptos Narrow" w:hAnsi="Aptos Narrow"/>
                  <w:color w:val="000000"/>
                </w:rPr>
                <w:t>0.43</w:t>
              </w:r>
            </w:ins>
          </w:p>
        </w:tc>
      </w:tr>
      <w:tr w:rsidR="00035628" w:rsidRPr="00023833" w14:paraId="57F681EB" w14:textId="77777777">
        <w:trPr>
          <w:cnfStyle w:val="000000100000" w:firstRow="0" w:lastRow="0" w:firstColumn="0" w:lastColumn="0" w:oddVBand="0" w:evenVBand="0" w:oddHBand="1" w:evenHBand="0" w:firstRowFirstColumn="0" w:firstRowLastColumn="0" w:lastRowFirstColumn="0" w:lastRowLastColumn="0"/>
          <w:trHeight w:val="295"/>
          <w:ins w:id="8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0B3F1555" w14:textId="77777777" w:rsidR="00035628" w:rsidRPr="00023833" w:rsidRDefault="00035628" w:rsidP="00D93814">
            <w:pPr>
              <w:rPr>
                <w:ins w:id="8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72" w:author="Fernandes, Richard (he, him, his | il, le, lui)" w:date="2024-10-08T16:50:00Z" w16du:dateUtc="2024-10-08T20:50:00Z">
              <w:r>
                <w:rPr>
                  <w:rFonts w:ascii="Aptos Narrow" w:hAnsi="Aptos Narrow"/>
                  <w:color w:val="000000"/>
                </w:rPr>
                <w:t>SOAP</w:t>
              </w:r>
            </w:ins>
          </w:p>
        </w:tc>
        <w:tc>
          <w:tcPr>
            <w:tcW w:w="1210" w:type="dxa"/>
            <w:noWrap/>
            <w:vAlign w:val="bottom"/>
            <w:hideMark/>
          </w:tcPr>
          <w:p w14:paraId="0E2219F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74" w:author="Fernandes, Richard (he, him, his | il, le, lui)" w:date="2024-10-08T16:50:00Z" w16du:dateUtc="2024-10-08T20:50:00Z">
              <w:r>
                <w:rPr>
                  <w:rFonts w:ascii="Aptos Narrow" w:hAnsi="Aptos Narrow"/>
                  <w:color w:val="000000"/>
                </w:rPr>
                <w:t>19-Apr-22</w:t>
              </w:r>
            </w:ins>
          </w:p>
        </w:tc>
        <w:tc>
          <w:tcPr>
            <w:tcW w:w="1191" w:type="dxa"/>
            <w:noWrap/>
            <w:vAlign w:val="bottom"/>
            <w:hideMark/>
          </w:tcPr>
          <w:p w14:paraId="4D4B32DC"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76" w:author="Fernandes, Richard (he, him, his | il, le, lui)" w:date="2024-10-08T16:50:00Z" w16du:dateUtc="2024-10-08T20:50:00Z">
              <w:r>
                <w:rPr>
                  <w:rFonts w:ascii="Aptos Narrow" w:hAnsi="Aptos Narrow"/>
                  <w:color w:val="000000"/>
                </w:rPr>
                <w:t>SOAP_058</w:t>
              </w:r>
            </w:ins>
          </w:p>
        </w:tc>
        <w:tc>
          <w:tcPr>
            <w:tcW w:w="910" w:type="dxa"/>
            <w:noWrap/>
            <w:vAlign w:val="bottom"/>
            <w:hideMark/>
          </w:tcPr>
          <w:p w14:paraId="58EAEDC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78" w:author="Fernandes, Richard (he, him, his | il, le, lui)" w:date="2024-10-08T16:50:00Z" w16du:dateUtc="2024-10-08T20:50:00Z">
              <w:r>
                <w:rPr>
                  <w:rFonts w:ascii="Aptos Narrow" w:hAnsi="Aptos Narrow"/>
                  <w:color w:val="000000"/>
                </w:rPr>
                <w:t>32</w:t>
              </w:r>
            </w:ins>
          </w:p>
        </w:tc>
        <w:tc>
          <w:tcPr>
            <w:tcW w:w="962" w:type="dxa"/>
            <w:noWrap/>
            <w:vAlign w:val="bottom"/>
            <w:hideMark/>
          </w:tcPr>
          <w:p w14:paraId="47AFB1B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80" w:author="Fernandes, Richard (he, him, his | il, le, lui)" w:date="2024-10-08T16:50:00Z" w16du:dateUtc="2024-10-08T20:50:00Z">
              <w:r>
                <w:rPr>
                  <w:rFonts w:ascii="Aptos Narrow" w:hAnsi="Aptos Narrow"/>
                  <w:color w:val="000000"/>
                </w:rPr>
                <w:t>0.13</w:t>
              </w:r>
            </w:ins>
          </w:p>
        </w:tc>
        <w:tc>
          <w:tcPr>
            <w:tcW w:w="962" w:type="dxa"/>
            <w:noWrap/>
            <w:vAlign w:val="bottom"/>
            <w:hideMark/>
          </w:tcPr>
          <w:p w14:paraId="3A40D66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82" w:author="Fernandes, Richard (he, him, his | il, le, lui)" w:date="2024-10-08T16:50:00Z" w16du:dateUtc="2024-10-08T20:50:00Z">
              <w:r>
                <w:rPr>
                  <w:rFonts w:ascii="Aptos Narrow" w:hAnsi="Aptos Narrow"/>
                  <w:color w:val="000000"/>
                </w:rPr>
                <w:t>0.05</w:t>
              </w:r>
            </w:ins>
          </w:p>
        </w:tc>
        <w:tc>
          <w:tcPr>
            <w:tcW w:w="962" w:type="dxa"/>
            <w:noWrap/>
            <w:vAlign w:val="bottom"/>
            <w:hideMark/>
          </w:tcPr>
          <w:p w14:paraId="646EE87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84" w:author="Fernandes, Richard (he, him, his | il, le, lui)" w:date="2024-10-08T16:50:00Z" w16du:dateUtc="2024-10-08T20:50:00Z">
              <w:r>
                <w:rPr>
                  <w:rFonts w:ascii="Aptos Narrow" w:hAnsi="Aptos Narrow"/>
                  <w:color w:val="000000"/>
                </w:rPr>
                <w:t>0.08</w:t>
              </w:r>
            </w:ins>
          </w:p>
        </w:tc>
        <w:tc>
          <w:tcPr>
            <w:tcW w:w="1054" w:type="dxa"/>
            <w:noWrap/>
            <w:vAlign w:val="bottom"/>
            <w:hideMark/>
          </w:tcPr>
          <w:p w14:paraId="0DD9FBE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86" w:author="Fernandes, Richard (he, him, his | il, le, lui)" w:date="2024-10-08T16:50:00Z" w16du:dateUtc="2024-10-08T20:50:00Z">
              <w:r>
                <w:rPr>
                  <w:rFonts w:ascii="Aptos Narrow" w:hAnsi="Aptos Narrow"/>
                  <w:color w:val="000000"/>
                </w:rPr>
                <w:t>0.62</w:t>
              </w:r>
            </w:ins>
          </w:p>
        </w:tc>
        <w:tc>
          <w:tcPr>
            <w:tcW w:w="738" w:type="dxa"/>
            <w:noWrap/>
            <w:vAlign w:val="bottom"/>
            <w:hideMark/>
          </w:tcPr>
          <w:p w14:paraId="7EA15D06"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88" w:author="Fernandes, Richard (he, him, his | il, le, lui)" w:date="2024-10-08T16:50:00Z" w16du:dateUtc="2024-10-08T20:50:00Z">
              <w:r>
                <w:rPr>
                  <w:rFonts w:ascii="Aptos Narrow" w:hAnsi="Aptos Narrow"/>
                  <w:color w:val="000000"/>
                </w:rPr>
                <w:t>0.08</w:t>
              </w:r>
            </w:ins>
          </w:p>
        </w:tc>
        <w:tc>
          <w:tcPr>
            <w:tcW w:w="886" w:type="dxa"/>
            <w:noWrap/>
            <w:vAlign w:val="bottom"/>
            <w:hideMark/>
          </w:tcPr>
          <w:p w14:paraId="0F7AB16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8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90" w:author="Fernandes, Richard (he, him, his | il, le, lui)" w:date="2024-10-08T16:50:00Z" w16du:dateUtc="2024-10-08T20:50:00Z">
              <w:r>
                <w:rPr>
                  <w:rFonts w:ascii="Aptos Narrow" w:hAnsi="Aptos Narrow"/>
                  <w:color w:val="000000"/>
                </w:rPr>
                <w:t>0.13</w:t>
              </w:r>
            </w:ins>
          </w:p>
        </w:tc>
        <w:tc>
          <w:tcPr>
            <w:tcW w:w="835" w:type="dxa"/>
            <w:noWrap/>
            <w:vAlign w:val="bottom"/>
            <w:hideMark/>
          </w:tcPr>
          <w:p w14:paraId="70F4B0EE"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92" w:author="Fernandes, Richard (he, him, his | il, le, lui)" w:date="2024-10-08T16:50:00Z" w16du:dateUtc="2024-10-08T20:50:00Z">
              <w:r>
                <w:rPr>
                  <w:rFonts w:ascii="Aptos Narrow" w:hAnsi="Aptos Narrow"/>
                  <w:color w:val="000000"/>
                </w:rPr>
                <w:t>0.05</w:t>
              </w:r>
            </w:ins>
          </w:p>
        </w:tc>
        <w:tc>
          <w:tcPr>
            <w:tcW w:w="886" w:type="dxa"/>
            <w:noWrap/>
            <w:vAlign w:val="bottom"/>
            <w:hideMark/>
          </w:tcPr>
          <w:p w14:paraId="7634859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8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94" w:author="Fernandes, Richard (he, him, his | il, le, lui)" w:date="2024-10-08T16:50:00Z" w16du:dateUtc="2024-10-08T20:50:00Z">
              <w:r>
                <w:rPr>
                  <w:rFonts w:ascii="Aptos Narrow" w:hAnsi="Aptos Narrow"/>
                  <w:color w:val="000000"/>
                </w:rPr>
                <w:t>0.08</w:t>
              </w:r>
            </w:ins>
          </w:p>
        </w:tc>
      </w:tr>
      <w:tr w:rsidR="00035628" w:rsidRPr="00023833" w14:paraId="3517A946" w14:textId="77777777" w:rsidTr="00D93814">
        <w:trPr>
          <w:trHeight w:val="295"/>
          <w:ins w:id="8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6E302E4" w14:textId="77777777" w:rsidR="00035628" w:rsidRPr="00023833" w:rsidRDefault="00035628" w:rsidP="00D93814">
            <w:pPr>
              <w:rPr>
                <w:ins w:id="8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97" w:author="Fernandes, Richard (he, him, his | il, le, lui)" w:date="2024-10-08T16:50:00Z" w16du:dateUtc="2024-10-08T20:50:00Z">
              <w:r>
                <w:rPr>
                  <w:rFonts w:ascii="Aptos Narrow" w:hAnsi="Aptos Narrow"/>
                  <w:color w:val="000000"/>
                </w:rPr>
                <w:t>TALL</w:t>
              </w:r>
            </w:ins>
          </w:p>
        </w:tc>
        <w:tc>
          <w:tcPr>
            <w:tcW w:w="1210" w:type="dxa"/>
            <w:noWrap/>
            <w:vAlign w:val="bottom"/>
            <w:hideMark/>
          </w:tcPr>
          <w:p w14:paraId="6DF2BB9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8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899" w:author="Fernandes, Richard (he, him, his | il, le, lui)" w:date="2024-10-08T16:50:00Z" w16du:dateUtc="2024-10-08T20:50:00Z">
              <w:r>
                <w:rPr>
                  <w:rFonts w:ascii="Aptos Narrow" w:hAnsi="Aptos Narrow"/>
                  <w:color w:val="000000"/>
                </w:rPr>
                <w:t>13-Apr-22</w:t>
              </w:r>
            </w:ins>
          </w:p>
        </w:tc>
        <w:tc>
          <w:tcPr>
            <w:tcW w:w="1191" w:type="dxa"/>
            <w:noWrap/>
            <w:vAlign w:val="bottom"/>
            <w:hideMark/>
          </w:tcPr>
          <w:p w14:paraId="14139D19"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01" w:author="Fernandes, Richard (he, him, his | il, le, lui)" w:date="2024-10-08T16:50:00Z" w16du:dateUtc="2024-10-08T20:50:00Z">
              <w:r>
                <w:rPr>
                  <w:rFonts w:ascii="Aptos Narrow" w:hAnsi="Aptos Narrow"/>
                  <w:color w:val="000000"/>
                </w:rPr>
                <w:t>TALL_046</w:t>
              </w:r>
            </w:ins>
          </w:p>
        </w:tc>
        <w:tc>
          <w:tcPr>
            <w:tcW w:w="910" w:type="dxa"/>
            <w:noWrap/>
            <w:vAlign w:val="bottom"/>
            <w:hideMark/>
          </w:tcPr>
          <w:p w14:paraId="4F7E8AB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03" w:author="Fernandes, Richard (he, him, his | il, le, lui)" w:date="2024-10-08T16:50:00Z" w16du:dateUtc="2024-10-08T20:50:00Z">
              <w:r>
                <w:rPr>
                  <w:rFonts w:ascii="Aptos Narrow" w:hAnsi="Aptos Narrow"/>
                  <w:color w:val="000000"/>
                </w:rPr>
                <w:t>25</w:t>
              </w:r>
            </w:ins>
          </w:p>
        </w:tc>
        <w:tc>
          <w:tcPr>
            <w:tcW w:w="962" w:type="dxa"/>
            <w:noWrap/>
            <w:vAlign w:val="bottom"/>
            <w:hideMark/>
          </w:tcPr>
          <w:p w14:paraId="449B947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05" w:author="Fernandes, Richard (he, him, his | il, le, lui)" w:date="2024-10-08T16:50:00Z" w16du:dateUtc="2024-10-08T20:50:00Z">
              <w:r>
                <w:rPr>
                  <w:rFonts w:ascii="Aptos Narrow" w:hAnsi="Aptos Narrow"/>
                  <w:color w:val="000000"/>
                </w:rPr>
                <w:t>2.70</w:t>
              </w:r>
            </w:ins>
          </w:p>
        </w:tc>
        <w:tc>
          <w:tcPr>
            <w:tcW w:w="962" w:type="dxa"/>
            <w:noWrap/>
            <w:vAlign w:val="bottom"/>
            <w:hideMark/>
          </w:tcPr>
          <w:p w14:paraId="1F9CB11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07" w:author="Fernandes, Richard (he, him, his | il, le, lui)" w:date="2024-10-08T16:50:00Z" w16du:dateUtc="2024-10-08T20:50:00Z">
              <w:r>
                <w:rPr>
                  <w:rFonts w:ascii="Aptos Narrow" w:hAnsi="Aptos Narrow"/>
                  <w:color w:val="000000"/>
                </w:rPr>
                <w:t>0.88</w:t>
              </w:r>
            </w:ins>
          </w:p>
        </w:tc>
        <w:tc>
          <w:tcPr>
            <w:tcW w:w="962" w:type="dxa"/>
            <w:noWrap/>
            <w:vAlign w:val="bottom"/>
            <w:hideMark/>
          </w:tcPr>
          <w:p w14:paraId="5941A65A"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09" w:author="Fernandes, Richard (he, him, his | il, le, lui)" w:date="2024-10-08T16:50:00Z" w16du:dateUtc="2024-10-08T20:50:00Z">
              <w:r>
                <w:rPr>
                  <w:rFonts w:ascii="Aptos Narrow" w:hAnsi="Aptos Narrow"/>
                  <w:color w:val="000000"/>
                </w:rPr>
                <w:t>1.82</w:t>
              </w:r>
            </w:ins>
          </w:p>
        </w:tc>
        <w:tc>
          <w:tcPr>
            <w:tcW w:w="1054" w:type="dxa"/>
            <w:noWrap/>
            <w:vAlign w:val="bottom"/>
            <w:hideMark/>
          </w:tcPr>
          <w:p w14:paraId="4697A7FB"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11" w:author="Fernandes, Richard (he, him, his | il, le, lui)" w:date="2024-10-08T16:50:00Z" w16du:dateUtc="2024-10-08T20:50:00Z">
              <w:r>
                <w:rPr>
                  <w:rFonts w:ascii="Aptos Narrow" w:hAnsi="Aptos Narrow"/>
                  <w:color w:val="000000"/>
                </w:rPr>
                <w:t>0.67</w:t>
              </w:r>
            </w:ins>
          </w:p>
        </w:tc>
        <w:tc>
          <w:tcPr>
            <w:tcW w:w="738" w:type="dxa"/>
            <w:noWrap/>
            <w:vAlign w:val="bottom"/>
            <w:hideMark/>
          </w:tcPr>
          <w:p w14:paraId="4314277E"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13" w:author="Fernandes, Richard (he, him, his | il, le, lui)" w:date="2024-10-08T16:50:00Z" w16du:dateUtc="2024-10-08T20:50:00Z">
              <w:r>
                <w:rPr>
                  <w:rFonts w:ascii="Aptos Narrow" w:hAnsi="Aptos Narrow"/>
                  <w:color w:val="000000"/>
                </w:rPr>
                <w:t>2.37</w:t>
              </w:r>
            </w:ins>
          </w:p>
        </w:tc>
        <w:tc>
          <w:tcPr>
            <w:tcW w:w="886" w:type="dxa"/>
            <w:noWrap/>
            <w:vAlign w:val="bottom"/>
            <w:hideMark/>
          </w:tcPr>
          <w:p w14:paraId="773BE868"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15" w:author="Fernandes, Richard (he, him, his | il, le, lui)" w:date="2024-10-08T16:50:00Z" w16du:dateUtc="2024-10-08T20:50:00Z">
              <w:r>
                <w:rPr>
                  <w:rFonts w:ascii="Aptos Narrow" w:hAnsi="Aptos Narrow"/>
                  <w:color w:val="000000"/>
                </w:rPr>
                <w:t>2.50</w:t>
              </w:r>
            </w:ins>
          </w:p>
        </w:tc>
        <w:tc>
          <w:tcPr>
            <w:tcW w:w="835" w:type="dxa"/>
            <w:noWrap/>
            <w:vAlign w:val="bottom"/>
            <w:hideMark/>
          </w:tcPr>
          <w:p w14:paraId="504FE39A"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17" w:author="Fernandes, Richard (he, him, his | il, le, lui)" w:date="2024-10-08T16:50:00Z" w16du:dateUtc="2024-10-08T20:50:00Z">
              <w:r>
                <w:rPr>
                  <w:rFonts w:ascii="Aptos Narrow" w:hAnsi="Aptos Narrow"/>
                  <w:color w:val="000000"/>
                </w:rPr>
                <w:t>1.60</w:t>
              </w:r>
            </w:ins>
          </w:p>
        </w:tc>
        <w:tc>
          <w:tcPr>
            <w:tcW w:w="886" w:type="dxa"/>
            <w:noWrap/>
            <w:vAlign w:val="bottom"/>
            <w:hideMark/>
          </w:tcPr>
          <w:p w14:paraId="23DB74A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19" w:author="Fernandes, Richard (he, him, his | il, le, lui)" w:date="2024-10-08T16:50:00Z" w16du:dateUtc="2024-10-08T20:50:00Z">
              <w:r>
                <w:rPr>
                  <w:rFonts w:ascii="Aptos Narrow" w:hAnsi="Aptos Narrow"/>
                  <w:color w:val="000000"/>
                </w:rPr>
                <w:t>1.69</w:t>
              </w:r>
            </w:ins>
          </w:p>
        </w:tc>
      </w:tr>
      <w:tr w:rsidR="00035628" w:rsidRPr="00023833" w14:paraId="69ADE556" w14:textId="77777777">
        <w:trPr>
          <w:cnfStyle w:val="000000100000" w:firstRow="0" w:lastRow="0" w:firstColumn="0" w:lastColumn="0" w:oddVBand="0" w:evenVBand="0" w:oddHBand="1" w:evenHBand="0" w:firstRowFirstColumn="0" w:firstRowLastColumn="0" w:lastRowFirstColumn="0" w:lastRowLastColumn="0"/>
          <w:trHeight w:val="295"/>
          <w:ins w:id="9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7C5C482" w14:textId="77777777" w:rsidR="00035628" w:rsidRPr="00023833" w:rsidRDefault="00035628" w:rsidP="00D93814">
            <w:pPr>
              <w:rPr>
                <w:ins w:id="9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22" w:author="Fernandes, Richard (he, him, his | il, le, lui)" w:date="2024-10-08T16:50:00Z" w16du:dateUtc="2024-10-08T20:50:00Z">
              <w:r>
                <w:rPr>
                  <w:rFonts w:ascii="Aptos Narrow" w:hAnsi="Aptos Narrow"/>
                  <w:color w:val="000000"/>
                </w:rPr>
                <w:t>TALL</w:t>
              </w:r>
            </w:ins>
          </w:p>
        </w:tc>
        <w:tc>
          <w:tcPr>
            <w:tcW w:w="1210" w:type="dxa"/>
            <w:noWrap/>
            <w:vAlign w:val="bottom"/>
            <w:hideMark/>
          </w:tcPr>
          <w:p w14:paraId="2910A68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24" w:author="Fernandes, Richard (he, him, his | il, le, lui)" w:date="2024-10-08T16:50:00Z" w16du:dateUtc="2024-10-08T20:50:00Z">
              <w:r>
                <w:rPr>
                  <w:rFonts w:ascii="Aptos Narrow" w:hAnsi="Aptos Narrow"/>
                  <w:color w:val="000000"/>
                </w:rPr>
                <w:t>13-Apr-22</w:t>
              </w:r>
            </w:ins>
          </w:p>
        </w:tc>
        <w:tc>
          <w:tcPr>
            <w:tcW w:w="1191" w:type="dxa"/>
            <w:noWrap/>
            <w:vAlign w:val="bottom"/>
            <w:hideMark/>
          </w:tcPr>
          <w:p w14:paraId="7ED0D005"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26" w:author="Fernandes, Richard (he, him, his | il, le, lui)" w:date="2024-10-08T16:50:00Z" w16du:dateUtc="2024-10-08T20:50:00Z">
              <w:r>
                <w:rPr>
                  <w:rFonts w:ascii="Aptos Narrow" w:hAnsi="Aptos Narrow"/>
                  <w:color w:val="000000"/>
                </w:rPr>
                <w:t>TALL_048</w:t>
              </w:r>
            </w:ins>
          </w:p>
        </w:tc>
        <w:tc>
          <w:tcPr>
            <w:tcW w:w="910" w:type="dxa"/>
            <w:noWrap/>
            <w:vAlign w:val="bottom"/>
            <w:hideMark/>
          </w:tcPr>
          <w:p w14:paraId="2BC9474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28" w:author="Fernandes, Richard (he, him, his | il, le, lui)" w:date="2024-10-08T16:50:00Z" w16du:dateUtc="2024-10-08T20:50:00Z">
              <w:r>
                <w:rPr>
                  <w:rFonts w:ascii="Aptos Narrow" w:hAnsi="Aptos Narrow"/>
                  <w:color w:val="000000"/>
                </w:rPr>
                <w:t>25</w:t>
              </w:r>
            </w:ins>
          </w:p>
        </w:tc>
        <w:tc>
          <w:tcPr>
            <w:tcW w:w="962" w:type="dxa"/>
            <w:noWrap/>
            <w:vAlign w:val="bottom"/>
            <w:hideMark/>
          </w:tcPr>
          <w:p w14:paraId="63BF50C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30" w:author="Fernandes, Richard (he, him, his | il, le, lui)" w:date="2024-10-08T16:50:00Z" w16du:dateUtc="2024-10-08T20:50:00Z">
              <w:r>
                <w:rPr>
                  <w:rFonts w:ascii="Aptos Narrow" w:hAnsi="Aptos Narrow"/>
                  <w:color w:val="000000"/>
                </w:rPr>
                <w:t>1.59</w:t>
              </w:r>
            </w:ins>
          </w:p>
        </w:tc>
        <w:tc>
          <w:tcPr>
            <w:tcW w:w="962" w:type="dxa"/>
            <w:noWrap/>
            <w:vAlign w:val="bottom"/>
            <w:hideMark/>
          </w:tcPr>
          <w:p w14:paraId="3D8A6C5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32" w:author="Fernandes, Richard (he, him, his | il, le, lui)" w:date="2024-10-08T16:50:00Z" w16du:dateUtc="2024-10-08T20:50:00Z">
              <w:r>
                <w:rPr>
                  <w:rFonts w:ascii="Aptos Narrow" w:hAnsi="Aptos Narrow"/>
                  <w:color w:val="000000"/>
                </w:rPr>
                <w:t>0.31</w:t>
              </w:r>
            </w:ins>
          </w:p>
        </w:tc>
        <w:tc>
          <w:tcPr>
            <w:tcW w:w="962" w:type="dxa"/>
            <w:noWrap/>
            <w:vAlign w:val="bottom"/>
            <w:hideMark/>
          </w:tcPr>
          <w:p w14:paraId="026ADFC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34" w:author="Fernandes, Richard (he, him, his | il, le, lui)" w:date="2024-10-08T16:50:00Z" w16du:dateUtc="2024-10-08T20:50:00Z">
              <w:r>
                <w:rPr>
                  <w:rFonts w:ascii="Aptos Narrow" w:hAnsi="Aptos Narrow"/>
                  <w:color w:val="000000"/>
                </w:rPr>
                <w:t>1.28</w:t>
              </w:r>
            </w:ins>
          </w:p>
        </w:tc>
        <w:tc>
          <w:tcPr>
            <w:tcW w:w="1054" w:type="dxa"/>
            <w:noWrap/>
            <w:vAlign w:val="bottom"/>
            <w:hideMark/>
          </w:tcPr>
          <w:p w14:paraId="5916D80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36" w:author="Fernandes, Richard (he, him, his | il, le, lui)" w:date="2024-10-08T16:50:00Z" w16du:dateUtc="2024-10-08T20:50:00Z">
              <w:r>
                <w:rPr>
                  <w:rFonts w:ascii="Aptos Narrow" w:hAnsi="Aptos Narrow"/>
                  <w:color w:val="000000"/>
                </w:rPr>
                <w:t>0.81</w:t>
              </w:r>
            </w:ins>
          </w:p>
        </w:tc>
        <w:tc>
          <w:tcPr>
            <w:tcW w:w="738" w:type="dxa"/>
            <w:noWrap/>
            <w:vAlign w:val="bottom"/>
            <w:hideMark/>
          </w:tcPr>
          <w:p w14:paraId="5C69D052"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38" w:author="Fernandes, Richard (he, him, his | il, le, lui)" w:date="2024-10-08T16:50:00Z" w16du:dateUtc="2024-10-08T20:50:00Z">
              <w:r>
                <w:rPr>
                  <w:rFonts w:ascii="Aptos Narrow" w:hAnsi="Aptos Narrow"/>
                  <w:color w:val="000000"/>
                </w:rPr>
                <w:t>1.66</w:t>
              </w:r>
            </w:ins>
          </w:p>
        </w:tc>
        <w:tc>
          <w:tcPr>
            <w:tcW w:w="886" w:type="dxa"/>
            <w:noWrap/>
            <w:vAlign w:val="bottom"/>
            <w:hideMark/>
          </w:tcPr>
          <w:p w14:paraId="6269B37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40" w:author="Fernandes, Richard (he, him, his | il, le, lui)" w:date="2024-10-08T16:50:00Z" w16du:dateUtc="2024-10-08T20:50:00Z">
              <w:r>
                <w:rPr>
                  <w:rFonts w:ascii="Aptos Narrow" w:hAnsi="Aptos Narrow"/>
                  <w:color w:val="000000"/>
                </w:rPr>
                <w:t>1.62</w:t>
              </w:r>
            </w:ins>
          </w:p>
        </w:tc>
        <w:tc>
          <w:tcPr>
            <w:tcW w:w="835" w:type="dxa"/>
            <w:noWrap/>
            <w:vAlign w:val="bottom"/>
            <w:hideMark/>
          </w:tcPr>
          <w:p w14:paraId="0C17396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42" w:author="Fernandes, Richard (he, him, his | il, le, lui)" w:date="2024-10-08T16:50:00Z" w16du:dateUtc="2024-10-08T20:50:00Z">
              <w:r>
                <w:rPr>
                  <w:rFonts w:ascii="Aptos Narrow" w:hAnsi="Aptos Narrow"/>
                  <w:color w:val="000000"/>
                </w:rPr>
                <w:t>1.34</w:t>
              </w:r>
            </w:ins>
          </w:p>
        </w:tc>
        <w:tc>
          <w:tcPr>
            <w:tcW w:w="886" w:type="dxa"/>
            <w:noWrap/>
            <w:vAlign w:val="bottom"/>
            <w:hideMark/>
          </w:tcPr>
          <w:p w14:paraId="72029F8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44" w:author="Fernandes, Richard (he, him, his | il, le, lui)" w:date="2024-10-08T16:50:00Z" w16du:dateUtc="2024-10-08T20:50:00Z">
              <w:r>
                <w:rPr>
                  <w:rFonts w:ascii="Aptos Narrow" w:hAnsi="Aptos Narrow"/>
                  <w:color w:val="000000"/>
                </w:rPr>
                <w:t>1.30</w:t>
              </w:r>
            </w:ins>
          </w:p>
        </w:tc>
      </w:tr>
      <w:tr w:rsidR="00035628" w:rsidRPr="00023833" w14:paraId="0DA396EE" w14:textId="77777777" w:rsidTr="00D93814">
        <w:trPr>
          <w:trHeight w:val="295"/>
          <w:ins w:id="9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F440D8D" w14:textId="77777777" w:rsidR="00035628" w:rsidRPr="00023833" w:rsidRDefault="00035628" w:rsidP="00D93814">
            <w:pPr>
              <w:rPr>
                <w:ins w:id="9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47" w:author="Fernandes, Richard (he, him, his | il, le, lui)" w:date="2024-10-08T16:50:00Z" w16du:dateUtc="2024-10-08T20:50:00Z">
              <w:r>
                <w:rPr>
                  <w:rFonts w:ascii="Aptos Narrow" w:hAnsi="Aptos Narrow"/>
                  <w:color w:val="000000"/>
                </w:rPr>
                <w:t xml:space="preserve">TEAK </w:t>
              </w:r>
            </w:ins>
          </w:p>
        </w:tc>
        <w:tc>
          <w:tcPr>
            <w:tcW w:w="1210" w:type="dxa"/>
            <w:noWrap/>
            <w:vAlign w:val="bottom"/>
            <w:hideMark/>
          </w:tcPr>
          <w:p w14:paraId="00C8B6F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49" w:author="Fernandes, Richard (he, him, his | il, le, lui)" w:date="2024-10-08T16:50:00Z" w16du:dateUtc="2024-10-08T20:50:00Z">
              <w:r>
                <w:rPr>
                  <w:rFonts w:ascii="Aptos Narrow" w:hAnsi="Aptos Narrow"/>
                  <w:color w:val="000000"/>
                </w:rPr>
                <w:t>25-May-21</w:t>
              </w:r>
            </w:ins>
          </w:p>
        </w:tc>
        <w:tc>
          <w:tcPr>
            <w:tcW w:w="1191" w:type="dxa"/>
            <w:noWrap/>
            <w:vAlign w:val="bottom"/>
            <w:hideMark/>
          </w:tcPr>
          <w:p w14:paraId="2F20B671"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51" w:author="Fernandes, Richard (he, him, his | il, le, lui)" w:date="2024-10-08T16:50:00Z" w16du:dateUtc="2024-10-08T20:50:00Z">
              <w:r>
                <w:rPr>
                  <w:rFonts w:ascii="Aptos Narrow" w:hAnsi="Aptos Narrow"/>
                  <w:color w:val="000000"/>
                </w:rPr>
                <w:t>TEAK_046</w:t>
              </w:r>
            </w:ins>
          </w:p>
        </w:tc>
        <w:tc>
          <w:tcPr>
            <w:tcW w:w="910" w:type="dxa"/>
            <w:noWrap/>
            <w:vAlign w:val="bottom"/>
            <w:hideMark/>
          </w:tcPr>
          <w:p w14:paraId="1503DF2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53" w:author="Fernandes, Richard (he, him, his | il, le, lui)" w:date="2024-10-08T16:50:00Z" w16du:dateUtc="2024-10-08T20:50:00Z">
              <w:r>
                <w:rPr>
                  <w:rFonts w:ascii="Aptos Narrow" w:hAnsi="Aptos Narrow"/>
                  <w:color w:val="000000"/>
                </w:rPr>
                <w:t>35</w:t>
              </w:r>
            </w:ins>
          </w:p>
        </w:tc>
        <w:tc>
          <w:tcPr>
            <w:tcW w:w="962" w:type="dxa"/>
            <w:noWrap/>
            <w:vAlign w:val="bottom"/>
            <w:hideMark/>
          </w:tcPr>
          <w:p w14:paraId="5095835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55" w:author="Fernandes, Richard (he, him, his | il, le, lui)" w:date="2024-10-08T16:50:00Z" w16du:dateUtc="2024-10-08T20:50:00Z">
              <w:r>
                <w:rPr>
                  <w:rFonts w:ascii="Aptos Narrow" w:hAnsi="Aptos Narrow"/>
                  <w:color w:val="000000"/>
                </w:rPr>
                <w:t>3.92</w:t>
              </w:r>
            </w:ins>
          </w:p>
        </w:tc>
        <w:tc>
          <w:tcPr>
            <w:tcW w:w="962" w:type="dxa"/>
            <w:noWrap/>
            <w:vAlign w:val="bottom"/>
            <w:hideMark/>
          </w:tcPr>
          <w:p w14:paraId="12DBCB4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57" w:author="Fernandes, Richard (he, him, his | il, le, lui)" w:date="2024-10-08T16:50:00Z" w16du:dateUtc="2024-10-08T20:50:00Z">
              <w:r>
                <w:rPr>
                  <w:rFonts w:ascii="Aptos Narrow" w:hAnsi="Aptos Narrow"/>
                  <w:color w:val="000000"/>
                </w:rPr>
                <w:t>1.23</w:t>
              </w:r>
            </w:ins>
          </w:p>
        </w:tc>
        <w:tc>
          <w:tcPr>
            <w:tcW w:w="962" w:type="dxa"/>
            <w:noWrap/>
            <w:vAlign w:val="bottom"/>
            <w:hideMark/>
          </w:tcPr>
          <w:p w14:paraId="1513175A"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59" w:author="Fernandes, Richard (he, him, his | il, le, lui)" w:date="2024-10-08T16:50:00Z" w16du:dateUtc="2024-10-08T20:50:00Z">
              <w:r>
                <w:rPr>
                  <w:rFonts w:ascii="Aptos Narrow" w:hAnsi="Aptos Narrow"/>
                  <w:color w:val="000000"/>
                </w:rPr>
                <w:t>2.69</w:t>
              </w:r>
            </w:ins>
          </w:p>
        </w:tc>
        <w:tc>
          <w:tcPr>
            <w:tcW w:w="1054" w:type="dxa"/>
            <w:noWrap/>
            <w:vAlign w:val="bottom"/>
            <w:hideMark/>
          </w:tcPr>
          <w:p w14:paraId="18738B0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61" w:author="Fernandes, Richard (he, him, his | il, le, lui)" w:date="2024-10-08T16:50:00Z" w16du:dateUtc="2024-10-08T20:50:00Z">
              <w:r>
                <w:rPr>
                  <w:rFonts w:ascii="Aptos Narrow" w:hAnsi="Aptos Narrow"/>
                  <w:color w:val="000000"/>
                </w:rPr>
                <w:t>0.69</w:t>
              </w:r>
            </w:ins>
          </w:p>
        </w:tc>
        <w:tc>
          <w:tcPr>
            <w:tcW w:w="738" w:type="dxa"/>
            <w:noWrap/>
            <w:vAlign w:val="bottom"/>
            <w:hideMark/>
          </w:tcPr>
          <w:p w14:paraId="23A928EB"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63" w:author="Fernandes, Richard (he, him, his | il, le, lui)" w:date="2024-10-08T16:50:00Z" w16du:dateUtc="2024-10-08T20:50:00Z">
              <w:r>
                <w:rPr>
                  <w:rFonts w:ascii="Aptos Narrow" w:hAnsi="Aptos Narrow"/>
                  <w:color w:val="000000"/>
                </w:rPr>
                <w:t>3.32</w:t>
              </w:r>
            </w:ins>
          </w:p>
        </w:tc>
        <w:tc>
          <w:tcPr>
            <w:tcW w:w="886" w:type="dxa"/>
            <w:noWrap/>
            <w:vAlign w:val="bottom"/>
            <w:hideMark/>
          </w:tcPr>
          <w:p w14:paraId="2B937AA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9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65" w:author="Fernandes, Richard (he, him, his | il, le, lui)" w:date="2024-10-08T16:50:00Z" w16du:dateUtc="2024-10-08T20:50:00Z">
              <w:r>
                <w:rPr>
                  <w:rFonts w:ascii="Aptos Narrow" w:hAnsi="Aptos Narrow"/>
                  <w:color w:val="000000"/>
                </w:rPr>
                <w:t>3.15</w:t>
              </w:r>
            </w:ins>
          </w:p>
        </w:tc>
        <w:tc>
          <w:tcPr>
            <w:tcW w:w="835" w:type="dxa"/>
            <w:noWrap/>
            <w:vAlign w:val="bottom"/>
            <w:hideMark/>
          </w:tcPr>
          <w:p w14:paraId="53D4B30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67" w:author="Fernandes, Richard (he, him, his | il, le, lui)" w:date="2024-10-08T16:50:00Z" w16du:dateUtc="2024-10-08T20:50:00Z">
              <w:r>
                <w:rPr>
                  <w:rFonts w:ascii="Aptos Narrow" w:hAnsi="Aptos Narrow"/>
                  <w:color w:val="000000"/>
                </w:rPr>
                <w:t>2.28</w:t>
              </w:r>
            </w:ins>
          </w:p>
        </w:tc>
        <w:tc>
          <w:tcPr>
            <w:tcW w:w="886" w:type="dxa"/>
            <w:noWrap/>
            <w:vAlign w:val="bottom"/>
            <w:hideMark/>
          </w:tcPr>
          <w:p w14:paraId="21E5F2E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69" w:author="Fernandes, Richard (he, him, his | il, le, lui)" w:date="2024-10-08T16:50:00Z" w16du:dateUtc="2024-10-08T20:50:00Z">
              <w:r>
                <w:rPr>
                  <w:rFonts w:ascii="Aptos Narrow" w:hAnsi="Aptos Narrow"/>
                  <w:color w:val="000000"/>
                </w:rPr>
                <w:t>2.16</w:t>
              </w:r>
            </w:ins>
          </w:p>
        </w:tc>
      </w:tr>
      <w:tr w:rsidR="00035628" w:rsidRPr="00023833" w14:paraId="358B4B56" w14:textId="77777777">
        <w:trPr>
          <w:cnfStyle w:val="000000100000" w:firstRow="0" w:lastRow="0" w:firstColumn="0" w:lastColumn="0" w:oddVBand="0" w:evenVBand="0" w:oddHBand="1" w:evenHBand="0" w:firstRowFirstColumn="0" w:firstRowLastColumn="0" w:lastRowFirstColumn="0" w:lastRowLastColumn="0"/>
          <w:trHeight w:val="295"/>
          <w:ins w:id="9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57E1DF3B" w14:textId="77777777" w:rsidR="00035628" w:rsidRPr="00023833" w:rsidRDefault="00035628" w:rsidP="00D93814">
            <w:pPr>
              <w:rPr>
                <w:ins w:id="9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72" w:author="Fernandes, Richard (he, him, his | il, le, lui)" w:date="2024-10-08T16:50:00Z" w16du:dateUtc="2024-10-08T20:50:00Z">
              <w:r>
                <w:rPr>
                  <w:rFonts w:ascii="Aptos Narrow" w:hAnsi="Aptos Narrow"/>
                  <w:color w:val="000000"/>
                </w:rPr>
                <w:t xml:space="preserve">TEAK </w:t>
              </w:r>
            </w:ins>
          </w:p>
        </w:tc>
        <w:tc>
          <w:tcPr>
            <w:tcW w:w="1210" w:type="dxa"/>
            <w:noWrap/>
            <w:vAlign w:val="bottom"/>
            <w:hideMark/>
          </w:tcPr>
          <w:p w14:paraId="0F3DD22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74" w:author="Fernandes, Richard (he, him, his | il, le, lui)" w:date="2024-10-08T16:50:00Z" w16du:dateUtc="2024-10-08T20:50:00Z">
              <w:r>
                <w:rPr>
                  <w:rFonts w:ascii="Aptos Narrow" w:hAnsi="Aptos Narrow"/>
                  <w:color w:val="000000"/>
                </w:rPr>
                <w:t>25-May-21</w:t>
              </w:r>
            </w:ins>
          </w:p>
        </w:tc>
        <w:tc>
          <w:tcPr>
            <w:tcW w:w="1191" w:type="dxa"/>
            <w:noWrap/>
            <w:vAlign w:val="bottom"/>
            <w:hideMark/>
          </w:tcPr>
          <w:p w14:paraId="51B49F80"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76" w:author="Fernandes, Richard (he, him, his | il, le, lui)" w:date="2024-10-08T16:50:00Z" w16du:dateUtc="2024-10-08T20:50:00Z">
              <w:r>
                <w:rPr>
                  <w:rFonts w:ascii="Aptos Narrow" w:hAnsi="Aptos Narrow"/>
                  <w:color w:val="000000"/>
                </w:rPr>
                <w:t>TEAK_047</w:t>
              </w:r>
            </w:ins>
          </w:p>
        </w:tc>
        <w:tc>
          <w:tcPr>
            <w:tcW w:w="910" w:type="dxa"/>
            <w:noWrap/>
            <w:vAlign w:val="bottom"/>
            <w:hideMark/>
          </w:tcPr>
          <w:p w14:paraId="1957D036"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78" w:author="Fernandes, Richard (he, him, his | il, le, lui)" w:date="2024-10-08T16:50:00Z" w16du:dateUtc="2024-10-08T20:50:00Z">
              <w:r>
                <w:rPr>
                  <w:rFonts w:ascii="Aptos Narrow" w:hAnsi="Aptos Narrow"/>
                  <w:color w:val="000000"/>
                </w:rPr>
                <w:t>35</w:t>
              </w:r>
            </w:ins>
          </w:p>
        </w:tc>
        <w:tc>
          <w:tcPr>
            <w:tcW w:w="962" w:type="dxa"/>
            <w:noWrap/>
            <w:vAlign w:val="bottom"/>
            <w:hideMark/>
          </w:tcPr>
          <w:p w14:paraId="58DB71D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80" w:author="Fernandes, Richard (he, him, his | il, le, lui)" w:date="2024-10-08T16:50:00Z" w16du:dateUtc="2024-10-08T20:50:00Z">
              <w:r>
                <w:rPr>
                  <w:rFonts w:ascii="Aptos Narrow" w:hAnsi="Aptos Narrow"/>
                  <w:color w:val="000000"/>
                </w:rPr>
                <w:t>3.11</w:t>
              </w:r>
            </w:ins>
          </w:p>
        </w:tc>
        <w:tc>
          <w:tcPr>
            <w:tcW w:w="962" w:type="dxa"/>
            <w:noWrap/>
            <w:vAlign w:val="bottom"/>
            <w:hideMark/>
          </w:tcPr>
          <w:p w14:paraId="75AC5213"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82" w:author="Fernandes, Richard (he, him, his | il, le, lui)" w:date="2024-10-08T16:50:00Z" w16du:dateUtc="2024-10-08T20:50:00Z">
              <w:r>
                <w:rPr>
                  <w:rFonts w:ascii="Aptos Narrow" w:hAnsi="Aptos Narrow"/>
                  <w:color w:val="000000"/>
                </w:rPr>
                <w:t>1.03</w:t>
              </w:r>
            </w:ins>
          </w:p>
        </w:tc>
        <w:tc>
          <w:tcPr>
            <w:tcW w:w="962" w:type="dxa"/>
            <w:noWrap/>
            <w:vAlign w:val="bottom"/>
            <w:hideMark/>
          </w:tcPr>
          <w:p w14:paraId="6ED5897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84" w:author="Fernandes, Richard (he, him, his | il, le, lui)" w:date="2024-10-08T16:50:00Z" w16du:dateUtc="2024-10-08T20:50:00Z">
              <w:r>
                <w:rPr>
                  <w:rFonts w:ascii="Aptos Narrow" w:hAnsi="Aptos Narrow"/>
                  <w:color w:val="000000"/>
                </w:rPr>
                <w:t>2.08</w:t>
              </w:r>
            </w:ins>
          </w:p>
        </w:tc>
        <w:tc>
          <w:tcPr>
            <w:tcW w:w="1054" w:type="dxa"/>
            <w:noWrap/>
            <w:vAlign w:val="bottom"/>
            <w:hideMark/>
          </w:tcPr>
          <w:p w14:paraId="110800CA"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86" w:author="Fernandes, Richard (he, him, his | il, le, lui)" w:date="2024-10-08T16:50:00Z" w16du:dateUtc="2024-10-08T20:50:00Z">
              <w:r>
                <w:rPr>
                  <w:rFonts w:ascii="Aptos Narrow" w:hAnsi="Aptos Narrow"/>
                  <w:color w:val="000000"/>
                </w:rPr>
                <w:t>0.67</w:t>
              </w:r>
            </w:ins>
          </w:p>
        </w:tc>
        <w:tc>
          <w:tcPr>
            <w:tcW w:w="738" w:type="dxa"/>
            <w:noWrap/>
            <w:vAlign w:val="bottom"/>
            <w:hideMark/>
          </w:tcPr>
          <w:p w14:paraId="7B12F569"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88" w:author="Fernandes, Richard (he, him, his | il, le, lui)" w:date="2024-10-08T16:50:00Z" w16du:dateUtc="2024-10-08T20:50:00Z">
              <w:r>
                <w:rPr>
                  <w:rFonts w:ascii="Aptos Narrow" w:hAnsi="Aptos Narrow"/>
                  <w:color w:val="000000"/>
                </w:rPr>
                <w:t>3.31</w:t>
              </w:r>
            </w:ins>
          </w:p>
        </w:tc>
        <w:tc>
          <w:tcPr>
            <w:tcW w:w="886" w:type="dxa"/>
            <w:noWrap/>
            <w:vAlign w:val="bottom"/>
            <w:hideMark/>
          </w:tcPr>
          <w:p w14:paraId="215DA78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9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90" w:author="Fernandes, Richard (he, him, his | il, le, lui)" w:date="2024-10-08T16:50:00Z" w16du:dateUtc="2024-10-08T20:50:00Z">
              <w:r>
                <w:rPr>
                  <w:rFonts w:ascii="Aptos Narrow" w:hAnsi="Aptos Narrow"/>
                  <w:color w:val="000000"/>
                </w:rPr>
                <w:t>3.32</w:t>
              </w:r>
            </w:ins>
          </w:p>
        </w:tc>
        <w:tc>
          <w:tcPr>
            <w:tcW w:w="835" w:type="dxa"/>
            <w:noWrap/>
            <w:vAlign w:val="bottom"/>
            <w:hideMark/>
          </w:tcPr>
          <w:p w14:paraId="20F156A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92" w:author="Fernandes, Richard (he, him, his | il, le, lui)" w:date="2024-10-08T16:50:00Z" w16du:dateUtc="2024-10-08T20:50:00Z">
              <w:r>
                <w:rPr>
                  <w:rFonts w:ascii="Aptos Narrow" w:hAnsi="Aptos Narrow"/>
                  <w:color w:val="000000"/>
                </w:rPr>
                <w:t>2.21</w:t>
              </w:r>
            </w:ins>
          </w:p>
        </w:tc>
        <w:tc>
          <w:tcPr>
            <w:tcW w:w="886" w:type="dxa"/>
            <w:noWrap/>
            <w:vAlign w:val="bottom"/>
            <w:hideMark/>
          </w:tcPr>
          <w:p w14:paraId="65958E9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9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94" w:author="Fernandes, Richard (he, him, his | il, le, lui)" w:date="2024-10-08T16:50:00Z" w16du:dateUtc="2024-10-08T20:50:00Z">
              <w:r>
                <w:rPr>
                  <w:rFonts w:ascii="Aptos Narrow" w:hAnsi="Aptos Narrow"/>
                  <w:color w:val="000000"/>
                </w:rPr>
                <w:t>2.22</w:t>
              </w:r>
            </w:ins>
          </w:p>
        </w:tc>
      </w:tr>
      <w:tr w:rsidR="00035628" w:rsidRPr="00023833" w14:paraId="6D42FFB1" w14:textId="77777777" w:rsidTr="00D93814">
        <w:trPr>
          <w:trHeight w:val="295"/>
          <w:ins w:id="9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3BD5E2FB" w14:textId="77777777" w:rsidR="00035628" w:rsidRPr="00023833" w:rsidRDefault="00035628" w:rsidP="00D93814">
            <w:pPr>
              <w:rPr>
                <w:ins w:id="9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97" w:author="Fernandes, Richard (he, him, his | il, le, lui)" w:date="2024-10-08T16:50:00Z" w16du:dateUtc="2024-10-08T20:50:00Z">
              <w:r>
                <w:rPr>
                  <w:rFonts w:ascii="Aptos Narrow" w:hAnsi="Aptos Narrow"/>
                  <w:color w:val="000000"/>
                </w:rPr>
                <w:t xml:space="preserve">TEAK </w:t>
              </w:r>
            </w:ins>
          </w:p>
        </w:tc>
        <w:tc>
          <w:tcPr>
            <w:tcW w:w="1210" w:type="dxa"/>
            <w:noWrap/>
            <w:vAlign w:val="bottom"/>
            <w:hideMark/>
          </w:tcPr>
          <w:p w14:paraId="17718EA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9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999" w:author="Fernandes, Richard (he, him, his | il, le, lui)" w:date="2024-10-08T16:50:00Z" w16du:dateUtc="2024-10-08T20:50:00Z">
              <w:r>
                <w:rPr>
                  <w:rFonts w:ascii="Aptos Narrow" w:hAnsi="Aptos Narrow"/>
                  <w:color w:val="000000"/>
                </w:rPr>
                <w:t>25-May-21</w:t>
              </w:r>
            </w:ins>
          </w:p>
        </w:tc>
        <w:tc>
          <w:tcPr>
            <w:tcW w:w="1191" w:type="dxa"/>
            <w:noWrap/>
            <w:vAlign w:val="bottom"/>
            <w:hideMark/>
          </w:tcPr>
          <w:p w14:paraId="7A7968FD"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01" w:author="Fernandes, Richard (he, him, his | il, le, lui)" w:date="2024-10-08T16:50:00Z" w16du:dateUtc="2024-10-08T20:50:00Z">
              <w:r>
                <w:rPr>
                  <w:rFonts w:ascii="Aptos Narrow" w:hAnsi="Aptos Narrow"/>
                  <w:color w:val="000000"/>
                </w:rPr>
                <w:t>TEAK_057</w:t>
              </w:r>
            </w:ins>
          </w:p>
        </w:tc>
        <w:tc>
          <w:tcPr>
            <w:tcW w:w="910" w:type="dxa"/>
            <w:noWrap/>
            <w:vAlign w:val="bottom"/>
            <w:hideMark/>
          </w:tcPr>
          <w:p w14:paraId="1EBD9C1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03" w:author="Fernandes, Richard (he, him, his | il, le, lui)" w:date="2024-10-08T16:50:00Z" w16du:dateUtc="2024-10-08T20:50:00Z">
              <w:r>
                <w:rPr>
                  <w:rFonts w:ascii="Aptos Narrow" w:hAnsi="Aptos Narrow"/>
                  <w:color w:val="000000"/>
                </w:rPr>
                <w:t>35</w:t>
              </w:r>
            </w:ins>
          </w:p>
        </w:tc>
        <w:tc>
          <w:tcPr>
            <w:tcW w:w="962" w:type="dxa"/>
            <w:noWrap/>
            <w:vAlign w:val="bottom"/>
            <w:hideMark/>
          </w:tcPr>
          <w:p w14:paraId="6B19BA4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05" w:author="Fernandes, Richard (he, him, his | il, le, lui)" w:date="2024-10-08T16:50:00Z" w16du:dateUtc="2024-10-08T20:50:00Z">
              <w:r>
                <w:rPr>
                  <w:rFonts w:ascii="Aptos Narrow" w:hAnsi="Aptos Narrow"/>
                  <w:color w:val="000000"/>
                </w:rPr>
                <w:t>4.86</w:t>
              </w:r>
            </w:ins>
          </w:p>
        </w:tc>
        <w:tc>
          <w:tcPr>
            <w:tcW w:w="962" w:type="dxa"/>
            <w:noWrap/>
            <w:vAlign w:val="bottom"/>
            <w:hideMark/>
          </w:tcPr>
          <w:p w14:paraId="550D12A8"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07" w:author="Fernandes, Richard (he, him, his | il, le, lui)" w:date="2024-10-08T16:50:00Z" w16du:dateUtc="2024-10-08T20:50:00Z">
              <w:r>
                <w:rPr>
                  <w:rFonts w:ascii="Aptos Narrow" w:hAnsi="Aptos Narrow"/>
                  <w:color w:val="000000"/>
                </w:rPr>
                <w:t>1.73</w:t>
              </w:r>
            </w:ins>
          </w:p>
        </w:tc>
        <w:tc>
          <w:tcPr>
            <w:tcW w:w="962" w:type="dxa"/>
            <w:noWrap/>
            <w:vAlign w:val="bottom"/>
            <w:hideMark/>
          </w:tcPr>
          <w:p w14:paraId="7191AC7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09" w:author="Fernandes, Richard (he, him, his | il, le, lui)" w:date="2024-10-08T16:50:00Z" w16du:dateUtc="2024-10-08T20:50:00Z">
              <w:r>
                <w:rPr>
                  <w:rFonts w:ascii="Aptos Narrow" w:hAnsi="Aptos Narrow"/>
                  <w:color w:val="000000"/>
                </w:rPr>
                <w:t>3.13</w:t>
              </w:r>
            </w:ins>
          </w:p>
        </w:tc>
        <w:tc>
          <w:tcPr>
            <w:tcW w:w="1054" w:type="dxa"/>
            <w:noWrap/>
            <w:vAlign w:val="bottom"/>
            <w:hideMark/>
          </w:tcPr>
          <w:p w14:paraId="7C915D1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11" w:author="Fernandes, Richard (he, him, his | il, le, lui)" w:date="2024-10-08T16:50:00Z" w16du:dateUtc="2024-10-08T20:50:00Z">
              <w:r>
                <w:rPr>
                  <w:rFonts w:ascii="Aptos Narrow" w:hAnsi="Aptos Narrow"/>
                  <w:color w:val="000000"/>
                </w:rPr>
                <w:t>0.64</w:t>
              </w:r>
            </w:ins>
          </w:p>
        </w:tc>
        <w:tc>
          <w:tcPr>
            <w:tcW w:w="738" w:type="dxa"/>
            <w:noWrap/>
            <w:vAlign w:val="bottom"/>
            <w:hideMark/>
          </w:tcPr>
          <w:p w14:paraId="6FAD26E0"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13" w:author="Fernandes, Richard (he, him, his | il, le, lui)" w:date="2024-10-08T16:50:00Z" w16du:dateUtc="2024-10-08T20:50:00Z">
              <w:r>
                <w:rPr>
                  <w:rFonts w:ascii="Aptos Narrow" w:hAnsi="Aptos Narrow"/>
                  <w:color w:val="000000"/>
                </w:rPr>
                <w:t>4.85</w:t>
              </w:r>
            </w:ins>
          </w:p>
        </w:tc>
        <w:tc>
          <w:tcPr>
            <w:tcW w:w="886" w:type="dxa"/>
            <w:noWrap/>
            <w:vAlign w:val="bottom"/>
            <w:hideMark/>
          </w:tcPr>
          <w:p w14:paraId="60B95263"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15" w:author="Fernandes, Richard (he, him, his | il, le, lui)" w:date="2024-10-08T16:50:00Z" w16du:dateUtc="2024-10-08T20:50:00Z">
              <w:r>
                <w:rPr>
                  <w:rFonts w:ascii="Aptos Narrow" w:hAnsi="Aptos Narrow"/>
                  <w:color w:val="000000"/>
                </w:rPr>
                <w:t>4.43</w:t>
              </w:r>
            </w:ins>
          </w:p>
        </w:tc>
        <w:tc>
          <w:tcPr>
            <w:tcW w:w="835" w:type="dxa"/>
            <w:noWrap/>
            <w:vAlign w:val="bottom"/>
            <w:hideMark/>
          </w:tcPr>
          <w:p w14:paraId="409A994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17" w:author="Fernandes, Richard (he, him, his | il, le, lui)" w:date="2024-10-08T16:50:00Z" w16du:dateUtc="2024-10-08T20:50:00Z">
              <w:r>
                <w:rPr>
                  <w:rFonts w:ascii="Aptos Narrow" w:hAnsi="Aptos Narrow"/>
                  <w:color w:val="000000"/>
                </w:rPr>
                <w:t>3.12</w:t>
              </w:r>
            </w:ins>
          </w:p>
        </w:tc>
        <w:tc>
          <w:tcPr>
            <w:tcW w:w="886" w:type="dxa"/>
            <w:noWrap/>
            <w:vAlign w:val="bottom"/>
            <w:hideMark/>
          </w:tcPr>
          <w:p w14:paraId="05F6EF32"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19" w:author="Fernandes, Richard (he, him, his | il, le, lui)" w:date="2024-10-08T16:50:00Z" w16du:dateUtc="2024-10-08T20:50:00Z">
              <w:r>
                <w:rPr>
                  <w:rFonts w:ascii="Aptos Narrow" w:hAnsi="Aptos Narrow"/>
                  <w:color w:val="000000"/>
                </w:rPr>
                <w:t>2.85</w:t>
              </w:r>
            </w:ins>
          </w:p>
        </w:tc>
      </w:tr>
      <w:tr w:rsidR="00035628" w:rsidRPr="00023833" w14:paraId="655A6A81" w14:textId="77777777">
        <w:trPr>
          <w:cnfStyle w:val="000000100000" w:firstRow="0" w:lastRow="0" w:firstColumn="0" w:lastColumn="0" w:oddVBand="0" w:evenVBand="0" w:oddHBand="1" w:evenHBand="0" w:firstRowFirstColumn="0" w:firstRowLastColumn="0" w:lastRowFirstColumn="0" w:lastRowLastColumn="0"/>
          <w:trHeight w:val="295"/>
          <w:ins w:id="102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3E5821C9" w14:textId="77777777" w:rsidR="00035628" w:rsidRPr="00023833" w:rsidRDefault="00035628" w:rsidP="00D93814">
            <w:pPr>
              <w:rPr>
                <w:ins w:id="102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22" w:author="Fernandes, Richard (he, him, his | il, le, lui)" w:date="2024-10-08T16:50:00Z" w16du:dateUtc="2024-10-08T20:50:00Z">
              <w:r>
                <w:rPr>
                  <w:rFonts w:ascii="Aptos Narrow" w:hAnsi="Aptos Narrow"/>
                  <w:color w:val="000000"/>
                </w:rPr>
                <w:t>UKFS</w:t>
              </w:r>
            </w:ins>
          </w:p>
        </w:tc>
        <w:tc>
          <w:tcPr>
            <w:tcW w:w="1210" w:type="dxa"/>
            <w:noWrap/>
            <w:vAlign w:val="bottom"/>
            <w:hideMark/>
          </w:tcPr>
          <w:p w14:paraId="5614F8DB"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2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24" w:author="Fernandes, Richard (he, him, his | il, le, lui)" w:date="2024-10-08T16:50:00Z" w16du:dateUtc="2024-10-08T20:50:00Z">
              <w:r>
                <w:rPr>
                  <w:rFonts w:ascii="Aptos Narrow" w:hAnsi="Aptos Narrow"/>
                  <w:color w:val="000000"/>
                </w:rPr>
                <w:t>05-Apr-22</w:t>
              </w:r>
            </w:ins>
          </w:p>
        </w:tc>
        <w:tc>
          <w:tcPr>
            <w:tcW w:w="1191" w:type="dxa"/>
            <w:noWrap/>
            <w:vAlign w:val="bottom"/>
            <w:hideMark/>
          </w:tcPr>
          <w:p w14:paraId="7D9BC56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2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26" w:author="Fernandes, Richard (he, him, his | il, le, lui)" w:date="2024-10-08T16:50:00Z" w16du:dateUtc="2024-10-08T20:50:00Z">
              <w:r>
                <w:rPr>
                  <w:rFonts w:ascii="Aptos Narrow" w:hAnsi="Aptos Narrow"/>
                  <w:color w:val="000000"/>
                </w:rPr>
                <w:t>UKFS_051</w:t>
              </w:r>
            </w:ins>
          </w:p>
        </w:tc>
        <w:tc>
          <w:tcPr>
            <w:tcW w:w="910" w:type="dxa"/>
            <w:noWrap/>
            <w:vAlign w:val="bottom"/>
            <w:hideMark/>
          </w:tcPr>
          <w:p w14:paraId="5BF18E3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2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28" w:author="Fernandes, Richard (he, him, his | il, le, lui)" w:date="2024-10-08T16:50:00Z" w16du:dateUtc="2024-10-08T20:50:00Z">
              <w:r>
                <w:rPr>
                  <w:rFonts w:ascii="Aptos Narrow" w:hAnsi="Aptos Narrow"/>
                  <w:color w:val="000000"/>
                </w:rPr>
                <w:t>19</w:t>
              </w:r>
            </w:ins>
          </w:p>
        </w:tc>
        <w:tc>
          <w:tcPr>
            <w:tcW w:w="962" w:type="dxa"/>
            <w:noWrap/>
            <w:vAlign w:val="bottom"/>
            <w:hideMark/>
          </w:tcPr>
          <w:p w14:paraId="5CEA711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2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30" w:author="Fernandes, Richard (he, him, his | il, le, lui)" w:date="2024-10-08T16:50:00Z" w16du:dateUtc="2024-10-08T20:50:00Z">
              <w:r>
                <w:rPr>
                  <w:rFonts w:ascii="Aptos Narrow" w:hAnsi="Aptos Narrow"/>
                  <w:color w:val="000000"/>
                </w:rPr>
                <w:t>2.11</w:t>
              </w:r>
            </w:ins>
          </w:p>
        </w:tc>
        <w:tc>
          <w:tcPr>
            <w:tcW w:w="962" w:type="dxa"/>
            <w:noWrap/>
            <w:vAlign w:val="bottom"/>
            <w:hideMark/>
          </w:tcPr>
          <w:p w14:paraId="290111F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3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32" w:author="Fernandes, Richard (he, him, his | il, le, lui)" w:date="2024-10-08T16:50:00Z" w16du:dateUtc="2024-10-08T20:50:00Z">
              <w:r>
                <w:rPr>
                  <w:rFonts w:ascii="Aptos Narrow" w:hAnsi="Aptos Narrow"/>
                  <w:color w:val="000000"/>
                </w:rPr>
                <w:t>0.47</w:t>
              </w:r>
            </w:ins>
          </w:p>
        </w:tc>
        <w:tc>
          <w:tcPr>
            <w:tcW w:w="962" w:type="dxa"/>
            <w:noWrap/>
            <w:vAlign w:val="bottom"/>
            <w:hideMark/>
          </w:tcPr>
          <w:p w14:paraId="2919FFD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3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34" w:author="Fernandes, Richard (he, him, his | il, le, lui)" w:date="2024-10-08T16:50:00Z" w16du:dateUtc="2024-10-08T20:50:00Z">
              <w:r>
                <w:rPr>
                  <w:rFonts w:ascii="Aptos Narrow" w:hAnsi="Aptos Narrow"/>
                  <w:color w:val="000000"/>
                </w:rPr>
                <w:t>1.64</w:t>
              </w:r>
            </w:ins>
          </w:p>
        </w:tc>
        <w:tc>
          <w:tcPr>
            <w:tcW w:w="1054" w:type="dxa"/>
            <w:noWrap/>
            <w:vAlign w:val="bottom"/>
            <w:hideMark/>
          </w:tcPr>
          <w:p w14:paraId="6578211C"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3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36" w:author="Fernandes, Richard (he, him, his | il, le, lui)" w:date="2024-10-08T16:50:00Z" w16du:dateUtc="2024-10-08T20:50:00Z">
              <w:r>
                <w:rPr>
                  <w:rFonts w:ascii="Aptos Narrow" w:hAnsi="Aptos Narrow"/>
                  <w:color w:val="000000"/>
                </w:rPr>
                <w:t>0.78</w:t>
              </w:r>
            </w:ins>
          </w:p>
        </w:tc>
        <w:tc>
          <w:tcPr>
            <w:tcW w:w="738" w:type="dxa"/>
            <w:noWrap/>
            <w:vAlign w:val="bottom"/>
            <w:hideMark/>
          </w:tcPr>
          <w:p w14:paraId="4C9B18BF"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3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38" w:author="Fernandes, Richard (he, him, his | il, le, lui)" w:date="2024-10-08T16:50:00Z" w16du:dateUtc="2024-10-08T20:50:00Z">
              <w:r>
                <w:rPr>
                  <w:rFonts w:ascii="Aptos Narrow" w:hAnsi="Aptos Narrow"/>
                  <w:color w:val="000000"/>
                </w:rPr>
                <w:t>2.57</w:t>
              </w:r>
            </w:ins>
          </w:p>
        </w:tc>
        <w:tc>
          <w:tcPr>
            <w:tcW w:w="886" w:type="dxa"/>
            <w:noWrap/>
            <w:vAlign w:val="bottom"/>
            <w:hideMark/>
          </w:tcPr>
          <w:p w14:paraId="75112E9A"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3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40" w:author="Fernandes, Richard (he, him, his | il, le, lui)" w:date="2024-10-08T16:50:00Z" w16du:dateUtc="2024-10-08T20:50:00Z">
              <w:r>
                <w:rPr>
                  <w:rFonts w:ascii="Aptos Narrow" w:hAnsi="Aptos Narrow"/>
                  <w:color w:val="000000"/>
                </w:rPr>
                <w:t>3.02</w:t>
              </w:r>
            </w:ins>
          </w:p>
        </w:tc>
        <w:tc>
          <w:tcPr>
            <w:tcW w:w="835" w:type="dxa"/>
            <w:noWrap/>
            <w:vAlign w:val="bottom"/>
            <w:hideMark/>
          </w:tcPr>
          <w:p w14:paraId="2F35B44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4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42" w:author="Fernandes, Richard (he, him, his | il, le, lui)" w:date="2024-10-08T16:50:00Z" w16du:dateUtc="2024-10-08T20:50:00Z">
              <w:r>
                <w:rPr>
                  <w:rFonts w:ascii="Aptos Narrow" w:hAnsi="Aptos Narrow"/>
                  <w:color w:val="000000"/>
                </w:rPr>
                <w:t>2.00</w:t>
              </w:r>
            </w:ins>
          </w:p>
        </w:tc>
        <w:tc>
          <w:tcPr>
            <w:tcW w:w="886" w:type="dxa"/>
            <w:noWrap/>
            <w:vAlign w:val="bottom"/>
            <w:hideMark/>
          </w:tcPr>
          <w:p w14:paraId="3A518B51"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4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44" w:author="Fernandes, Richard (he, him, his | il, le, lui)" w:date="2024-10-08T16:50:00Z" w16du:dateUtc="2024-10-08T20:50:00Z">
              <w:r>
                <w:rPr>
                  <w:rFonts w:ascii="Aptos Narrow" w:hAnsi="Aptos Narrow"/>
                  <w:color w:val="000000"/>
                </w:rPr>
                <w:t>2.35</w:t>
              </w:r>
            </w:ins>
          </w:p>
        </w:tc>
      </w:tr>
      <w:tr w:rsidR="00035628" w:rsidRPr="00023833" w14:paraId="70EFFD99" w14:textId="77777777" w:rsidTr="00D93814">
        <w:trPr>
          <w:trHeight w:val="295"/>
          <w:ins w:id="104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58B4CD06" w14:textId="77777777" w:rsidR="00035628" w:rsidRPr="00023833" w:rsidRDefault="00035628" w:rsidP="00D93814">
            <w:pPr>
              <w:rPr>
                <w:ins w:id="104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47" w:author="Fernandes, Richard (he, him, his | il, le, lui)" w:date="2024-10-08T16:50:00Z" w16du:dateUtc="2024-10-08T20:50:00Z">
              <w:r>
                <w:rPr>
                  <w:rFonts w:ascii="Aptos Narrow" w:hAnsi="Aptos Narrow"/>
                  <w:color w:val="000000"/>
                </w:rPr>
                <w:t>WREF</w:t>
              </w:r>
            </w:ins>
          </w:p>
        </w:tc>
        <w:tc>
          <w:tcPr>
            <w:tcW w:w="1210" w:type="dxa"/>
            <w:noWrap/>
            <w:vAlign w:val="bottom"/>
            <w:hideMark/>
          </w:tcPr>
          <w:p w14:paraId="2B2A4A2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4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49" w:author="Fernandes, Richard (he, him, his | il, le, lui)" w:date="2024-10-08T16:50:00Z" w16du:dateUtc="2024-10-08T20:50:00Z">
              <w:r>
                <w:rPr>
                  <w:rFonts w:ascii="Aptos Narrow" w:hAnsi="Aptos Narrow"/>
                  <w:color w:val="000000"/>
                </w:rPr>
                <w:t>22-Apr-19</w:t>
              </w:r>
            </w:ins>
          </w:p>
        </w:tc>
        <w:tc>
          <w:tcPr>
            <w:tcW w:w="1191" w:type="dxa"/>
            <w:noWrap/>
            <w:vAlign w:val="bottom"/>
            <w:hideMark/>
          </w:tcPr>
          <w:p w14:paraId="106C88E0"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5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51" w:author="Fernandes, Richard (he, him, his | il, le, lui)" w:date="2024-10-08T16:50:00Z" w16du:dateUtc="2024-10-08T20:50:00Z">
              <w:r>
                <w:rPr>
                  <w:rFonts w:ascii="Aptos Narrow" w:hAnsi="Aptos Narrow"/>
                  <w:color w:val="000000"/>
                </w:rPr>
                <w:t>WREF_078</w:t>
              </w:r>
            </w:ins>
          </w:p>
        </w:tc>
        <w:tc>
          <w:tcPr>
            <w:tcW w:w="910" w:type="dxa"/>
            <w:noWrap/>
            <w:vAlign w:val="bottom"/>
            <w:hideMark/>
          </w:tcPr>
          <w:p w14:paraId="2ECBBBC3"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5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53" w:author="Fernandes, Richard (he, him, his | il, le, lui)" w:date="2024-10-08T16:50:00Z" w16du:dateUtc="2024-10-08T20:50:00Z">
              <w:r>
                <w:rPr>
                  <w:rFonts w:ascii="Aptos Narrow" w:hAnsi="Aptos Narrow"/>
                  <w:color w:val="000000"/>
                </w:rPr>
                <w:t>50</w:t>
              </w:r>
            </w:ins>
          </w:p>
        </w:tc>
        <w:tc>
          <w:tcPr>
            <w:tcW w:w="962" w:type="dxa"/>
            <w:noWrap/>
            <w:vAlign w:val="bottom"/>
            <w:hideMark/>
          </w:tcPr>
          <w:p w14:paraId="58EEFF2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5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55" w:author="Fernandes, Richard (he, him, his | il, le, lui)" w:date="2024-10-08T16:50:00Z" w16du:dateUtc="2024-10-08T20:50:00Z">
              <w:r>
                <w:rPr>
                  <w:rFonts w:ascii="Aptos Narrow" w:hAnsi="Aptos Narrow"/>
                  <w:color w:val="000000"/>
                </w:rPr>
                <w:t>3.83</w:t>
              </w:r>
            </w:ins>
          </w:p>
        </w:tc>
        <w:tc>
          <w:tcPr>
            <w:tcW w:w="962" w:type="dxa"/>
            <w:noWrap/>
            <w:vAlign w:val="bottom"/>
            <w:hideMark/>
          </w:tcPr>
          <w:p w14:paraId="63BE8647"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5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57" w:author="Fernandes, Richard (he, him, his | il, le, lui)" w:date="2024-10-08T16:50:00Z" w16du:dateUtc="2024-10-08T20:50:00Z">
              <w:r>
                <w:rPr>
                  <w:rFonts w:ascii="Aptos Narrow" w:hAnsi="Aptos Narrow"/>
                  <w:color w:val="000000"/>
                </w:rPr>
                <w:t>0.69</w:t>
              </w:r>
            </w:ins>
          </w:p>
        </w:tc>
        <w:tc>
          <w:tcPr>
            <w:tcW w:w="962" w:type="dxa"/>
            <w:noWrap/>
            <w:vAlign w:val="bottom"/>
            <w:hideMark/>
          </w:tcPr>
          <w:p w14:paraId="1F32443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5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59" w:author="Fernandes, Richard (he, him, his | il, le, lui)" w:date="2024-10-08T16:50:00Z" w16du:dateUtc="2024-10-08T20:50:00Z">
              <w:r>
                <w:rPr>
                  <w:rFonts w:ascii="Aptos Narrow" w:hAnsi="Aptos Narrow"/>
                  <w:color w:val="000000"/>
                </w:rPr>
                <w:t>3.14</w:t>
              </w:r>
            </w:ins>
          </w:p>
        </w:tc>
        <w:tc>
          <w:tcPr>
            <w:tcW w:w="1054" w:type="dxa"/>
            <w:noWrap/>
            <w:vAlign w:val="bottom"/>
            <w:hideMark/>
          </w:tcPr>
          <w:p w14:paraId="666F8D1A"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6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61" w:author="Fernandes, Richard (he, him, his | il, le, lui)" w:date="2024-10-08T16:50:00Z" w16du:dateUtc="2024-10-08T20:50:00Z">
              <w:r>
                <w:rPr>
                  <w:rFonts w:ascii="Aptos Narrow" w:hAnsi="Aptos Narrow"/>
                  <w:color w:val="000000"/>
                </w:rPr>
                <w:t>0.82</w:t>
              </w:r>
            </w:ins>
          </w:p>
        </w:tc>
        <w:tc>
          <w:tcPr>
            <w:tcW w:w="738" w:type="dxa"/>
            <w:noWrap/>
            <w:vAlign w:val="bottom"/>
            <w:hideMark/>
          </w:tcPr>
          <w:p w14:paraId="6085153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6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63" w:author="Fernandes, Richard (he, him, his | il, le, lui)" w:date="2024-10-08T16:50:00Z" w16du:dateUtc="2024-10-08T20:50:00Z">
              <w:r>
                <w:rPr>
                  <w:rFonts w:ascii="Aptos Narrow" w:hAnsi="Aptos Narrow"/>
                  <w:color w:val="000000"/>
                </w:rPr>
                <w:t>4.94</w:t>
              </w:r>
            </w:ins>
          </w:p>
        </w:tc>
        <w:tc>
          <w:tcPr>
            <w:tcW w:w="886" w:type="dxa"/>
            <w:noWrap/>
            <w:vAlign w:val="bottom"/>
            <w:hideMark/>
          </w:tcPr>
          <w:p w14:paraId="6C8B6845"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06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65" w:author="Fernandes, Richard (he, him, his | il, le, lui)" w:date="2024-10-08T16:50:00Z" w16du:dateUtc="2024-10-08T20:50:00Z">
              <w:r>
                <w:rPr>
                  <w:rFonts w:ascii="Aptos Narrow" w:hAnsi="Aptos Narrow"/>
                  <w:color w:val="000000"/>
                </w:rPr>
                <w:t>4.42</w:t>
              </w:r>
            </w:ins>
          </w:p>
        </w:tc>
        <w:tc>
          <w:tcPr>
            <w:tcW w:w="835" w:type="dxa"/>
            <w:noWrap/>
            <w:vAlign w:val="bottom"/>
            <w:hideMark/>
          </w:tcPr>
          <w:p w14:paraId="3B2C0CF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6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67" w:author="Fernandes, Richard (he, him, his | il, le, lui)" w:date="2024-10-08T16:50:00Z" w16du:dateUtc="2024-10-08T20:50:00Z">
              <w:r>
                <w:rPr>
                  <w:rFonts w:ascii="Aptos Narrow" w:hAnsi="Aptos Narrow"/>
                  <w:color w:val="000000"/>
                </w:rPr>
                <w:t>4.05</w:t>
              </w:r>
            </w:ins>
          </w:p>
        </w:tc>
        <w:tc>
          <w:tcPr>
            <w:tcW w:w="886" w:type="dxa"/>
            <w:noWrap/>
            <w:vAlign w:val="bottom"/>
            <w:hideMark/>
          </w:tcPr>
          <w:p w14:paraId="23FB0B5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6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69" w:author="Fernandes, Richard (he, him, his | il, le, lui)" w:date="2024-10-08T16:50:00Z" w16du:dateUtc="2024-10-08T20:50:00Z">
              <w:r>
                <w:rPr>
                  <w:rFonts w:ascii="Aptos Narrow" w:hAnsi="Aptos Narrow"/>
                  <w:color w:val="000000"/>
                </w:rPr>
                <w:t>3.62</w:t>
              </w:r>
            </w:ins>
          </w:p>
        </w:tc>
      </w:tr>
      <w:tr w:rsidR="00035628" w:rsidRPr="00023833" w14:paraId="70D6A674" w14:textId="77777777">
        <w:trPr>
          <w:cnfStyle w:val="000000100000" w:firstRow="0" w:lastRow="0" w:firstColumn="0" w:lastColumn="0" w:oddVBand="0" w:evenVBand="0" w:oddHBand="1" w:evenHBand="0" w:firstRowFirstColumn="0" w:firstRowLastColumn="0" w:lastRowFirstColumn="0" w:lastRowLastColumn="0"/>
          <w:trHeight w:val="295"/>
          <w:ins w:id="107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1E0B85D" w14:textId="77777777" w:rsidR="00035628" w:rsidRPr="00023833" w:rsidRDefault="00035628" w:rsidP="00D93814">
            <w:pPr>
              <w:rPr>
                <w:ins w:id="107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72" w:author="Fernandes, Richard (he, him, his | il, le, lui)" w:date="2024-10-08T16:50:00Z" w16du:dateUtc="2024-10-08T20:50:00Z">
              <w:r>
                <w:rPr>
                  <w:rFonts w:ascii="Aptos Narrow" w:hAnsi="Aptos Narrow"/>
                  <w:color w:val="000000"/>
                </w:rPr>
                <w:t>WREF</w:t>
              </w:r>
            </w:ins>
          </w:p>
        </w:tc>
        <w:tc>
          <w:tcPr>
            <w:tcW w:w="1210" w:type="dxa"/>
            <w:noWrap/>
            <w:vAlign w:val="bottom"/>
            <w:hideMark/>
          </w:tcPr>
          <w:p w14:paraId="650DA345"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7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74" w:author="Fernandes, Richard (he, him, his | il, le, lui)" w:date="2024-10-08T16:50:00Z" w16du:dateUtc="2024-10-08T20:50:00Z">
              <w:r>
                <w:rPr>
                  <w:rFonts w:ascii="Aptos Narrow" w:hAnsi="Aptos Narrow"/>
                  <w:color w:val="000000"/>
                </w:rPr>
                <w:t>22-Apr-19</w:t>
              </w:r>
            </w:ins>
          </w:p>
        </w:tc>
        <w:tc>
          <w:tcPr>
            <w:tcW w:w="1191" w:type="dxa"/>
            <w:noWrap/>
            <w:vAlign w:val="bottom"/>
            <w:hideMark/>
          </w:tcPr>
          <w:p w14:paraId="573D85F3"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7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76" w:author="Fernandes, Richard (he, him, his | il, le, lui)" w:date="2024-10-08T16:50:00Z" w16du:dateUtc="2024-10-08T20:50:00Z">
              <w:r>
                <w:rPr>
                  <w:rFonts w:ascii="Aptos Narrow" w:hAnsi="Aptos Narrow"/>
                  <w:color w:val="000000"/>
                </w:rPr>
                <w:t>WREF_082</w:t>
              </w:r>
            </w:ins>
          </w:p>
        </w:tc>
        <w:tc>
          <w:tcPr>
            <w:tcW w:w="910" w:type="dxa"/>
            <w:noWrap/>
            <w:vAlign w:val="bottom"/>
            <w:hideMark/>
          </w:tcPr>
          <w:p w14:paraId="6E48AD17"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7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78" w:author="Fernandes, Richard (he, him, his | il, le, lui)" w:date="2024-10-08T16:50:00Z" w16du:dateUtc="2024-10-08T20:50:00Z">
              <w:r>
                <w:rPr>
                  <w:rFonts w:ascii="Aptos Narrow" w:hAnsi="Aptos Narrow"/>
                  <w:color w:val="000000"/>
                </w:rPr>
                <w:t>50</w:t>
              </w:r>
            </w:ins>
          </w:p>
        </w:tc>
        <w:tc>
          <w:tcPr>
            <w:tcW w:w="962" w:type="dxa"/>
            <w:noWrap/>
            <w:vAlign w:val="bottom"/>
            <w:hideMark/>
          </w:tcPr>
          <w:p w14:paraId="7525482F"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7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80" w:author="Fernandes, Richard (he, him, his | il, le, lui)" w:date="2024-10-08T16:50:00Z" w16du:dateUtc="2024-10-08T20:50:00Z">
              <w:r>
                <w:rPr>
                  <w:rFonts w:ascii="Aptos Narrow" w:hAnsi="Aptos Narrow"/>
                  <w:color w:val="000000"/>
                </w:rPr>
                <w:t>3.53</w:t>
              </w:r>
            </w:ins>
          </w:p>
        </w:tc>
        <w:tc>
          <w:tcPr>
            <w:tcW w:w="962" w:type="dxa"/>
            <w:noWrap/>
            <w:vAlign w:val="bottom"/>
            <w:hideMark/>
          </w:tcPr>
          <w:p w14:paraId="324F2497"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8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82" w:author="Fernandes, Richard (he, him, his | il, le, lui)" w:date="2024-10-08T16:50:00Z" w16du:dateUtc="2024-10-08T20:50:00Z">
              <w:r>
                <w:rPr>
                  <w:rFonts w:ascii="Aptos Narrow" w:hAnsi="Aptos Narrow"/>
                  <w:color w:val="000000"/>
                </w:rPr>
                <w:t>0.97</w:t>
              </w:r>
            </w:ins>
          </w:p>
        </w:tc>
        <w:tc>
          <w:tcPr>
            <w:tcW w:w="962" w:type="dxa"/>
            <w:noWrap/>
            <w:vAlign w:val="bottom"/>
            <w:hideMark/>
          </w:tcPr>
          <w:p w14:paraId="213B95E4"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8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84" w:author="Fernandes, Richard (he, him, his | il, le, lui)" w:date="2024-10-08T16:50:00Z" w16du:dateUtc="2024-10-08T20:50:00Z">
              <w:r>
                <w:rPr>
                  <w:rFonts w:ascii="Aptos Narrow" w:hAnsi="Aptos Narrow"/>
                  <w:color w:val="000000"/>
                </w:rPr>
                <w:t>2.56</w:t>
              </w:r>
            </w:ins>
          </w:p>
        </w:tc>
        <w:tc>
          <w:tcPr>
            <w:tcW w:w="1054" w:type="dxa"/>
            <w:noWrap/>
            <w:vAlign w:val="bottom"/>
            <w:hideMark/>
          </w:tcPr>
          <w:p w14:paraId="05F207ED"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85"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86" w:author="Fernandes, Richard (he, him, his | il, le, lui)" w:date="2024-10-08T16:50:00Z" w16du:dateUtc="2024-10-08T20:50:00Z">
              <w:r>
                <w:rPr>
                  <w:rFonts w:ascii="Aptos Narrow" w:hAnsi="Aptos Narrow"/>
                  <w:color w:val="000000"/>
                </w:rPr>
                <w:t>0.73</w:t>
              </w:r>
            </w:ins>
          </w:p>
        </w:tc>
        <w:tc>
          <w:tcPr>
            <w:tcW w:w="738" w:type="dxa"/>
            <w:noWrap/>
            <w:vAlign w:val="bottom"/>
            <w:hideMark/>
          </w:tcPr>
          <w:p w14:paraId="3126B623"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87"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88" w:author="Fernandes, Richard (he, him, his | il, le, lui)" w:date="2024-10-08T16:50:00Z" w16du:dateUtc="2024-10-08T20:50:00Z">
              <w:r>
                <w:rPr>
                  <w:rFonts w:ascii="Aptos Narrow" w:hAnsi="Aptos Narrow"/>
                  <w:color w:val="000000"/>
                </w:rPr>
                <w:t>4.45</w:t>
              </w:r>
            </w:ins>
          </w:p>
        </w:tc>
        <w:tc>
          <w:tcPr>
            <w:tcW w:w="886" w:type="dxa"/>
            <w:noWrap/>
            <w:vAlign w:val="bottom"/>
            <w:hideMark/>
          </w:tcPr>
          <w:p w14:paraId="3526288B" w14:textId="77777777" w:rsidR="00035628" w:rsidRPr="00023833" w:rsidRDefault="00035628" w:rsidP="00D93814">
            <w:pPr>
              <w:cnfStyle w:val="000000100000" w:firstRow="0" w:lastRow="0" w:firstColumn="0" w:lastColumn="0" w:oddVBand="0" w:evenVBand="0" w:oddHBand="1" w:evenHBand="0" w:firstRowFirstColumn="0" w:firstRowLastColumn="0" w:lastRowFirstColumn="0" w:lastRowLastColumn="0"/>
              <w:rPr>
                <w:ins w:id="1089"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90" w:author="Fernandes, Richard (he, him, his | il, le, lui)" w:date="2024-10-08T16:50:00Z" w16du:dateUtc="2024-10-08T20:50:00Z">
              <w:r>
                <w:rPr>
                  <w:rFonts w:ascii="Aptos Narrow" w:hAnsi="Aptos Narrow"/>
                  <w:color w:val="000000"/>
                </w:rPr>
                <w:t>4.82</w:t>
              </w:r>
            </w:ins>
          </w:p>
        </w:tc>
        <w:tc>
          <w:tcPr>
            <w:tcW w:w="835" w:type="dxa"/>
            <w:noWrap/>
            <w:vAlign w:val="bottom"/>
            <w:hideMark/>
          </w:tcPr>
          <w:p w14:paraId="13EE2F72"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91"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92" w:author="Fernandes, Richard (he, him, his | il, le, lui)" w:date="2024-10-08T16:50:00Z" w16du:dateUtc="2024-10-08T20:50:00Z">
              <w:r>
                <w:rPr>
                  <w:rFonts w:ascii="Aptos Narrow" w:hAnsi="Aptos Narrow"/>
                  <w:color w:val="000000"/>
                </w:rPr>
                <w:t>3.23</w:t>
              </w:r>
            </w:ins>
          </w:p>
        </w:tc>
        <w:tc>
          <w:tcPr>
            <w:tcW w:w="886" w:type="dxa"/>
            <w:noWrap/>
            <w:vAlign w:val="bottom"/>
            <w:hideMark/>
          </w:tcPr>
          <w:p w14:paraId="339EDED0" w14:textId="77777777" w:rsidR="00035628" w:rsidRPr="00023833" w:rsidRDefault="00035628" w:rsidP="00D93814">
            <w:pPr>
              <w:jc w:val="right"/>
              <w:cnfStyle w:val="000000100000" w:firstRow="0" w:lastRow="0" w:firstColumn="0" w:lastColumn="0" w:oddVBand="0" w:evenVBand="0" w:oddHBand="1" w:evenHBand="0" w:firstRowFirstColumn="0" w:firstRowLastColumn="0" w:lastRowFirstColumn="0" w:lastRowLastColumn="0"/>
              <w:rPr>
                <w:ins w:id="1093"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94" w:author="Fernandes, Richard (he, him, his | il, le, lui)" w:date="2024-10-08T16:50:00Z" w16du:dateUtc="2024-10-08T20:50:00Z">
              <w:r>
                <w:rPr>
                  <w:rFonts w:ascii="Aptos Narrow" w:hAnsi="Aptos Narrow"/>
                  <w:color w:val="000000"/>
                </w:rPr>
                <w:t>3.50</w:t>
              </w:r>
            </w:ins>
          </w:p>
        </w:tc>
      </w:tr>
      <w:tr w:rsidR="00035628" w:rsidRPr="00023833" w14:paraId="7ECB605D" w14:textId="77777777" w:rsidTr="00D93814">
        <w:trPr>
          <w:trHeight w:val="295"/>
          <w:ins w:id="1095"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5BCA89F" w14:textId="77777777" w:rsidR="00035628" w:rsidRPr="00023833" w:rsidRDefault="00035628" w:rsidP="00D93814">
            <w:pPr>
              <w:rPr>
                <w:ins w:id="109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97" w:author="Fernandes, Richard (he, him, his | il, le, lui)" w:date="2024-10-08T16:50:00Z" w16du:dateUtc="2024-10-08T20:50:00Z">
              <w:r>
                <w:rPr>
                  <w:rFonts w:ascii="Aptos Narrow" w:hAnsi="Aptos Narrow"/>
                  <w:color w:val="000000"/>
                </w:rPr>
                <w:t>WREF</w:t>
              </w:r>
            </w:ins>
          </w:p>
        </w:tc>
        <w:tc>
          <w:tcPr>
            <w:tcW w:w="1210" w:type="dxa"/>
            <w:noWrap/>
            <w:vAlign w:val="bottom"/>
            <w:hideMark/>
          </w:tcPr>
          <w:p w14:paraId="619DDEF6"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09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099" w:author="Fernandes, Richard (he, him, his | il, le, lui)" w:date="2024-10-08T16:50:00Z" w16du:dateUtc="2024-10-08T20:50:00Z">
              <w:r>
                <w:rPr>
                  <w:rFonts w:ascii="Aptos Narrow" w:hAnsi="Aptos Narrow"/>
                  <w:color w:val="000000"/>
                </w:rPr>
                <w:t>22-Apr-19</w:t>
              </w:r>
            </w:ins>
          </w:p>
        </w:tc>
        <w:tc>
          <w:tcPr>
            <w:tcW w:w="1191" w:type="dxa"/>
            <w:noWrap/>
            <w:vAlign w:val="bottom"/>
            <w:hideMark/>
          </w:tcPr>
          <w:p w14:paraId="007F5F4F"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10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01" w:author="Fernandes, Richard (he, him, his | il, le, lui)" w:date="2024-10-08T16:50:00Z" w16du:dateUtc="2024-10-08T20:50:00Z">
              <w:r>
                <w:rPr>
                  <w:rFonts w:ascii="Aptos Narrow" w:hAnsi="Aptos Narrow"/>
                  <w:color w:val="000000"/>
                </w:rPr>
                <w:t>WREF_088</w:t>
              </w:r>
            </w:ins>
          </w:p>
        </w:tc>
        <w:tc>
          <w:tcPr>
            <w:tcW w:w="910" w:type="dxa"/>
            <w:noWrap/>
            <w:vAlign w:val="bottom"/>
            <w:hideMark/>
          </w:tcPr>
          <w:p w14:paraId="3178084E"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0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03" w:author="Fernandes, Richard (he, him, his | il, le, lui)" w:date="2024-10-08T16:50:00Z" w16du:dateUtc="2024-10-08T20:50:00Z">
              <w:r>
                <w:rPr>
                  <w:rFonts w:ascii="Aptos Narrow" w:hAnsi="Aptos Narrow"/>
                  <w:color w:val="000000"/>
                </w:rPr>
                <w:t>50</w:t>
              </w:r>
            </w:ins>
          </w:p>
        </w:tc>
        <w:tc>
          <w:tcPr>
            <w:tcW w:w="962" w:type="dxa"/>
            <w:noWrap/>
            <w:vAlign w:val="bottom"/>
            <w:hideMark/>
          </w:tcPr>
          <w:p w14:paraId="64E3716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0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05" w:author="Fernandes, Richard (he, him, his | il, le, lui)" w:date="2024-10-08T16:50:00Z" w16du:dateUtc="2024-10-08T20:50:00Z">
              <w:r>
                <w:rPr>
                  <w:rFonts w:ascii="Aptos Narrow" w:hAnsi="Aptos Narrow"/>
                  <w:color w:val="000000"/>
                </w:rPr>
                <w:t>3.82</w:t>
              </w:r>
            </w:ins>
          </w:p>
        </w:tc>
        <w:tc>
          <w:tcPr>
            <w:tcW w:w="962" w:type="dxa"/>
            <w:noWrap/>
            <w:vAlign w:val="bottom"/>
            <w:hideMark/>
          </w:tcPr>
          <w:p w14:paraId="048346D1"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0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07" w:author="Fernandes, Richard (he, him, his | il, le, lui)" w:date="2024-10-08T16:50:00Z" w16du:dateUtc="2024-10-08T20:50:00Z">
              <w:r>
                <w:rPr>
                  <w:rFonts w:ascii="Aptos Narrow" w:hAnsi="Aptos Narrow"/>
                  <w:color w:val="000000"/>
                </w:rPr>
                <w:t>0.94</w:t>
              </w:r>
            </w:ins>
          </w:p>
        </w:tc>
        <w:tc>
          <w:tcPr>
            <w:tcW w:w="962" w:type="dxa"/>
            <w:noWrap/>
            <w:vAlign w:val="bottom"/>
            <w:hideMark/>
          </w:tcPr>
          <w:p w14:paraId="3B408469"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0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09" w:author="Fernandes, Richard (he, him, his | il, le, lui)" w:date="2024-10-08T16:50:00Z" w16du:dateUtc="2024-10-08T20:50:00Z">
              <w:r>
                <w:rPr>
                  <w:rFonts w:ascii="Aptos Narrow" w:hAnsi="Aptos Narrow"/>
                  <w:color w:val="000000"/>
                </w:rPr>
                <w:t>2.88</w:t>
              </w:r>
            </w:ins>
          </w:p>
        </w:tc>
        <w:tc>
          <w:tcPr>
            <w:tcW w:w="1054" w:type="dxa"/>
            <w:noWrap/>
            <w:vAlign w:val="bottom"/>
            <w:hideMark/>
          </w:tcPr>
          <w:p w14:paraId="35248ABC"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10"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11" w:author="Fernandes, Richard (he, him, his | il, le, lui)" w:date="2024-10-08T16:50:00Z" w16du:dateUtc="2024-10-08T20:50:00Z">
              <w:r>
                <w:rPr>
                  <w:rFonts w:ascii="Aptos Narrow" w:hAnsi="Aptos Narrow"/>
                  <w:color w:val="000000"/>
                </w:rPr>
                <w:t>0.75</w:t>
              </w:r>
            </w:ins>
          </w:p>
        </w:tc>
        <w:tc>
          <w:tcPr>
            <w:tcW w:w="738" w:type="dxa"/>
            <w:noWrap/>
            <w:vAlign w:val="bottom"/>
            <w:hideMark/>
          </w:tcPr>
          <w:p w14:paraId="55EB18ED"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112"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13" w:author="Fernandes, Richard (he, him, his | il, le, lui)" w:date="2024-10-08T16:50:00Z" w16du:dateUtc="2024-10-08T20:50:00Z">
              <w:r>
                <w:rPr>
                  <w:rFonts w:ascii="Aptos Narrow" w:hAnsi="Aptos Narrow"/>
                  <w:color w:val="000000"/>
                </w:rPr>
                <w:t>4.41</w:t>
              </w:r>
            </w:ins>
          </w:p>
        </w:tc>
        <w:tc>
          <w:tcPr>
            <w:tcW w:w="886" w:type="dxa"/>
            <w:noWrap/>
            <w:vAlign w:val="bottom"/>
            <w:hideMark/>
          </w:tcPr>
          <w:p w14:paraId="372812A4" w14:textId="77777777" w:rsidR="00035628" w:rsidRPr="00023833" w:rsidRDefault="00035628" w:rsidP="00D93814">
            <w:pPr>
              <w:cnfStyle w:val="000000000000" w:firstRow="0" w:lastRow="0" w:firstColumn="0" w:lastColumn="0" w:oddVBand="0" w:evenVBand="0" w:oddHBand="0" w:evenHBand="0" w:firstRowFirstColumn="0" w:firstRowLastColumn="0" w:lastRowFirstColumn="0" w:lastRowLastColumn="0"/>
              <w:rPr>
                <w:ins w:id="1114"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15" w:author="Fernandes, Richard (he, him, his | il, le, lui)" w:date="2024-10-08T16:50:00Z" w16du:dateUtc="2024-10-08T20:50:00Z">
              <w:r>
                <w:rPr>
                  <w:rFonts w:ascii="Aptos Narrow" w:hAnsi="Aptos Narrow"/>
                  <w:color w:val="000000"/>
                </w:rPr>
                <w:t>3.99</w:t>
              </w:r>
            </w:ins>
          </w:p>
        </w:tc>
        <w:tc>
          <w:tcPr>
            <w:tcW w:w="835" w:type="dxa"/>
            <w:noWrap/>
            <w:vAlign w:val="bottom"/>
            <w:hideMark/>
          </w:tcPr>
          <w:p w14:paraId="175FEF8D"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16"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17" w:author="Fernandes, Richard (he, him, his | il, le, lui)" w:date="2024-10-08T16:50:00Z" w16du:dateUtc="2024-10-08T20:50:00Z">
              <w:r>
                <w:rPr>
                  <w:rFonts w:ascii="Aptos Narrow" w:hAnsi="Aptos Narrow"/>
                  <w:color w:val="000000"/>
                </w:rPr>
                <w:t>3.32</w:t>
              </w:r>
            </w:ins>
          </w:p>
        </w:tc>
        <w:tc>
          <w:tcPr>
            <w:tcW w:w="886" w:type="dxa"/>
            <w:noWrap/>
            <w:vAlign w:val="bottom"/>
            <w:hideMark/>
          </w:tcPr>
          <w:p w14:paraId="5675C31F" w14:textId="77777777" w:rsidR="00035628" w:rsidRPr="00023833" w:rsidRDefault="00035628" w:rsidP="00D93814">
            <w:pPr>
              <w:jc w:val="right"/>
              <w:cnfStyle w:val="000000000000" w:firstRow="0" w:lastRow="0" w:firstColumn="0" w:lastColumn="0" w:oddVBand="0" w:evenVBand="0" w:oddHBand="0" w:evenHBand="0" w:firstRowFirstColumn="0" w:firstRowLastColumn="0" w:lastRowFirstColumn="0" w:lastRowLastColumn="0"/>
              <w:rPr>
                <w:ins w:id="1118" w:author="Fernandes, Richard (he, him, his | il, le, lui)" w:date="2024-10-08T16:50:00Z" w16du:dateUtc="2024-10-08T20:50:00Z"/>
                <w:rFonts w:ascii="Aptos Narrow" w:eastAsia="Times New Roman" w:hAnsi="Aptos Narrow" w:cs="Times New Roman"/>
                <w:color w:val="000000"/>
                <w:kern w:val="0"/>
                <w:lang w:eastAsia="en-CA"/>
                <w14:ligatures w14:val="none"/>
              </w:rPr>
            </w:pPr>
            <w:ins w:id="1119" w:author="Fernandes, Richard (he, him, his | il, le, lui)" w:date="2024-10-08T16:50:00Z" w16du:dateUtc="2024-10-08T20:50:00Z">
              <w:r>
                <w:rPr>
                  <w:rFonts w:ascii="Aptos Narrow" w:hAnsi="Aptos Narrow"/>
                  <w:color w:val="000000"/>
                </w:rPr>
                <w:t>3.01</w:t>
              </w:r>
            </w:ins>
          </w:p>
        </w:tc>
      </w:tr>
    </w:tbl>
    <w:p w14:paraId="45210462" w14:textId="77777777" w:rsidR="00035628" w:rsidRDefault="00035628" w:rsidP="00035628">
      <w:pPr>
        <w:rPr>
          <w:ins w:id="1120" w:author="Fernandes, Richard (he, him, his | il, le, lui)" w:date="2024-10-08T16:50:00Z" w16du:dateUtc="2024-10-08T20:50:00Z"/>
        </w:rPr>
      </w:pPr>
    </w:p>
    <w:p w14:paraId="1EB205C3" w14:textId="77777777" w:rsidR="00035628" w:rsidRDefault="00035628" w:rsidP="00035628">
      <w:pPr>
        <w:rPr>
          <w:ins w:id="1121" w:author="Fernandes, Richard (he, him, his | il, le, lui)" w:date="2024-10-08T16:50:00Z" w16du:dateUtc="2024-10-08T20:50:00Z"/>
        </w:rPr>
      </w:pPr>
    </w:p>
    <w:p w14:paraId="2E93BB5E" w14:textId="77777777" w:rsidR="00035628" w:rsidRDefault="00035628" w:rsidP="00035628">
      <w:pPr>
        <w:rPr>
          <w:ins w:id="1122" w:author="Fernandes, Richard (he, him, his | il, le, lui)" w:date="2024-10-08T16:50:00Z" w16du:dateUtc="2024-10-08T20:50:00Z"/>
        </w:rPr>
      </w:pPr>
    </w:p>
    <w:p w14:paraId="45F25670" w14:textId="77777777" w:rsidR="00035628" w:rsidRPr="00510C94" w:rsidRDefault="00035628" w:rsidP="00510C94">
      <w:pPr>
        <w:spacing w:line="360" w:lineRule="auto"/>
        <w:rPr>
          <w:rFonts w:ascii="Calibri" w:hAnsi="Calibri" w:cs="Calibri"/>
          <w:rPrChange w:id="1123" w:author="Fernandes, Richard (he, him, his | il, le, lui)" w:date="2024-10-08T16:35:00Z" w16du:dateUtc="2024-10-08T20:35:00Z">
            <w:rPr/>
          </w:rPrChange>
        </w:rPr>
        <w:pPrChange w:id="1124" w:author="Fernandes, Richard (he, him, his | il, le, lui)" w:date="2024-10-08T16:35:00Z" w16du:dateUtc="2024-10-08T20:35:00Z">
          <w:pPr/>
        </w:pPrChange>
      </w:pPr>
    </w:p>
    <w:p w14:paraId="0755814E" w14:textId="77777777" w:rsidR="00780065" w:rsidRPr="00510C94" w:rsidDel="004A08E9" w:rsidRDefault="00780065" w:rsidP="00510C94">
      <w:pPr>
        <w:spacing w:line="360" w:lineRule="auto"/>
        <w:rPr>
          <w:del w:id="1125" w:author="Fernandes, Richard (he, him, his | il, le, lui)" w:date="2024-10-08T16:40:00Z" w16du:dateUtc="2024-10-08T20:40:00Z"/>
          <w:rFonts w:ascii="Calibri" w:hAnsi="Calibri" w:cs="Calibri"/>
          <w:rPrChange w:id="1126" w:author="Fernandes, Richard (he, him, his | il, le, lui)" w:date="2024-10-08T16:35:00Z" w16du:dateUtc="2024-10-08T20:35:00Z">
            <w:rPr>
              <w:del w:id="1127" w:author="Fernandes, Richard (he, him, his | il, le, lui)" w:date="2024-10-08T16:40:00Z" w16du:dateUtc="2024-10-08T20:40:00Z"/>
            </w:rPr>
          </w:rPrChange>
        </w:rPr>
        <w:pPrChange w:id="1128" w:author="Fernandes, Richard (he, him, his | il, le, lui)" w:date="2024-10-08T16:35:00Z" w16du:dateUtc="2024-10-08T20:35:00Z">
          <w:pPr/>
        </w:pPrChange>
      </w:pPr>
    </w:p>
    <w:p w14:paraId="61B12BF0" w14:textId="77777777" w:rsidR="00780065" w:rsidRPr="00510C94" w:rsidRDefault="00780065" w:rsidP="00510C94">
      <w:pPr>
        <w:spacing w:after="0" w:line="360" w:lineRule="auto"/>
        <w:rPr>
          <w:rFonts w:ascii="Calibri" w:eastAsia="Calibri" w:hAnsi="Calibri" w:cs="Calibri"/>
          <w:lang w:val="en-US"/>
        </w:rPr>
      </w:pPr>
    </w:p>
    <w:p w14:paraId="64EF72B9" w14:textId="016B41AB" w:rsidR="00780065" w:rsidRPr="00510C94" w:rsidRDefault="00780065" w:rsidP="00510C94">
      <w:pPr>
        <w:pStyle w:val="Heading2"/>
        <w:spacing w:line="360" w:lineRule="auto"/>
        <w:rPr>
          <w:rFonts w:ascii="Calibri" w:eastAsia="Calibri" w:hAnsi="Calibri" w:cs="Calibri"/>
          <w:sz w:val="22"/>
          <w:szCs w:val="22"/>
          <w:rPrChange w:id="1129" w:author="Fernandes, Richard (he, him, his | il, le, lui)" w:date="2024-10-08T16:35:00Z" w16du:dateUtc="2024-10-08T20:35:00Z">
            <w:rPr>
              <w:rFonts w:eastAsia="Calibri"/>
            </w:rPr>
          </w:rPrChange>
        </w:rPr>
        <w:pPrChange w:id="1130" w:author="Fernandes, Richard (he, him, his | il, le, lui)" w:date="2024-10-08T16:35:00Z" w16du:dateUtc="2024-10-08T20:35:00Z">
          <w:pPr>
            <w:pStyle w:val="Heading2"/>
          </w:pPr>
        </w:pPrChange>
      </w:pPr>
      <w:bookmarkStart w:id="1131" w:name="_Toc179295237"/>
      <w:r w:rsidRPr="00510C94">
        <w:rPr>
          <w:rFonts w:ascii="Calibri" w:eastAsia="Calibri" w:hAnsi="Calibri" w:cs="Calibri"/>
          <w:sz w:val="22"/>
          <w:szCs w:val="22"/>
          <w:rPrChange w:id="1132" w:author="Fernandes, Richard (he, him, his | il, le, lui)" w:date="2024-10-08T16:35:00Z" w16du:dateUtc="2024-10-08T20:35:00Z">
            <w:rPr>
              <w:rFonts w:eastAsia="Calibri"/>
            </w:rPr>
          </w:rPrChange>
        </w:rPr>
        <w:t>M</w:t>
      </w:r>
      <w:r w:rsidRPr="00510C94">
        <w:rPr>
          <w:rFonts w:ascii="Calibri" w:eastAsia="Calibri" w:hAnsi="Calibri" w:cs="Calibri"/>
          <w:sz w:val="22"/>
          <w:szCs w:val="22"/>
          <w:rPrChange w:id="1133" w:author="Fernandes, Richard (he, him, his | il, le, lui)" w:date="2024-10-08T16:35:00Z" w16du:dateUtc="2024-10-08T20:35:00Z">
            <w:rPr>
              <w:rFonts w:eastAsia="Calibri"/>
            </w:rPr>
          </w:rPrChange>
        </w:rPr>
        <w:t>ethods</w:t>
      </w:r>
      <w:bookmarkEnd w:id="1131"/>
    </w:p>
    <w:p w14:paraId="12252ED1" w14:textId="77777777" w:rsidR="00780065" w:rsidRPr="00510C94" w:rsidRDefault="00780065" w:rsidP="00510C94">
      <w:pPr>
        <w:spacing w:line="360" w:lineRule="auto"/>
        <w:rPr>
          <w:rFonts w:ascii="Calibri" w:hAnsi="Calibri" w:cs="Calibri"/>
          <w:rPrChange w:id="1134" w:author="Fernandes, Richard (he, him, his | il, le, lui)" w:date="2024-10-08T16:35:00Z" w16du:dateUtc="2024-10-08T20:35:00Z">
            <w:rPr/>
          </w:rPrChange>
        </w:rPr>
        <w:pPrChange w:id="1135" w:author="Fernandes, Richard (he, him, his | il, le, lui)" w:date="2024-10-08T16:35:00Z" w16du:dateUtc="2024-10-08T20:35:00Z">
          <w:pPr/>
        </w:pPrChange>
      </w:pPr>
    </w:p>
    <w:p w14:paraId="6F7A3F27" w14:textId="0B8B54D8" w:rsidR="00780065" w:rsidRPr="00510C94" w:rsidDel="009B0375" w:rsidRDefault="008B61EC" w:rsidP="00510C94">
      <w:pPr>
        <w:spacing w:line="360" w:lineRule="auto"/>
        <w:rPr>
          <w:del w:id="1136" w:author="Fernandes, Richard (he, him, his | il, le, lui)" w:date="2024-10-08T16:41:00Z" w16du:dateUtc="2024-10-08T20:41:00Z"/>
          <w:rFonts w:ascii="Calibri" w:hAnsi="Calibri" w:cs="Calibri"/>
          <w:rPrChange w:id="1137" w:author="Fernandes, Richard (he, him, his | il, le, lui)" w:date="2024-10-08T16:35:00Z" w16du:dateUtc="2024-10-08T20:35:00Z">
            <w:rPr>
              <w:del w:id="1138" w:author="Fernandes, Richard (he, him, his | il, le, lui)" w:date="2024-10-08T16:41:00Z" w16du:dateUtc="2024-10-08T20:41:00Z"/>
            </w:rPr>
          </w:rPrChange>
        </w:rPr>
        <w:pPrChange w:id="1139" w:author="Fernandes, Richard (he, him, his | il, le, lui)" w:date="2024-10-08T16:35:00Z" w16du:dateUtc="2024-10-08T20:35:00Z">
          <w:pPr/>
        </w:pPrChange>
      </w:pPr>
      <w:del w:id="1140" w:author="Fernandes, Richard (he, him, his | il, le, lui)" w:date="2024-10-08T16:40:00Z" w16du:dateUtc="2024-10-08T20:40:00Z">
        <w:r w:rsidRPr="00510C94" w:rsidDel="00D853FC">
          <w:rPr>
            <w:rFonts w:ascii="Calibri" w:hAnsi="Calibri" w:cs="Calibri"/>
            <w:rPrChange w:id="1141" w:author="Fernandes, Richard (he, him, his | il, le, lui)" w:date="2024-10-08T16:35:00Z" w16du:dateUtc="2024-10-08T20:35:00Z">
              <w:rPr/>
            </w:rPrChange>
          </w:rPr>
          <w:delText>R</w:delText>
        </w:r>
      </w:del>
      <w:del w:id="1142" w:author="Fernandes, Richard (he, him, his | il, le, lui)" w:date="2024-10-08T16:41:00Z" w16du:dateUtc="2024-10-08T20:41:00Z">
        <w:r w:rsidRPr="00510C94" w:rsidDel="009B0375">
          <w:rPr>
            <w:rFonts w:ascii="Calibri" w:hAnsi="Calibri" w:cs="Calibri"/>
            <w:rPrChange w:id="1143" w:author="Fernandes, Richard (he, him, his | il, le, lui)" w:date="2024-10-08T16:35:00Z" w16du:dateUtc="2024-10-08T20:35:00Z">
              <w:rPr/>
            </w:rPrChange>
          </w:rPr>
          <w:delText>eference</w:delText>
        </w:r>
        <w:r w:rsidR="008771CD" w:rsidRPr="00510C94" w:rsidDel="009B0375">
          <w:rPr>
            <w:rFonts w:ascii="Calibri" w:hAnsi="Calibri" w:cs="Calibri"/>
            <w:rPrChange w:id="1144" w:author="Fernandes, Richard (he, him, his | il, le, lui)" w:date="2024-10-08T16:35:00Z" w16du:dateUtc="2024-10-08T20:35:00Z">
              <w:rPr/>
            </w:rPrChange>
          </w:rPr>
          <w:delText xml:space="preserve"> ESU</w:delText>
        </w:r>
        <w:r w:rsidRPr="00510C94" w:rsidDel="009B0375">
          <w:rPr>
            <w:rFonts w:ascii="Calibri" w:hAnsi="Calibri" w:cs="Calibri"/>
            <w:rPrChange w:id="1145" w:author="Fernandes, Richard (he, him, his | il, le, lui)" w:date="2024-10-08T16:35:00Z" w16du:dateUtc="2024-10-08T20:35:00Z">
              <w:rPr/>
            </w:rPrChange>
          </w:rPr>
          <w:delText>(</w:delText>
        </w:r>
        <w:r w:rsidR="008771CD" w:rsidRPr="00510C94" w:rsidDel="009B0375">
          <w:rPr>
            <w:rFonts w:ascii="Calibri" w:hAnsi="Calibri" w:cs="Calibri"/>
            <w:rPrChange w:id="1146" w:author="Fernandes, Richard (he, him, his | il, le, lui)" w:date="2024-10-08T16:35:00Z" w16du:dateUtc="2024-10-08T20:35:00Z">
              <w:rPr/>
            </w:rPrChange>
          </w:rPr>
          <w:delText>s</w:delText>
        </w:r>
        <w:r w:rsidRPr="00510C94" w:rsidDel="009B0375">
          <w:rPr>
            <w:rFonts w:ascii="Calibri" w:hAnsi="Calibri" w:cs="Calibri"/>
            <w:rPrChange w:id="1147" w:author="Fernandes, Richard (he, him, his | il, le, lui)" w:date="2024-10-08T16:35:00Z" w16du:dateUtc="2024-10-08T20:35:00Z">
              <w:rPr/>
            </w:rPrChange>
          </w:rPr>
          <w:delText>)</w:delText>
        </w:r>
        <w:r w:rsidR="008771CD" w:rsidRPr="00510C94" w:rsidDel="009B0375">
          <w:rPr>
            <w:rFonts w:ascii="Calibri" w:hAnsi="Calibri" w:cs="Calibri"/>
            <w:rPrChange w:id="1148" w:author="Fernandes, Richard (he, him, his | il, le, lui)" w:date="2024-10-08T16:35:00Z" w16du:dateUtc="2024-10-08T20:35:00Z">
              <w:rPr/>
            </w:rPrChange>
          </w:rPr>
          <w:delText xml:space="preserve"> </w:delText>
        </w:r>
      </w:del>
      <w:del w:id="1149" w:author="Fernandes, Richard (he, him, his | il, le, lui)" w:date="2024-10-08T16:40:00Z" w16du:dateUtc="2024-10-08T20:40:00Z">
        <w:r w:rsidR="008771CD" w:rsidRPr="00510C94" w:rsidDel="00D853FC">
          <w:rPr>
            <w:rFonts w:ascii="Calibri" w:hAnsi="Calibri" w:cs="Calibri"/>
            <w:rPrChange w:id="1150" w:author="Fernandes, Richard (he, him, his | il, le, lui)" w:date="2024-10-08T16:35:00Z" w16du:dateUtc="2024-10-08T20:35:00Z">
              <w:rPr/>
            </w:rPrChange>
          </w:rPr>
          <w:delText xml:space="preserve">were designated for each </w:delText>
        </w:r>
        <w:r w:rsidRPr="00510C94" w:rsidDel="00D853FC">
          <w:rPr>
            <w:rFonts w:ascii="Calibri" w:hAnsi="Calibri" w:cs="Calibri"/>
            <w:rPrChange w:id="1151" w:author="Fernandes, Richard (he, him, his | il, le, lui)" w:date="2024-10-08T16:35:00Z" w16du:dateUtc="2024-10-08T20:35:00Z">
              <w:rPr/>
            </w:rPrChange>
          </w:rPr>
          <w:delText xml:space="preserve">selected </w:delText>
        </w:r>
        <w:r w:rsidR="008771CD" w:rsidRPr="00510C94" w:rsidDel="00D853FC">
          <w:rPr>
            <w:rFonts w:ascii="Calibri" w:hAnsi="Calibri" w:cs="Calibri"/>
            <w:rPrChange w:id="1152" w:author="Fernandes, Richard (he, him, his | il, le, lui)" w:date="2024-10-08T16:35:00Z" w16du:dateUtc="2024-10-08T20:35:00Z">
              <w:rPr/>
            </w:rPrChange>
          </w:rPr>
          <w:delText xml:space="preserve">NEON </w:delText>
        </w:r>
        <w:r w:rsidRPr="00510C94" w:rsidDel="00D853FC">
          <w:rPr>
            <w:rFonts w:ascii="Calibri" w:hAnsi="Calibri" w:cs="Calibri"/>
            <w:rPrChange w:id="1153" w:author="Fernandes, Richard (he, him, his | il, le, lui)" w:date="2024-10-08T16:35:00Z" w16du:dateUtc="2024-10-08T20:35:00Z">
              <w:rPr/>
            </w:rPrChange>
          </w:rPr>
          <w:delText xml:space="preserve">site.  Multiple ESUs were </w:delText>
        </w:r>
        <w:r w:rsidR="00683532" w:rsidRPr="00510C94" w:rsidDel="00D853FC">
          <w:rPr>
            <w:rFonts w:ascii="Calibri" w:hAnsi="Calibri" w:cs="Calibri"/>
            <w:rPrChange w:id="1154" w:author="Fernandes, Richard (he, him, his | il, le, lui)" w:date="2024-10-08T16:35:00Z" w16du:dateUtc="2024-10-08T20:35:00Z">
              <w:rPr/>
            </w:rPrChange>
          </w:rPr>
          <w:delText>selected</w:delText>
        </w:r>
      </w:del>
      <w:del w:id="1155" w:author="Fernandes, Richard (he, him, his | il, le, lui)" w:date="2024-10-08T16:41:00Z" w16du:dateUtc="2024-10-08T20:41:00Z">
        <w:r w:rsidR="00683532" w:rsidRPr="00510C94" w:rsidDel="009B0375">
          <w:rPr>
            <w:rFonts w:ascii="Calibri" w:hAnsi="Calibri" w:cs="Calibri"/>
            <w:rPrChange w:id="1156" w:author="Fernandes, Richard (he, him, his | il, le, lui)" w:date="2024-10-08T16:35:00Z" w16du:dateUtc="2024-10-08T20:35:00Z">
              <w:rPr/>
            </w:rPrChange>
          </w:rPr>
          <w:delText xml:space="preserve"> for a site </w:delText>
        </w:r>
        <w:r w:rsidR="00683532" w:rsidRPr="00510C94" w:rsidDel="00D853FC">
          <w:rPr>
            <w:rFonts w:ascii="Calibri" w:hAnsi="Calibri" w:cs="Calibri"/>
            <w:rPrChange w:id="1157" w:author="Fernandes, Richard (he, him, his | il, le, lui)" w:date="2024-10-08T16:35:00Z" w16du:dateUtc="2024-10-08T20:35:00Z">
              <w:rPr/>
            </w:rPrChange>
          </w:rPr>
          <w:delText xml:space="preserve">if </w:delText>
        </w:r>
        <w:r w:rsidR="00F42DA1" w:rsidRPr="00510C94" w:rsidDel="00D853FC">
          <w:rPr>
            <w:rFonts w:ascii="Calibri" w:hAnsi="Calibri" w:cs="Calibri"/>
            <w:rPrChange w:id="1158" w:author="Fernandes, Richard (he, him, his | il, le, lui)" w:date="2024-10-08T16:35:00Z" w16du:dateUtc="2024-10-08T20:35:00Z">
              <w:rPr/>
            </w:rPrChange>
          </w:rPr>
          <w:delText xml:space="preserve">required </w:delText>
        </w:r>
        <w:r w:rsidR="00F42DA1" w:rsidRPr="00510C94" w:rsidDel="009B0375">
          <w:rPr>
            <w:rFonts w:ascii="Calibri" w:hAnsi="Calibri" w:cs="Calibri"/>
            <w:rPrChange w:id="1159" w:author="Fernandes, Richard (he, him, his | il, le, lui)" w:date="2024-10-08T16:35:00Z" w16du:dateUtc="2024-10-08T20:35:00Z">
              <w:rPr/>
            </w:rPrChange>
          </w:rPr>
          <w:delText xml:space="preserve">to cover </w:delText>
        </w:r>
        <w:r w:rsidR="00683532" w:rsidRPr="00510C94" w:rsidDel="009B0375">
          <w:rPr>
            <w:rFonts w:ascii="Calibri" w:hAnsi="Calibri" w:cs="Calibri"/>
            <w:rPrChange w:id="1160" w:author="Fernandes, Richard (he, him, his | il, le, lui)" w:date="2024-10-08T16:35:00Z" w16du:dateUtc="2024-10-08T20:35:00Z">
              <w:rPr/>
            </w:rPrChange>
          </w:rPr>
          <w:delText xml:space="preserve">the range of NEON </w:delText>
        </w:r>
        <w:r w:rsidR="00F42DA1" w:rsidRPr="00510C94" w:rsidDel="009B0375">
          <w:rPr>
            <w:rFonts w:ascii="Calibri" w:hAnsi="Calibri" w:cs="Calibri"/>
            <w:rPrChange w:id="1161" w:author="Fernandes, Richard (he, him, his | il, le, lui)" w:date="2024-10-08T16:35:00Z" w16du:dateUtc="2024-10-08T20:35:00Z">
              <w:rPr/>
            </w:rPrChange>
          </w:rPr>
          <w:delText xml:space="preserve">overstory </w:delText>
        </w:r>
        <w:r w:rsidR="00683532" w:rsidRPr="00510C94" w:rsidDel="009B0375">
          <w:rPr>
            <w:rFonts w:ascii="Calibri" w:hAnsi="Calibri" w:cs="Calibri"/>
            <w:rPrChange w:id="1162" w:author="Fernandes, Richard (he, him, his | il, le, lui)" w:date="2024-10-08T16:35:00Z" w16du:dateUtc="2024-10-08T20:35:00Z">
              <w:rPr/>
            </w:rPrChange>
          </w:rPr>
          <w:delText xml:space="preserve">PAI </w:delText>
        </w:r>
        <w:r w:rsidR="00DE6E0D" w:rsidRPr="00510C94" w:rsidDel="009B0375">
          <w:rPr>
            <w:rFonts w:ascii="Calibri" w:hAnsi="Calibri" w:cs="Calibri"/>
            <w:rPrChange w:id="1163" w:author="Fernandes, Richard (he, him, his | il, le, lui)" w:date="2024-10-08T16:35:00Z" w16du:dateUtc="2024-10-08T20:35:00Z">
              <w:rPr/>
            </w:rPrChange>
          </w:rPr>
          <w:delText xml:space="preserve">for all </w:delText>
        </w:r>
        <w:r w:rsidR="00F42DA1" w:rsidRPr="00510C94" w:rsidDel="009B0375">
          <w:rPr>
            <w:rFonts w:ascii="Calibri" w:hAnsi="Calibri" w:cs="Calibri"/>
            <w:rPrChange w:id="1164" w:author="Fernandes, Richard (he, him, his | il, le, lui)" w:date="2024-10-08T16:35:00Z" w16du:dateUtc="2024-10-08T20:35:00Z">
              <w:rPr/>
            </w:rPrChange>
          </w:rPr>
          <w:delText xml:space="preserve">evergreen forest </w:delText>
        </w:r>
        <w:r w:rsidR="00DE6E0D" w:rsidRPr="00510C94" w:rsidDel="009B0375">
          <w:rPr>
            <w:rFonts w:ascii="Calibri" w:hAnsi="Calibri" w:cs="Calibri"/>
            <w:rPrChange w:id="1165" w:author="Fernandes, Richard (he, him, his | il, le, lui)" w:date="2024-10-08T16:35:00Z" w16du:dateUtc="2024-10-08T20:35:00Z">
              <w:rPr/>
            </w:rPrChange>
          </w:rPr>
          <w:delText xml:space="preserve">ESUs </w:delText>
        </w:r>
        <w:r w:rsidR="00F42DA1" w:rsidRPr="00510C94" w:rsidDel="009B0375">
          <w:rPr>
            <w:rFonts w:ascii="Calibri" w:hAnsi="Calibri" w:cs="Calibri"/>
            <w:rPrChange w:id="1166" w:author="Fernandes, Richard (he, him, his | il, le, lui)" w:date="2024-10-08T16:35:00Z" w16du:dateUtc="2024-10-08T20:35:00Z">
              <w:rPr/>
            </w:rPrChange>
          </w:rPr>
          <w:delText xml:space="preserve">at the site.  </w:delText>
        </w:r>
      </w:del>
    </w:p>
    <w:p w14:paraId="67C94FD9" w14:textId="77777777" w:rsidR="00E30636" w:rsidRPr="00510C94" w:rsidRDefault="00E30636" w:rsidP="00510C94">
      <w:pPr>
        <w:spacing w:line="360" w:lineRule="auto"/>
        <w:rPr>
          <w:rFonts w:ascii="Calibri" w:hAnsi="Calibri" w:cs="Calibri"/>
          <w:rPrChange w:id="1167" w:author="Fernandes, Richard (he, him, his | il, le, lui)" w:date="2024-10-08T16:35:00Z" w16du:dateUtc="2024-10-08T20:35:00Z">
            <w:rPr/>
          </w:rPrChange>
        </w:rPr>
        <w:pPrChange w:id="1168" w:author="Fernandes, Richard (he, him, his | il, le, lui)" w:date="2024-10-08T16:35:00Z" w16du:dateUtc="2024-10-08T20:35:00Z">
          <w:pPr/>
        </w:pPrChange>
      </w:pPr>
    </w:p>
    <w:p w14:paraId="60688499" w14:textId="7BD8010E" w:rsidR="00780065" w:rsidRPr="00510C94" w:rsidRDefault="00D008A5" w:rsidP="00510C94">
      <w:pPr>
        <w:spacing w:line="360" w:lineRule="auto"/>
        <w:rPr>
          <w:rFonts w:ascii="Calibri" w:hAnsi="Calibri" w:cs="Calibri"/>
          <w:rPrChange w:id="1169" w:author="Fernandes, Richard (he, him, his | il, le, lui)" w:date="2024-10-08T16:35:00Z" w16du:dateUtc="2024-10-08T20:35:00Z">
            <w:rPr/>
          </w:rPrChange>
        </w:rPr>
        <w:pPrChange w:id="1170" w:author="Fernandes, Richard (he, him, his | il, le, lui)" w:date="2024-10-08T16:35:00Z" w16du:dateUtc="2024-10-08T20:35:00Z">
          <w:pPr/>
        </w:pPrChange>
      </w:pPr>
      <w:r w:rsidRPr="00510C94">
        <w:rPr>
          <w:rFonts w:ascii="Calibri" w:hAnsi="Calibri" w:cs="Calibri"/>
          <w:rPrChange w:id="1171" w:author="Fernandes, Richard (he, him, his | il, le, lui)" w:date="2024-10-08T16:35:00Z" w16du:dateUtc="2024-10-08T20:35:00Z">
            <w:rPr/>
          </w:rPrChange>
        </w:rPr>
        <w:t xml:space="preserve">DHPs were enhanced in </w:t>
      </w:r>
      <w:r w:rsidR="00534AAD" w:rsidRPr="00510C94">
        <w:rPr>
          <w:rFonts w:ascii="Calibri" w:hAnsi="Calibri" w:cs="Calibri"/>
          <w:rPrChange w:id="1172" w:author="Fernandes, Richard (he, him, his | il, le, lui)" w:date="2024-10-08T16:35:00Z" w16du:dateUtc="2024-10-08T20:35:00Z">
            <w:rPr/>
          </w:rPrChange>
        </w:rPr>
        <w:t xml:space="preserve">Nikon </w:t>
      </w:r>
      <w:r w:rsidRPr="00510C94">
        <w:rPr>
          <w:rFonts w:ascii="Calibri" w:hAnsi="Calibri" w:cs="Calibri"/>
          <w:rPrChange w:id="1173" w:author="Fernandes, Richard (he, him, his | il, le, lui)" w:date="2024-10-08T16:35:00Z" w16du:dateUtc="2024-10-08T20:35:00Z">
            <w:rPr/>
          </w:rPrChange>
        </w:rPr>
        <w:t xml:space="preserve">NX studio </w:t>
      </w:r>
      <w:r w:rsidR="00534AAD" w:rsidRPr="00510C94">
        <w:rPr>
          <w:rFonts w:ascii="Calibri" w:hAnsi="Calibri" w:cs="Calibri"/>
          <w:rPrChange w:id="1174" w:author="Fernandes, Richard (he, him, his | il, le, lui)" w:date="2024-10-08T16:35:00Z" w16du:dateUtc="2024-10-08T20:35:00Z">
            <w:rPr/>
          </w:rPrChange>
        </w:rPr>
        <w:t>(xx)</w:t>
      </w:r>
      <w:r w:rsidRPr="00510C94">
        <w:rPr>
          <w:rFonts w:ascii="Calibri" w:hAnsi="Calibri" w:cs="Calibri"/>
          <w:rPrChange w:id="1175" w:author="Fernandes, Richard (he, him, his | il, le, lui)" w:date="2024-10-08T16:35:00Z" w16du:dateUtc="2024-10-08T20:35:00Z">
            <w:rPr/>
          </w:rPrChange>
        </w:rPr>
        <w:t xml:space="preserve"> using default </w:t>
      </w:r>
      <w:r w:rsidR="00275A4B" w:rsidRPr="00510C94">
        <w:rPr>
          <w:rFonts w:ascii="Calibri" w:hAnsi="Calibri" w:cs="Calibri"/>
          <w:rPrChange w:id="1176" w:author="Fernandes, Richard (he, him, his | il, le, lui)" w:date="2024-10-08T16:35:00Z" w16du:dateUtc="2024-10-08T20:35:00Z">
            <w:rPr/>
          </w:rPrChange>
        </w:rPr>
        <w:t>settings (</w:t>
      </w:r>
      <w:del w:id="1177" w:author="Fernandes, Richard (he, him, his | il, le, lui)" w:date="2024-10-08T16:52:00Z" w16du:dateUtc="2024-10-08T20:52:00Z">
        <w:r w:rsidR="000952C0" w:rsidRPr="00510C94" w:rsidDel="00F51A15">
          <w:rPr>
            <w:rFonts w:ascii="Calibri" w:hAnsi="Calibri" w:cs="Calibri"/>
            <w:rPrChange w:id="1178" w:author="Fernandes, Richard (he, him, his | il, le, lui)" w:date="2024-10-08T16:35:00Z" w16du:dateUtc="2024-10-08T20:35:00Z">
              <w:rPr/>
            </w:rPrChange>
          </w:rPr>
          <w:delText xml:space="preserve">Table </w:delText>
        </w:r>
      </w:del>
      <w:del w:id="1179" w:author="Fernandes, Richard (he, him, his | il, le, lui)" w:date="2024-10-08T16:49:00Z" w16du:dateUtc="2024-10-08T20:49:00Z">
        <w:r w:rsidR="000952C0" w:rsidRPr="00510C94" w:rsidDel="00035628">
          <w:rPr>
            <w:rFonts w:ascii="Calibri" w:hAnsi="Calibri" w:cs="Calibri"/>
            <w:rPrChange w:id="1180" w:author="Fernandes, Richard (he, him, his | il, le, lui)" w:date="2024-10-08T16:35:00Z" w16du:dateUtc="2024-10-08T20:35:00Z">
              <w:rPr/>
            </w:rPrChange>
          </w:rPr>
          <w:delText>xx</w:delText>
        </w:r>
      </w:del>
      <w:del w:id="1181" w:author="Fernandes, Richard (he, him, his | il, le, lui)" w:date="2024-10-08T16:52:00Z" w16du:dateUtc="2024-10-08T20:52:00Z">
        <w:r w:rsidR="000952C0" w:rsidRPr="00510C94" w:rsidDel="00F51A15">
          <w:rPr>
            <w:rFonts w:ascii="Calibri" w:hAnsi="Calibri" w:cs="Calibri"/>
            <w:rPrChange w:id="1182" w:author="Fernandes, Richard (he, him, his | il, le, lui)" w:date="2024-10-08T16:35:00Z" w16du:dateUtc="2024-10-08T20:35:00Z">
              <w:rPr/>
            </w:rPrChange>
          </w:rPr>
          <w:delText>)</w:delText>
        </w:r>
      </w:del>
      <w:ins w:id="1183" w:author="Fernandes, Richard (he, him, his | il, le, lui)" w:date="2024-10-08T16:52:00Z" w16du:dateUtc="2024-10-08T20:52:00Z">
        <w:r w:rsidR="00F51A15">
          <w:rPr>
            <w:rFonts w:ascii="Calibri" w:hAnsi="Calibri" w:cs="Calibri"/>
          </w:rPr>
          <w:t>Figure 2)</w:t>
        </w:r>
      </w:ins>
      <w:r w:rsidR="00275A4B" w:rsidRPr="00510C94">
        <w:rPr>
          <w:rFonts w:ascii="Calibri" w:hAnsi="Calibri" w:cs="Calibri"/>
          <w:rPrChange w:id="1184" w:author="Fernandes, Richard (he, him, his | il, le, lui)" w:date="2024-10-08T16:35:00Z" w16du:dateUtc="2024-10-08T20:35:00Z">
            <w:rPr/>
          </w:rPrChange>
        </w:rPr>
        <w:t xml:space="preserve"> and then tuned to increase the visual separation between green foliage and other vegetation matter.</w:t>
      </w:r>
      <w:r w:rsidR="000952C0" w:rsidRPr="00510C94">
        <w:rPr>
          <w:rFonts w:ascii="Calibri" w:hAnsi="Calibri" w:cs="Calibri"/>
          <w:rPrChange w:id="1185" w:author="Fernandes, Richard (he, him, his | il, le, lui)" w:date="2024-10-08T16:35:00Z" w16du:dateUtc="2024-10-08T20:35:00Z">
            <w:rPr/>
          </w:rPrChange>
        </w:rPr>
        <w:t xml:space="preserve">  </w:t>
      </w:r>
      <w:r w:rsidR="002150EE" w:rsidRPr="00510C94">
        <w:rPr>
          <w:rFonts w:ascii="Calibri" w:hAnsi="Calibri" w:cs="Calibri"/>
          <w:rPrChange w:id="1186" w:author="Fernandes, Richard (he, him, his | il, le, lui)" w:date="2024-10-08T16:35:00Z" w16du:dateUtc="2024-10-08T20:35:00Z">
            <w:rPr/>
          </w:rPrChange>
        </w:rPr>
        <w:t xml:space="preserve">Tuning consisted of </w:t>
      </w:r>
      <w:r w:rsidR="000952C0" w:rsidRPr="00510C94">
        <w:rPr>
          <w:rFonts w:ascii="Calibri" w:hAnsi="Calibri" w:cs="Calibri"/>
          <w:rPrChange w:id="1187" w:author="Fernandes, Richard (he, him, his | il, le, lui)" w:date="2024-10-08T16:35:00Z" w16du:dateUtc="2024-10-08T20:35:00Z">
            <w:rPr/>
          </w:rPrChange>
        </w:rPr>
        <w:t xml:space="preserve"> </w:t>
      </w:r>
      <w:r w:rsidR="001A47CC" w:rsidRPr="00510C94">
        <w:rPr>
          <w:rFonts w:ascii="Calibri" w:hAnsi="Calibri" w:cs="Calibri"/>
          <w:rPrChange w:id="1188" w:author="Fernandes, Richard (he, him, his | il, le, lui)" w:date="2024-10-08T16:35:00Z" w16du:dateUtc="2024-10-08T20:35:00Z">
            <w:rPr/>
          </w:rPrChange>
        </w:rPr>
        <w:t>adjusting the “shadow protection” setting</w:t>
      </w:r>
      <w:r w:rsidR="00F46155" w:rsidRPr="00510C94">
        <w:rPr>
          <w:rFonts w:ascii="Calibri" w:hAnsi="Calibri" w:cs="Calibri"/>
          <w:rPrChange w:id="1189" w:author="Fernandes, Richard (he, him, his | il, le, lui)" w:date="2024-10-08T16:35:00Z" w16du:dateUtc="2024-10-08T20:35:00Z">
            <w:rPr/>
          </w:rPrChange>
        </w:rPr>
        <w:t xml:space="preserve"> to </w:t>
      </w:r>
      <w:r w:rsidR="00C521AF" w:rsidRPr="00510C94">
        <w:rPr>
          <w:rFonts w:ascii="Calibri" w:hAnsi="Calibri" w:cs="Calibri"/>
          <w:rPrChange w:id="1190" w:author="Fernandes, Richard (he, him, his | il, le, lui)" w:date="2024-10-08T16:35:00Z" w16du:dateUtc="2024-10-08T20:35:00Z">
            <w:rPr/>
          </w:rPrChange>
        </w:rPr>
        <w:t>maximize</w:t>
      </w:r>
      <w:r w:rsidR="00F46155" w:rsidRPr="00510C94">
        <w:rPr>
          <w:rFonts w:ascii="Calibri" w:hAnsi="Calibri" w:cs="Calibri"/>
          <w:rPrChange w:id="1191" w:author="Fernandes, Richard (he, him, his | il, le, lui)" w:date="2024-10-08T16:35:00Z" w16du:dateUtc="2024-10-08T20:35:00Z">
            <w:rPr/>
          </w:rPrChange>
        </w:rPr>
        <w:t xml:space="preserve"> the </w:t>
      </w:r>
      <w:r w:rsidR="00C521AF" w:rsidRPr="00510C94">
        <w:rPr>
          <w:rFonts w:ascii="Calibri" w:hAnsi="Calibri" w:cs="Calibri"/>
          <w:rPrChange w:id="1192" w:author="Fernandes, Richard (he, him, his | il, le, lui)" w:date="2024-10-08T16:35:00Z" w16du:dateUtc="2024-10-08T20:35:00Z">
            <w:rPr/>
          </w:rPrChange>
        </w:rPr>
        <w:t>qualitative visual separability of green and non-green vegetation matter</w:t>
      </w:r>
      <w:r w:rsidR="001A47CC" w:rsidRPr="00510C94">
        <w:rPr>
          <w:rFonts w:ascii="Calibri" w:hAnsi="Calibri" w:cs="Calibri"/>
          <w:rPrChange w:id="1193" w:author="Fernandes, Richard (he, him, his | il, le, lui)" w:date="2024-10-08T16:35:00Z" w16du:dateUtc="2024-10-08T20:35:00Z">
            <w:rPr/>
          </w:rPrChange>
        </w:rPr>
        <w:t xml:space="preserve">, with higher levels of shadow protection increasing </w:t>
      </w:r>
      <w:r w:rsidR="00D21349" w:rsidRPr="00510C94">
        <w:rPr>
          <w:rFonts w:ascii="Calibri" w:hAnsi="Calibri" w:cs="Calibri"/>
          <w:rPrChange w:id="1194" w:author="Fernandes, Richard (he, him, his | il, le, lui)" w:date="2024-10-08T16:35:00Z" w16du:dateUtc="2024-10-08T20:35:00Z">
            <w:rPr/>
          </w:rPrChange>
        </w:rPr>
        <w:t>detail in shadows but also potential overlap of colours of green foliage and other vegetation</w:t>
      </w:r>
      <w:ins w:id="1195" w:author="Fernandes, Richard (he, him, his | il, le, lui)" w:date="2024-10-08T16:52:00Z" w16du:dateUtc="2024-10-08T20:52:00Z">
        <w:r w:rsidR="00F51A15">
          <w:rPr>
            <w:rFonts w:ascii="Calibri" w:hAnsi="Calibri" w:cs="Calibri"/>
          </w:rPr>
          <w:t xml:space="preserve">.  </w:t>
        </w:r>
      </w:ins>
      <w:del w:id="1196" w:author="Fernandes, Richard (he, him, his | il, le, lui)" w:date="2024-10-08T16:52:00Z" w16du:dateUtc="2024-10-08T20:52:00Z">
        <w:r w:rsidR="000C62AD" w:rsidRPr="00510C94" w:rsidDel="00F51A15">
          <w:rPr>
            <w:rFonts w:ascii="Calibri" w:hAnsi="Calibri" w:cs="Calibri"/>
            <w:rPrChange w:id="1197" w:author="Fernandes, Richard (he, him, his | il, le, lui)" w:date="2024-10-08T16:35:00Z" w16du:dateUtc="2024-10-08T20:35:00Z">
              <w:rPr/>
            </w:rPrChange>
          </w:rPr>
          <w:delText xml:space="preserve"> (Figure xx).  </w:delText>
        </w:r>
      </w:del>
      <w:r w:rsidR="000C62AD" w:rsidRPr="00510C94">
        <w:rPr>
          <w:rFonts w:ascii="Calibri" w:hAnsi="Calibri" w:cs="Calibri"/>
          <w:rPrChange w:id="1198" w:author="Fernandes, Richard (he, him, his | il, le, lui)" w:date="2024-10-08T16:35:00Z" w16du:dateUtc="2024-10-08T20:35:00Z">
            <w:rPr/>
          </w:rPrChange>
        </w:rPr>
        <w:lastRenderedPageBreak/>
        <w:t>Enhanced DHPs were exported as full resolution highest quality uncompressed JPEG format images for use in CANEYE.</w:t>
      </w:r>
    </w:p>
    <w:p w14:paraId="1B56AD86" w14:textId="77777777" w:rsidR="00D26144" w:rsidRDefault="00D26144" w:rsidP="00510C94">
      <w:pPr>
        <w:spacing w:line="360" w:lineRule="auto"/>
        <w:rPr>
          <w:ins w:id="1199" w:author="Fernandes, Richard (he, him, his | il, le, lui)" w:date="2024-10-08T16:52:00Z" w16du:dateUtc="2024-10-08T20:52:00Z"/>
          <w:rFonts w:ascii="Calibri" w:hAnsi="Calibri" w:cs="Calibri"/>
        </w:rPr>
      </w:pPr>
    </w:p>
    <w:p w14:paraId="53CCC9DF" w14:textId="387A3506" w:rsidR="00F51A15" w:rsidRDefault="00F51A15" w:rsidP="00510C94">
      <w:pPr>
        <w:spacing w:line="360" w:lineRule="auto"/>
        <w:rPr>
          <w:ins w:id="1200" w:author="Fernandes, Richard (he, him, his | il, le, lui)" w:date="2024-10-08T16:52:00Z" w16du:dateUtc="2024-10-08T20:52:00Z"/>
          <w:rFonts w:ascii="Calibri" w:hAnsi="Calibri" w:cs="Calibri"/>
        </w:rPr>
      </w:pPr>
      <w:ins w:id="1201" w:author="Fernandes, Richard (he, him, his | il, le, lui)" w:date="2024-10-08T16:52:00Z" w16du:dateUtc="2024-10-08T20:52:00Z">
        <w:r>
          <w:rPr>
            <w:rFonts w:ascii="Calibri" w:hAnsi="Calibri" w:cs="Calibri"/>
          </w:rPr>
          <w:t>Figure 2 here – NX studio Enhancement</w:t>
        </w:r>
      </w:ins>
    </w:p>
    <w:p w14:paraId="2F0DB77D" w14:textId="77777777" w:rsidR="00F51A15" w:rsidRPr="00510C94" w:rsidRDefault="00F51A15" w:rsidP="00510C94">
      <w:pPr>
        <w:spacing w:line="360" w:lineRule="auto"/>
        <w:rPr>
          <w:rFonts w:ascii="Calibri" w:hAnsi="Calibri" w:cs="Calibri"/>
          <w:rPrChange w:id="1202" w:author="Fernandes, Richard (he, him, his | il, le, lui)" w:date="2024-10-08T16:35:00Z" w16du:dateUtc="2024-10-08T20:35:00Z">
            <w:rPr/>
          </w:rPrChange>
        </w:rPr>
        <w:pPrChange w:id="1203" w:author="Fernandes, Richard (he, him, his | il, le, lui)" w:date="2024-10-08T16:35:00Z" w16du:dateUtc="2024-10-08T20:35:00Z">
          <w:pPr/>
        </w:pPrChange>
      </w:pPr>
    </w:p>
    <w:p w14:paraId="7B6CC777" w14:textId="1232FB35" w:rsidR="00D36E32" w:rsidRPr="00510C94" w:rsidRDefault="00445F38" w:rsidP="00510C94">
      <w:pPr>
        <w:spacing w:line="360" w:lineRule="auto"/>
        <w:rPr>
          <w:rFonts w:ascii="Calibri" w:hAnsi="Calibri" w:cs="Calibri"/>
          <w:rPrChange w:id="1204" w:author="Fernandes, Richard (he, him, his | il, le, lui)" w:date="2024-10-08T16:35:00Z" w16du:dateUtc="2024-10-08T20:35:00Z">
            <w:rPr/>
          </w:rPrChange>
        </w:rPr>
        <w:pPrChange w:id="1205" w:author="Fernandes, Richard (he, him, his | il, le, lui)" w:date="2024-10-08T16:35:00Z" w16du:dateUtc="2024-10-08T20:35:00Z">
          <w:pPr/>
        </w:pPrChange>
      </w:pPr>
      <w:r w:rsidRPr="00510C94">
        <w:rPr>
          <w:rFonts w:ascii="Calibri" w:hAnsi="Calibri" w:cs="Calibri"/>
          <w:rPrChange w:id="1206" w:author="Fernandes, Richard (he, him, his | il, le, lui)" w:date="2024-10-08T16:35:00Z" w16du:dateUtc="2024-10-08T20:35:00Z">
            <w:rPr/>
          </w:rPrChange>
        </w:rPr>
        <w:t>LAI and PAI was estimated from exported DHPs from a single ESU sample date by applying</w:t>
      </w:r>
      <w:ins w:id="1207" w:author="Fernandes, Richard (he, him, his | il, le, lui)" w:date="2024-10-08T16:55:00Z" w16du:dateUtc="2024-10-08T20:55:00Z">
        <w:r w:rsidR="005C5AD1">
          <w:rPr>
            <w:rFonts w:ascii="Calibri" w:hAnsi="Calibri" w:cs="Calibri"/>
          </w:rPr>
          <w:t xml:space="preserve"> </w:t>
        </w:r>
      </w:ins>
      <w:r w:rsidRPr="00510C94">
        <w:rPr>
          <w:rFonts w:ascii="Calibri" w:hAnsi="Calibri" w:cs="Calibri"/>
          <w:rPrChange w:id="1208" w:author="Fernandes, Richard (he, him, his | il, le, lui)" w:date="2024-10-08T16:35:00Z" w16du:dateUtc="2024-10-08T20:35:00Z">
            <w:rPr/>
          </w:rPrChange>
        </w:rPr>
        <w:t>CANEYE (version 4.69, xx)</w:t>
      </w:r>
      <w:r w:rsidR="00EF711A" w:rsidRPr="00510C94">
        <w:rPr>
          <w:rFonts w:ascii="Calibri" w:hAnsi="Calibri" w:cs="Calibri"/>
          <w:rPrChange w:id="1209" w:author="Fernandes, Richard (he, him, his | il, le, lui)" w:date="2024-10-08T16:35:00Z" w16du:dateUtc="2024-10-08T20:35:00Z">
            <w:rPr/>
          </w:rPrChange>
        </w:rPr>
        <w:t xml:space="preserve">.  </w:t>
      </w:r>
      <w:r w:rsidR="00AD097E" w:rsidRPr="00510C94">
        <w:rPr>
          <w:rFonts w:ascii="Calibri" w:hAnsi="Calibri" w:cs="Calibri"/>
          <w:rPrChange w:id="1210" w:author="Fernandes, Richard (he, him, his | il, le, lui)" w:date="2024-10-08T16:35:00Z" w16du:dateUtc="2024-10-08T20:35:00Z">
            <w:rPr/>
          </w:rPrChange>
        </w:rPr>
        <w:t>The same camera parameter</w:t>
      </w:r>
      <w:del w:id="1211" w:author="Fernandes, Richard (he, him, his | il, le, lui)" w:date="2024-10-08T16:52:00Z" w16du:dateUtc="2024-10-08T20:52:00Z">
        <w:r w:rsidR="00AD097E" w:rsidRPr="00510C94" w:rsidDel="00F51A15">
          <w:rPr>
            <w:rFonts w:ascii="Calibri" w:hAnsi="Calibri" w:cs="Calibri"/>
            <w:rPrChange w:id="1212" w:author="Fernandes, Richard (he, him, his | il, le, lui)" w:date="2024-10-08T16:35:00Z" w16du:dateUtc="2024-10-08T20:35:00Z">
              <w:rPr/>
            </w:rPrChange>
          </w:rPr>
          <w:delText xml:space="preserve"> file </w:delText>
        </w:r>
      </w:del>
      <w:ins w:id="1213" w:author="Fernandes, Richard (he, him, his | il, le, lui)" w:date="2024-10-08T16:52:00Z" w16du:dateUtc="2024-10-08T20:52:00Z">
        <w:r w:rsidR="00F51A15">
          <w:rPr>
            <w:rFonts w:ascii="Calibri" w:hAnsi="Calibri" w:cs="Calibri"/>
          </w:rPr>
          <w:t xml:space="preserve">s </w:t>
        </w:r>
      </w:ins>
      <w:r w:rsidR="00AD097E" w:rsidRPr="00510C94">
        <w:rPr>
          <w:rFonts w:ascii="Calibri" w:hAnsi="Calibri" w:cs="Calibri"/>
          <w:rPrChange w:id="1214" w:author="Fernandes, Richard (he, him, his | il, le, lui)" w:date="2024-10-08T16:35:00Z" w16du:dateUtc="2024-10-08T20:35:00Z">
            <w:rPr/>
          </w:rPrChange>
        </w:rPr>
        <w:t>(Annex x)</w:t>
      </w:r>
      <w:r w:rsidR="008F5047" w:rsidRPr="00510C94">
        <w:rPr>
          <w:rFonts w:ascii="Calibri" w:hAnsi="Calibri" w:cs="Calibri"/>
          <w:rPrChange w:id="1215" w:author="Fernandes, Richard (he, him, his | il, le, lui)" w:date="2024-10-08T16:35:00Z" w16du:dateUtc="2024-10-08T20:35:00Z">
            <w:rPr/>
          </w:rPrChange>
        </w:rPr>
        <w:t xml:space="preserve"> </w:t>
      </w:r>
      <w:del w:id="1216" w:author="Fernandes, Richard (he, him, his | il, le, lui)" w:date="2024-10-08T16:53:00Z" w16du:dateUtc="2024-10-08T20:53:00Z">
        <w:r w:rsidR="008F5047" w:rsidRPr="00510C94" w:rsidDel="00F51A15">
          <w:rPr>
            <w:rFonts w:ascii="Calibri" w:hAnsi="Calibri" w:cs="Calibri"/>
            <w:rPrChange w:id="1217" w:author="Fernandes, Richard (he, him, his | il, le, lui)" w:date="2024-10-08T16:35:00Z" w16du:dateUtc="2024-10-08T20:35:00Z">
              <w:rPr/>
            </w:rPrChange>
          </w:rPr>
          <w:delText xml:space="preserve">and </w:delText>
        </w:r>
        <w:r w:rsidR="00B05416" w:rsidRPr="00510C94" w:rsidDel="00F51A15">
          <w:rPr>
            <w:rFonts w:ascii="Calibri" w:hAnsi="Calibri" w:cs="Calibri"/>
            <w:rPrChange w:id="1218" w:author="Fernandes, Richard (he, him, his | il, le, lui)" w:date="2024-10-08T16:35:00Z" w16du:dateUtc="2024-10-08T20:35:00Z">
              <w:rPr/>
            </w:rPrChange>
          </w:rPr>
          <w:delText>exported images</w:delText>
        </w:r>
        <w:r w:rsidR="008F5047" w:rsidRPr="00510C94" w:rsidDel="00F51A15">
          <w:rPr>
            <w:rFonts w:ascii="Calibri" w:hAnsi="Calibri" w:cs="Calibri"/>
            <w:rPrChange w:id="1219" w:author="Fernandes, Richard (he, him, his | il, le, lui)" w:date="2024-10-08T16:35:00Z" w16du:dateUtc="2024-10-08T20:35:00Z">
              <w:rPr/>
            </w:rPrChange>
          </w:rPr>
          <w:delText xml:space="preserve"> </w:delText>
        </w:r>
      </w:del>
      <w:r w:rsidR="008F5047" w:rsidRPr="00510C94">
        <w:rPr>
          <w:rFonts w:ascii="Calibri" w:hAnsi="Calibri" w:cs="Calibri"/>
          <w:rPrChange w:id="1220" w:author="Fernandes, Richard (he, him, his | il, le, lui)" w:date="2024-10-08T16:35:00Z" w16du:dateUtc="2024-10-08T20:35:00Z">
            <w:rPr/>
          </w:rPrChange>
        </w:rPr>
        <w:t xml:space="preserve">were used for </w:t>
      </w:r>
      <w:r w:rsidR="00B05416" w:rsidRPr="00510C94">
        <w:rPr>
          <w:rFonts w:ascii="Calibri" w:hAnsi="Calibri" w:cs="Calibri"/>
          <w:rPrChange w:id="1221" w:author="Fernandes, Richard (he, him, his | il, le, lui)" w:date="2024-10-08T16:35:00Z" w16du:dateUtc="2024-10-08T20:35:00Z">
            <w:rPr/>
          </w:rPrChange>
        </w:rPr>
        <w:t xml:space="preserve">both LAI and PAI estimation for a reference sample.  </w:t>
      </w:r>
      <w:r w:rsidR="00B05416" w:rsidRPr="00510C94">
        <w:rPr>
          <w:rFonts w:ascii="Calibri" w:hAnsi="Calibri" w:cs="Calibri"/>
          <w:rPrChange w:id="1222" w:author="Fernandes, Richard (he, him, his | il, le, lui)" w:date="2024-10-08T16:35:00Z" w16du:dateUtc="2024-10-08T20:35:00Z">
            <w:rPr/>
          </w:rPrChange>
        </w:rPr>
        <w:t xml:space="preserve">Three- fold pixel </w:t>
      </w:r>
      <w:proofErr w:type="spellStart"/>
      <w:r w:rsidR="00B05416" w:rsidRPr="00510C94">
        <w:rPr>
          <w:rFonts w:ascii="Calibri" w:hAnsi="Calibri" w:cs="Calibri"/>
          <w:rPrChange w:id="1223" w:author="Fernandes, Richard (he, him, his | il, le, lui)" w:date="2024-10-08T16:35:00Z" w16du:dateUtc="2024-10-08T20:35:00Z">
            <w:rPr/>
          </w:rPrChange>
        </w:rPr>
        <w:t>downsampling</w:t>
      </w:r>
      <w:proofErr w:type="spellEnd"/>
      <w:r w:rsidR="00B05416" w:rsidRPr="00510C94">
        <w:rPr>
          <w:rFonts w:ascii="Calibri" w:hAnsi="Calibri" w:cs="Calibri"/>
          <w:rPrChange w:id="1224" w:author="Fernandes, Richard (he, him, his | il, le, lui)" w:date="2024-10-08T16:35:00Z" w16du:dateUtc="2024-10-08T20:35:00Z">
            <w:rPr/>
          </w:rPrChange>
        </w:rPr>
        <w:t xml:space="preserve"> was applied in horizontal and vertical directions to limit memory demands.  PAI was estimated by classifying sky pixels as gaps visually followed by </w:t>
      </w:r>
      <w:r w:rsidR="00750446" w:rsidRPr="00510C94">
        <w:rPr>
          <w:rFonts w:ascii="Calibri" w:hAnsi="Calibri" w:cs="Calibri"/>
          <w:rPrChange w:id="1225" w:author="Fernandes, Richard (he, him, his | il, le, lui)" w:date="2024-10-08T16:35:00Z" w16du:dateUtc="2024-10-08T20:35:00Z">
            <w:rPr/>
          </w:rPrChange>
        </w:rPr>
        <w:t>applying</w:t>
      </w:r>
      <w:r w:rsidR="00B05416" w:rsidRPr="00510C94">
        <w:rPr>
          <w:rFonts w:ascii="Calibri" w:hAnsi="Calibri" w:cs="Calibri"/>
          <w:rPrChange w:id="1226" w:author="Fernandes, Richard (he, him, his | il, le, lui)" w:date="2024-10-08T16:35:00Z" w16du:dateUtc="2024-10-08T20:35:00Z">
            <w:rPr/>
          </w:rPrChange>
        </w:rPr>
        <w:t xml:space="preserve"> the CANEYE inversion algorithms.    </w:t>
      </w:r>
      <w:ins w:id="1227" w:author="Fernandes, Richard (he, him, his | il, le, lui)" w:date="2024-10-08T16:53:00Z" w16du:dateUtc="2024-10-08T20:53:00Z">
        <w:r w:rsidR="00F51A15">
          <w:rPr>
            <w:rFonts w:ascii="Calibri" w:hAnsi="Calibri" w:cs="Calibri"/>
          </w:rPr>
          <w:t>For simplicity, m</w:t>
        </w:r>
      </w:ins>
      <w:del w:id="1228" w:author="Fernandes, Richard (he, him, his | il, le, lui)" w:date="2024-10-08T16:53:00Z" w16du:dateUtc="2024-10-08T20:53:00Z">
        <w:r w:rsidR="00DA4F05" w:rsidRPr="00510C94" w:rsidDel="00F51A15">
          <w:rPr>
            <w:rFonts w:ascii="Calibri" w:hAnsi="Calibri" w:cs="Calibri"/>
            <w:rPrChange w:id="1229" w:author="Fernandes, Richard (he, him, his | il, le, lui)" w:date="2024-10-08T16:35:00Z" w16du:dateUtc="2024-10-08T20:35:00Z">
              <w:rPr/>
            </w:rPrChange>
          </w:rPr>
          <w:delText>M</w:delText>
        </w:r>
      </w:del>
      <w:r w:rsidR="00DA4F05" w:rsidRPr="00510C94">
        <w:rPr>
          <w:rFonts w:ascii="Calibri" w:hAnsi="Calibri" w:cs="Calibri"/>
          <w:rPrChange w:id="1230" w:author="Fernandes, Richard (he, him, his | il, le, lui)" w:date="2024-10-08T16:35:00Z" w16du:dateUtc="2024-10-08T20:35:00Z">
            <w:rPr/>
          </w:rPrChange>
        </w:rPr>
        <w:t>ixed pixels were not classified as sky (Figure xx)</w:t>
      </w:r>
      <w:r w:rsidR="00596332" w:rsidRPr="00510C94">
        <w:rPr>
          <w:rFonts w:ascii="Calibri" w:hAnsi="Calibri" w:cs="Calibri"/>
          <w:rPrChange w:id="1231" w:author="Fernandes, Richard (he, him, his | il, le, lui)" w:date="2024-10-08T16:35:00Z" w16du:dateUtc="2024-10-08T20:35:00Z">
            <w:rPr/>
          </w:rPrChange>
        </w:rPr>
        <w:t xml:space="preserve"> resulting </w:t>
      </w:r>
      <w:ins w:id="1232" w:author="Fernandes, Richard (he, him, his | il, le, lui)" w:date="2024-10-08T16:53:00Z" w16du:dateUtc="2024-10-08T20:53:00Z">
        <w:r w:rsidR="00F51A15">
          <w:rPr>
            <w:rFonts w:ascii="Calibri" w:hAnsi="Calibri" w:cs="Calibri"/>
          </w:rPr>
          <w:t xml:space="preserve">in </w:t>
        </w:r>
      </w:ins>
      <w:r w:rsidR="00596332" w:rsidRPr="00510C94">
        <w:rPr>
          <w:rFonts w:ascii="Calibri" w:hAnsi="Calibri" w:cs="Calibri"/>
          <w:rPrChange w:id="1233" w:author="Fernandes, Richard (he, him, his | il, le, lui)" w:date="2024-10-08T16:35:00Z" w16du:dateUtc="2024-10-08T20:35:00Z">
            <w:rPr/>
          </w:rPrChange>
        </w:rPr>
        <w:t>a</w:t>
      </w:r>
      <w:del w:id="1234" w:author="Fernandes, Richard (he, him, his | il, le, lui)" w:date="2024-10-08T16:53:00Z" w16du:dateUtc="2024-10-08T20:53:00Z">
        <w:r w:rsidR="00596332" w:rsidRPr="00510C94" w:rsidDel="00F51A15">
          <w:rPr>
            <w:rFonts w:ascii="Calibri" w:hAnsi="Calibri" w:cs="Calibri"/>
            <w:rPrChange w:id="1235" w:author="Fernandes, Richard (he, him, his | il, le, lui)" w:date="2024-10-08T16:35:00Z" w16du:dateUtc="2024-10-08T20:35:00Z">
              <w:rPr/>
            </w:rPrChange>
          </w:rPr>
          <w:delText>n</w:delText>
        </w:r>
      </w:del>
      <w:r w:rsidR="00596332" w:rsidRPr="00510C94">
        <w:rPr>
          <w:rFonts w:ascii="Calibri" w:hAnsi="Calibri" w:cs="Calibri"/>
          <w:rPrChange w:id="1236" w:author="Fernandes, Richard (he, him, his | il, le, lui)" w:date="2024-10-08T16:35:00Z" w16du:dateUtc="2024-10-08T20:35:00Z">
            <w:rPr/>
          </w:rPrChange>
        </w:rPr>
        <w:t xml:space="preserve"> potential overestimate in PAI</w:t>
      </w:r>
      <w:r w:rsidR="00DA4F05" w:rsidRPr="00510C94">
        <w:rPr>
          <w:rFonts w:ascii="Calibri" w:hAnsi="Calibri" w:cs="Calibri"/>
          <w:rPrChange w:id="1237" w:author="Fernandes, Richard (he, him, his | il, le, lui)" w:date="2024-10-08T16:35:00Z" w16du:dateUtc="2024-10-08T20:35:00Z">
            <w:rPr/>
          </w:rPrChange>
        </w:rPr>
        <w:t xml:space="preserve">.  LAI was estimated by classifying </w:t>
      </w:r>
      <w:r w:rsidR="00F76877" w:rsidRPr="00510C94">
        <w:rPr>
          <w:rFonts w:ascii="Calibri" w:hAnsi="Calibri" w:cs="Calibri"/>
          <w:rPrChange w:id="1238" w:author="Fernandes, Richard (he, him, his | il, le, lui)" w:date="2024-10-08T16:35:00Z" w16du:dateUtc="2024-10-08T20:35:00Z">
            <w:rPr/>
          </w:rPrChange>
        </w:rPr>
        <w:t xml:space="preserve">all </w:t>
      </w:r>
      <w:r w:rsidR="00DA4F05" w:rsidRPr="00510C94">
        <w:rPr>
          <w:rFonts w:ascii="Calibri" w:hAnsi="Calibri" w:cs="Calibri"/>
          <w:rPrChange w:id="1239" w:author="Fernandes, Richard (he, him, his | il, le, lui)" w:date="2024-10-08T16:35:00Z" w16du:dateUtc="2024-10-08T20:35:00Z">
            <w:rPr/>
          </w:rPrChange>
        </w:rPr>
        <w:t xml:space="preserve">vegetation pixels </w:t>
      </w:r>
      <w:r w:rsidR="00F76877" w:rsidRPr="00510C94">
        <w:rPr>
          <w:rFonts w:ascii="Calibri" w:hAnsi="Calibri" w:cs="Calibri"/>
          <w:rPrChange w:id="1240" w:author="Fernandes, Richard (he, him, his | il, le, lui)" w:date="2024-10-08T16:35:00Z" w16du:dateUtc="2024-10-08T20:35:00Z">
            <w:rPr/>
          </w:rPrChange>
        </w:rPr>
        <w:t xml:space="preserve">as non-gaps using the same criteria for </w:t>
      </w:r>
      <w:r w:rsidR="001156DF" w:rsidRPr="00510C94">
        <w:rPr>
          <w:rFonts w:ascii="Calibri" w:hAnsi="Calibri" w:cs="Calibri"/>
          <w:rPrChange w:id="1241" w:author="Fernandes, Richard (he, him, his | il, le, lui)" w:date="2024-10-08T16:35:00Z" w16du:dateUtc="2024-10-08T20:35:00Z">
            <w:rPr/>
          </w:rPrChange>
        </w:rPr>
        <w:t xml:space="preserve">mixed pixels as applied during PAI estimation.  Subsequently, vegetated pixels were visually reclassified as non-vegetation if they were visually assessed as </w:t>
      </w:r>
      <w:r w:rsidR="00006E87" w:rsidRPr="00510C94">
        <w:rPr>
          <w:rFonts w:ascii="Calibri" w:hAnsi="Calibri" w:cs="Calibri"/>
          <w:rPrChange w:id="1242" w:author="Fernandes, Richard (he, him, his | il, le, lui)" w:date="2024-10-08T16:35:00Z" w16du:dateUtc="2024-10-08T20:35:00Z">
            <w:rPr/>
          </w:rPrChange>
        </w:rPr>
        <w:t xml:space="preserve">not being green foliage.  This step included both colour and pattern cues since </w:t>
      </w:r>
      <w:r w:rsidR="00E32895" w:rsidRPr="00510C94">
        <w:rPr>
          <w:rFonts w:ascii="Calibri" w:hAnsi="Calibri" w:cs="Calibri"/>
          <w:rPrChange w:id="1243" w:author="Fernandes, Richard (he, him, his | il, le, lui)" w:date="2024-10-08T16:35:00Z" w16du:dateUtc="2024-10-08T20:35:00Z">
            <w:rPr/>
          </w:rPrChange>
        </w:rPr>
        <w:t>needles and shadowed leaves could often have similar colour as other vegetation</w:t>
      </w:r>
      <w:r w:rsidR="00B71653" w:rsidRPr="00510C94">
        <w:rPr>
          <w:rFonts w:ascii="Calibri" w:hAnsi="Calibri" w:cs="Calibri"/>
          <w:rPrChange w:id="1244" w:author="Fernandes, Richard (he, him, his | il, le, lui)" w:date="2024-10-08T16:35:00Z" w16du:dateUtc="2024-10-08T20:35:00Z">
            <w:rPr/>
          </w:rPrChange>
        </w:rPr>
        <w:t xml:space="preserve"> (Figure xx)</w:t>
      </w:r>
      <w:r w:rsidR="00E32895" w:rsidRPr="00510C94">
        <w:rPr>
          <w:rFonts w:ascii="Calibri" w:hAnsi="Calibri" w:cs="Calibri"/>
          <w:rPrChange w:id="1245" w:author="Fernandes, Richard (he, him, his | il, le, lui)" w:date="2024-10-08T16:35:00Z" w16du:dateUtc="2024-10-08T20:35:00Z">
            <w:rPr/>
          </w:rPrChange>
        </w:rPr>
        <w:t xml:space="preserve">.  </w:t>
      </w:r>
      <w:r w:rsidR="00D076B1" w:rsidRPr="00510C94">
        <w:rPr>
          <w:rFonts w:ascii="Calibri" w:hAnsi="Calibri" w:cs="Calibri"/>
          <w:rPrChange w:id="1246" w:author="Fernandes, Richard (he, him, his | il, le, lui)" w:date="2024-10-08T16:35:00Z" w16du:dateUtc="2024-10-08T20:35:00Z">
            <w:rPr/>
          </w:rPrChange>
        </w:rPr>
        <w:t xml:space="preserve">Where required, </w:t>
      </w:r>
      <w:r w:rsidR="00C26895" w:rsidRPr="00510C94">
        <w:rPr>
          <w:rFonts w:ascii="Calibri" w:hAnsi="Calibri" w:cs="Calibri"/>
          <w:rPrChange w:id="1247" w:author="Fernandes, Richard (he, him, his | il, le, lui)" w:date="2024-10-08T16:35:00Z" w16du:dateUtc="2024-10-08T20:35:00Z">
            <w:rPr/>
          </w:rPrChange>
        </w:rPr>
        <w:t xml:space="preserve"> large </w:t>
      </w:r>
      <w:del w:id="1248" w:author="Fernandes, Richard (he, him, his | il, le, lui)" w:date="2024-10-08T16:54:00Z" w16du:dateUtc="2024-10-08T20:54:00Z">
        <w:r w:rsidR="00C26895" w:rsidRPr="00510C94" w:rsidDel="00F51A15">
          <w:rPr>
            <w:rFonts w:ascii="Calibri" w:hAnsi="Calibri" w:cs="Calibri"/>
            <w:rPrChange w:id="1249" w:author="Fernandes, Richard (he, him, his | il, le, lui)" w:date="2024-10-08T16:35:00Z" w16du:dateUtc="2024-10-08T20:35:00Z">
              <w:rPr/>
            </w:rPrChange>
          </w:rPr>
          <w:delText>contighuous</w:delText>
        </w:r>
      </w:del>
      <w:ins w:id="1250" w:author="Fernandes, Richard (he, him, his | il, le, lui)" w:date="2024-10-08T16:54:00Z" w16du:dateUtc="2024-10-08T20:54:00Z">
        <w:r w:rsidR="00F51A15" w:rsidRPr="00F51A15">
          <w:rPr>
            <w:rFonts w:ascii="Calibri" w:hAnsi="Calibri" w:cs="Calibri"/>
          </w:rPr>
          <w:t>contiguous</w:t>
        </w:r>
      </w:ins>
      <w:r w:rsidR="00C26895" w:rsidRPr="00510C94">
        <w:rPr>
          <w:rFonts w:ascii="Calibri" w:hAnsi="Calibri" w:cs="Calibri"/>
          <w:rPrChange w:id="1251" w:author="Fernandes, Richard (he, him, his | il, le, lui)" w:date="2024-10-08T16:35:00Z" w16du:dateUtc="2024-10-08T20:35:00Z">
            <w:rPr/>
          </w:rPrChange>
        </w:rPr>
        <w:t xml:space="preserve"> areas of other vegetation such as trunks was manually masked</w:t>
      </w:r>
      <w:r w:rsidR="00F31CA9" w:rsidRPr="00510C94">
        <w:rPr>
          <w:rFonts w:ascii="Calibri" w:hAnsi="Calibri" w:cs="Calibri"/>
          <w:rPrChange w:id="1252" w:author="Fernandes, Richard (he, him, his | il, le, lui)" w:date="2024-10-08T16:35:00Z" w16du:dateUtc="2024-10-08T20:35:00Z">
            <w:rPr/>
          </w:rPrChange>
        </w:rPr>
        <w:t xml:space="preserve"> although this was generally limited to trunks subtending at least </w:t>
      </w:r>
      <w:r w:rsidR="0087069F" w:rsidRPr="00510C94">
        <w:rPr>
          <w:rFonts w:ascii="Calibri" w:hAnsi="Calibri" w:cs="Calibri"/>
          <w:rPrChange w:id="1253" w:author="Fernandes, Richard (he, him, his | il, le, lui)" w:date="2024-10-08T16:35:00Z" w16du:dateUtc="2024-10-08T20:35:00Z">
            <w:rPr/>
          </w:rPrChange>
        </w:rPr>
        <w:t xml:space="preserve"> approximately </w:t>
      </w:r>
      <w:r w:rsidR="00B3298D" w:rsidRPr="00510C94">
        <w:rPr>
          <w:rFonts w:ascii="Calibri" w:hAnsi="Calibri" w:cs="Calibri"/>
          <w:rPrChange w:id="1254" w:author="Fernandes, Richard (he, him, his | il, le, lui)" w:date="2024-10-08T16:35:00Z" w16du:dateUtc="2024-10-08T20:35:00Z">
            <w:rPr/>
          </w:rPrChange>
        </w:rPr>
        <w:t>1</w:t>
      </w:r>
      <w:r w:rsidR="0087069F" w:rsidRPr="00510C94">
        <w:rPr>
          <w:rFonts w:ascii="Calibri" w:hAnsi="Calibri" w:cs="Calibri"/>
          <w:rPrChange w:id="1255" w:author="Fernandes, Richard (he, him, his | il, le, lui)" w:date="2024-10-08T16:35:00Z" w16du:dateUtc="2024-10-08T20:35:00Z">
            <w:rPr/>
          </w:rPrChange>
        </w:rPr>
        <w:t>1.25degrees</w:t>
      </w:r>
      <w:r w:rsidR="00F31CA9" w:rsidRPr="00510C94">
        <w:rPr>
          <w:rFonts w:ascii="Calibri" w:hAnsi="Calibri" w:cs="Calibri"/>
          <w:rPrChange w:id="1256" w:author="Fernandes, Richard (he, him, his | il, le, lui)" w:date="2024-10-08T16:35:00Z" w16du:dateUtc="2024-10-08T20:35:00Z">
            <w:rPr/>
          </w:rPrChange>
        </w:rPr>
        <w:t xml:space="preserve"> of </w:t>
      </w:r>
      <w:r w:rsidR="00B3298D" w:rsidRPr="00510C94">
        <w:rPr>
          <w:rFonts w:ascii="Calibri" w:hAnsi="Calibri" w:cs="Calibri"/>
          <w:rPrChange w:id="1257" w:author="Fernandes, Richard (he, him, his | il, le, lui)" w:date="2024-10-08T16:35:00Z" w16du:dateUtc="2024-10-08T20:35:00Z">
            <w:rPr/>
          </w:rPrChange>
        </w:rPr>
        <w:t>azimuth</w:t>
      </w:r>
      <w:r w:rsidR="0087069F" w:rsidRPr="00510C94">
        <w:rPr>
          <w:rFonts w:ascii="Calibri" w:hAnsi="Calibri" w:cs="Calibri"/>
          <w:rPrChange w:id="1258" w:author="Fernandes, Richard (he, him, his | il, le, lui)" w:date="2024-10-08T16:35:00Z" w16du:dateUtc="2024-10-08T20:35:00Z">
            <w:rPr/>
          </w:rPrChange>
        </w:rPr>
        <w:t xml:space="preserve">.  LAI was then estimated using the CANEYE inversion </w:t>
      </w:r>
      <w:r w:rsidR="00596332" w:rsidRPr="00510C94">
        <w:rPr>
          <w:rFonts w:ascii="Calibri" w:hAnsi="Calibri" w:cs="Calibri"/>
          <w:rPrChange w:id="1259" w:author="Fernandes, Richard (he, him, his | il, le, lui)" w:date="2024-10-08T16:35:00Z" w16du:dateUtc="2024-10-08T20:35:00Z">
            <w:rPr/>
          </w:rPrChange>
        </w:rPr>
        <w:t>algorithms</w:t>
      </w:r>
      <w:r w:rsidR="0087069F" w:rsidRPr="00510C94">
        <w:rPr>
          <w:rFonts w:ascii="Calibri" w:hAnsi="Calibri" w:cs="Calibri"/>
          <w:rPrChange w:id="1260" w:author="Fernandes, Richard (he, him, his | il, le, lui)" w:date="2024-10-08T16:35:00Z" w16du:dateUtc="2024-10-08T20:35:00Z">
            <w:rPr/>
          </w:rPrChange>
        </w:rPr>
        <w:t>.</w:t>
      </w:r>
      <w:r w:rsidR="00596332" w:rsidRPr="00510C94">
        <w:rPr>
          <w:rFonts w:ascii="Calibri" w:hAnsi="Calibri" w:cs="Calibri"/>
          <w:rPrChange w:id="1261" w:author="Fernandes, Richard (he, him, his | il, le, lui)" w:date="2024-10-08T16:35:00Z" w16du:dateUtc="2024-10-08T20:35:00Z">
            <w:rPr/>
          </w:rPrChange>
        </w:rPr>
        <w:t xml:space="preserve">  </w:t>
      </w:r>
      <w:r w:rsidR="00F2616E" w:rsidRPr="00510C94">
        <w:rPr>
          <w:rFonts w:ascii="Calibri" w:hAnsi="Calibri" w:cs="Calibri"/>
          <w:rPrChange w:id="1262" w:author="Fernandes, Richard (he, him, his | il, le, lui)" w:date="2024-10-08T16:35:00Z" w16du:dateUtc="2024-10-08T20:35:00Z">
            <w:rPr/>
          </w:rPrChange>
        </w:rPr>
        <w:t xml:space="preserve">CANEYE provides Miller and Warren-Wilson solutions as well as a combined solution (xx).  The combined solution is used here since the Warran-Wilson solution tends to oversample vegetation near the horizon and the Miller solution tends to </w:t>
      </w:r>
      <w:proofErr w:type="spellStart"/>
      <w:r w:rsidR="00F2616E" w:rsidRPr="00510C94">
        <w:rPr>
          <w:rFonts w:ascii="Calibri" w:hAnsi="Calibri" w:cs="Calibri"/>
          <w:rPrChange w:id="1263" w:author="Fernandes, Richard (he, him, his | il, le, lui)" w:date="2024-10-08T16:35:00Z" w16du:dateUtc="2024-10-08T20:35:00Z">
            <w:rPr/>
          </w:rPrChange>
        </w:rPr>
        <w:t>undersample</w:t>
      </w:r>
      <w:proofErr w:type="spellEnd"/>
      <w:r w:rsidR="00F2616E" w:rsidRPr="00510C94">
        <w:rPr>
          <w:rFonts w:ascii="Calibri" w:hAnsi="Calibri" w:cs="Calibri"/>
          <w:rPrChange w:id="1264" w:author="Fernandes, Richard (he, him, his | il, le, lui)" w:date="2024-10-08T16:35:00Z" w16du:dateUtc="2024-10-08T20:35:00Z">
            <w:rPr/>
          </w:rPrChange>
        </w:rPr>
        <w:t xml:space="preserve"> vegetation near nadir and the horizon.    Both</w:t>
      </w:r>
      <w:r w:rsidR="00596332" w:rsidRPr="00510C94">
        <w:rPr>
          <w:rFonts w:ascii="Calibri" w:hAnsi="Calibri" w:cs="Calibri"/>
          <w:rPrChange w:id="1265" w:author="Fernandes, Richard (he, him, his | il, le, lui)" w:date="2024-10-08T16:35:00Z" w16du:dateUtc="2024-10-08T20:35:00Z">
            <w:rPr/>
          </w:rPrChange>
        </w:rPr>
        <w:t xml:space="preserve"> </w:t>
      </w:r>
      <w:r w:rsidR="00D076B1" w:rsidRPr="00510C94">
        <w:rPr>
          <w:rFonts w:ascii="Calibri" w:hAnsi="Calibri" w:cs="Calibri"/>
          <w:rPrChange w:id="1266" w:author="Fernandes, Richard (he, him, his | il, le, lui)" w:date="2024-10-08T16:35:00Z" w16du:dateUtc="2024-10-08T20:35:00Z">
            <w:rPr/>
          </w:rPrChange>
        </w:rPr>
        <w:t xml:space="preserve">LAI </w:t>
      </w:r>
      <w:r w:rsidR="00F2616E" w:rsidRPr="00510C94">
        <w:rPr>
          <w:rFonts w:ascii="Calibri" w:hAnsi="Calibri" w:cs="Calibri"/>
          <w:rPrChange w:id="1267" w:author="Fernandes, Richard (he, him, his | il, le, lui)" w:date="2024-10-08T16:35:00Z" w16du:dateUtc="2024-10-08T20:35:00Z">
            <w:rPr/>
          </w:rPrChange>
        </w:rPr>
        <w:t>and PAI were</w:t>
      </w:r>
      <w:r w:rsidR="00D076B1" w:rsidRPr="00510C94">
        <w:rPr>
          <w:rFonts w:ascii="Calibri" w:hAnsi="Calibri" w:cs="Calibri"/>
          <w:rPrChange w:id="1268" w:author="Fernandes, Richard (he, him, his | il, le, lui)" w:date="2024-10-08T16:35:00Z" w16du:dateUtc="2024-10-08T20:35:00Z">
            <w:rPr/>
          </w:rPrChange>
        </w:rPr>
        <w:t xml:space="preserve"> likely overestimated</w:t>
      </w:r>
      <w:r w:rsidR="00D92297" w:rsidRPr="00510C94">
        <w:rPr>
          <w:rFonts w:ascii="Calibri" w:hAnsi="Calibri" w:cs="Calibri"/>
          <w:rPrChange w:id="1269" w:author="Fernandes, Richard (he, him, his | il, le, lui)" w:date="2024-10-08T16:35:00Z" w16du:dateUtc="2024-10-08T20:35:00Z">
            <w:rPr/>
          </w:rPrChange>
        </w:rPr>
        <w:t xml:space="preserve"> due to the inclusion of mixed pixels as well as commission errors from unmasked </w:t>
      </w:r>
      <w:r w:rsidR="005B05F4" w:rsidRPr="00510C94">
        <w:rPr>
          <w:rFonts w:ascii="Calibri" w:hAnsi="Calibri" w:cs="Calibri"/>
          <w:rPrChange w:id="1270" w:author="Fernandes, Richard (he, him, his | il, le, lui)" w:date="2024-10-08T16:35:00Z" w16du:dateUtc="2024-10-08T20:35:00Z">
            <w:rPr/>
          </w:rPrChange>
        </w:rPr>
        <w:t>other areas.  However, the</w:t>
      </w:r>
      <w:r w:rsidR="00BF0B48" w:rsidRPr="00510C94">
        <w:rPr>
          <w:rFonts w:ascii="Calibri" w:hAnsi="Calibri" w:cs="Calibri"/>
          <w:rPrChange w:id="1271" w:author="Fernandes, Richard (he, him, his | il, le, lui)" w:date="2024-10-08T16:35:00Z" w16du:dateUtc="2024-10-08T20:35:00Z">
            <w:rPr/>
          </w:rPrChange>
        </w:rPr>
        <w:t xml:space="preserve"> mixed pixel error would be the s</w:t>
      </w:r>
      <w:r w:rsidR="000D7F4B" w:rsidRPr="00510C94">
        <w:rPr>
          <w:rFonts w:ascii="Calibri" w:hAnsi="Calibri" w:cs="Calibri"/>
          <w:rPrChange w:id="1272" w:author="Fernandes, Richard (he, him, his | il, le, lui)" w:date="2024-10-08T16:35:00Z" w16du:dateUtc="2024-10-08T20:35:00Z">
            <w:rPr/>
          </w:rPrChange>
        </w:rPr>
        <w:t>imilar</w:t>
      </w:r>
      <w:r w:rsidR="00BF0B48" w:rsidRPr="00510C94">
        <w:rPr>
          <w:rFonts w:ascii="Calibri" w:hAnsi="Calibri" w:cs="Calibri"/>
          <w:rPrChange w:id="1273" w:author="Fernandes, Richard (he, him, his | il, le, lui)" w:date="2024-10-08T16:35:00Z" w16du:dateUtc="2024-10-08T20:35:00Z">
            <w:rPr/>
          </w:rPrChange>
        </w:rPr>
        <w:t xml:space="preserve"> for both LAI and PAI and </w:t>
      </w:r>
      <w:r w:rsidR="000D7F4B" w:rsidRPr="00510C94">
        <w:rPr>
          <w:rFonts w:ascii="Calibri" w:hAnsi="Calibri" w:cs="Calibri"/>
          <w:rPrChange w:id="1274" w:author="Fernandes, Richard (he, him, his | il, le, lui)" w:date="2024-10-08T16:35:00Z" w16du:dateUtc="2024-10-08T20:35:00Z">
            <w:rPr/>
          </w:rPrChange>
        </w:rPr>
        <w:t>subsequently can</w:t>
      </w:r>
      <w:r w:rsidR="005C4FE2" w:rsidRPr="00510C94">
        <w:rPr>
          <w:rFonts w:ascii="Calibri" w:hAnsi="Calibri" w:cs="Calibri"/>
          <w:rPrChange w:id="1275" w:author="Fernandes, Richard (he, him, his | il, le, lui)" w:date="2024-10-08T16:35:00Z" w16du:dateUtc="2024-10-08T20:35:00Z">
            <w:rPr/>
          </w:rPrChange>
        </w:rPr>
        <w:t>cel out when estimating WAI for the reference sample (</w:t>
      </w:r>
      <m:oMath>
        <m:sSub>
          <m:sSubPr>
            <m:ctrlPr>
              <w:rPr>
                <w:rFonts w:ascii="Cambria Math" w:hAnsi="Cambria Math"/>
                <w:i/>
              </w:rPr>
            </m:ctrlPr>
          </m:sSubPr>
          <m:e>
            <m:r>
              <w:rPr>
                <w:rFonts w:ascii="Cambria Math" w:hAnsi="Cambria Math"/>
              </w:rPr>
              <m:t>WAI</m:t>
            </m:r>
          </m:e>
          <m:sub>
            <m:r>
              <w:rPr>
                <w:rFonts w:ascii="Cambria Math" w:hAnsi="Cambria Math"/>
              </w:rPr>
              <m:t>ref</m:t>
            </m:r>
          </m:sub>
        </m:sSub>
      </m:oMath>
      <w:r w:rsidR="005C4FE2" w:rsidRPr="00510C94">
        <w:rPr>
          <w:rFonts w:ascii="Calibri" w:eastAsiaTheme="minorEastAsia" w:hAnsi="Calibri" w:cs="Calibri"/>
          <w:rPrChange w:id="1276" w:author="Fernandes, Richard (he, him, his | il, le, lui)" w:date="2024-10-08T16:35:00Z" w16du:dateUtc="2024-10-08T20:35:00Z">
            <w:rPr>
              <w:rFonts w:eastAsiaTheme="minorEastAsia"/>
            </w:rPr>
          </w:rPrChange>
        </w:rPr>
        <w:t xml:space="preserve"> </w:t>
      </w:r>
      <w:r w:rsidR="005C4FE2" w:rsidRPr="00510C94">
        <w:rPr>
          <w:rFonts w:ascii="Calibri" w:eastAsiaTheme="minorEastAsia" w:hAnsi="Calibri" w:cs="Calibri"/>
          <w:rPrChange w:id="1277" w:author="Fernandes, Richard (he, him, his | il, le, lui)" w:date="2024-10-08T16:35:00Z" w16du:dateUtc="2024-10-08T20:35:00Z">
            <w:rPr>
              <w:rFonts w:eastAsiaTheme="minorEastAsia"/>
            </w:rPr>
          </w:rPrChange>
        </w:rPr>
        <w:t>).</w:t>
      </w:r>
    </w:p>
    <w:p w14:paraId="119DFCB7" w14:textId="77777777" w:rsidR="006F4AE9" w:rsidRDefault="006F4AE9" w:rsidP="00510C94">
      <w:pPr>
        <w:spacing w:line="360" w:lineRule="auto"/>
        <w:rPr>
          <w:ins w:id="1278" w:author="Fernandes, Richard (he, him, his | il, le, lui)" w:date="2024-10-08T16:53:00Z" w16du:dateUtc="2024-10-08T20:53:00Z"/>
          <w:rFonts w:ascii="Calibri" w:hAnsi="Calibri" w:cs="Calibri"/>
        </w:rPr>
      </w:pPr>
    </w:p>
    <w:p w14:paraId="62DDB637" w14:textId="6EA43E82" w:rsidR="00F51A15" w:rsidRDefault="00F51A15" w:rsidP="00510C94">
      <w:pPr>
        <w:spacing w:line="360" w:lineRule="auto"/>
        <w:rPr>
          <w:ins w:id="1279" w:author="Fernandes, Richard (he, him, his | il, le, lui)" w:date="2024-10-08T16:53:00Z" w16du:dateUtc="2024-10-08T20:53:00Z"/>
          <w:rFonts w:ascii="Calibri" w:hAnsi="Calibri" w:cs="Calibri"/>
        </w:rPr>
      </w:pPr>
      <w:ins w:id="1280" w:author="Fernandes, Richard (he, him, his | il, le, lui)" w:date="2024-10-08T16:53:00Z" w16du:dateUtc="2024-10-08T20:53:00Z">
        <w:r>
          <w:rPr>
            <w:rFonts w:ascii="Calibri" w:hAnsi="Calibri" w:cs="Calibri"/>
          </w:rPr>
          <w:t xml:space="preserve">Figure 3 here – </w:t>
        </w:r>
        <w:proofErr w:type="spellStart"/>
        <w:r>
          <w:rPr>
            <w:rFonts w:ascii="Calibri" w:hAnsi="Calibri" w:cs="Calibri"/>
          </w:rPr>
          <w:t>Caneye</w:t>
        </w:r>
        <w:proofErr w:type="spellEnd"/>
        <w:r>
          <w:rPr>
            <w:rFonts w:ascii="Calibri" w:hAnsi="Calibri" w:cs="Calibri"/>
          </w:rPr>
          <w:t xml:space="preserve"> example</w:t>
        </w:r>
      </w:ins>
    </w:p>
    <w:p w14:paraId="512F00B9" w14:textId="77777777" w:rsidR="00F51A15" w:rsidRPr="00510C94" w:rsidRDefault="00F51A15" w:rsidP="00510C94">
      <w:pPr>
        <w:spacing w:line="360" w:lineRule="auto"/>
        <w:rPr>
          <w:rFonts w:ascii="Calibri" w:hAnsi="Calibri" w:cs="Calibri"/>
          <w:rPrChange w:id="1281" w:author="Fernandes, Richard (he, him, his | il, le, lui)" w:date="2024-10-08T16:35:00Z" w16du:dateUtc="2024-10-08T20:35:00Z">
            <w:rPr/>
          </w:rPrChange>
        </w:rPr>
        <w:pPrChange w:id="1282" w:author="Fernandes, Richard (he, him, his | il, le, lui)" w:date="2024-10-08T16:35:00Z" w16du:dateUtc="2024-10-08T20:35:00Z">
          <w:pPr/>
        </w:pPrChange>
      </w:pPr>
    </w:p>
    <w:p w14:paraId="5D980EE3" w14:textId="0D6D6ECB" w:rsidR="006F4AE9" w:rsidRPr="00510C94" w:rsidRDefault="005A1505" w:rsidP="00510C94">
      <w:pPr>
        <w:spacing w:line="360" w:lineRule="auto"/>
        <w:rPr>
          <w:rFonts w:ascii="Calibri" w:hAnsi="Calibri" w:cs="Calibri"/>
          <w:rPrChange w:id="1283" w:author="Fernandes, Richard (he, him, his | il, le, lui)" w:date="2024-10-08T16:35:00Z" w16du:dateUtc="2024-10-08T20:35:00Z">
            <w:rPr/>
          </w:rPrChange>
        </w:rPr>
        <w:pPrChange w:id="1284" w:author="Fernandes, Richard (he, him, his | il, le, lui)" w:date="2024-10-08T16:35:00Z" w16du:dateUtc="2024-10-08T20:35:00Z">
          <w:pPr/>
        </w:pPrChange>
      </w:pPr>
      <w:r w:rsidRPr="00510C94">
        <w:rPr>
          <w:rFonts w:ascii="Calibri" w:hAnsi="Calibri" w:cs="Calibri"/>
          <w:rPrChange w:id="1285" w:author="Fernandes, Richard (he, him, his | il, le, lui)" w:date="2024-10-08T16:35:00Z" w16du:dateUtc="2024-10-08T20:35:00Z">
            <w:rPr/>
          </w:rPrChange>
        </w:rPr>
        <w:t>CANEYE WAI estimates</w:t>
      </w:r>
      <w:r w:rsidR="00D36E32" w:rsidRPr="00510C94">
        <w:rPr>
          <w:rFonts w:ascii="Calibri" w:hAnsi="Calibri" w:cs="Calibri"/>
          <w:rPrChange w:id="1286" w:author="Fernandes, Richard (he, him, his | il, le, lui)" w:date="2024-10-08T16:35:00Z" w16du:dateUtc="2024-10-08T20:35:00Z">
            <w:rPr/>
          </w:rPrChange>
        </w:rPr>
        <w:t xml:space="preserve"> were</w:t>
      </w:r>
      <w:r w:rsidR="00DA3A53" w:rsidRPr="00510C94">
        <w:rPr>
          <w:rFonts w:ascii="Calibri" w:hAnsi="Calibri" w:cs="Calibri"/>
          <w:rPrChange w:id="1287" w:author="Fernandes, Richard (he, him, his | il, le, lui)" w:date="2024-10-08T16:35:00Z" w16du:dateUtc="2024-10-08T20:35:00Z">
            <w:rPr/>
          </w:rPrChange>
        </w:rPr>
        <w:t xml:space="preserve"> not directly </w:t>
      </w:r>
      <w:r w:rsidR="00FC28C2" w:rsidRPr="00510C94">
        <w:rPr>
          <w:rFonts w:ascii="Calibri" w:hAnsi="Calibri" w:cs="Calibri"/>
          <w:rPrChange w:id="1288" w:author="Fernandes, Richard (he, him, his | il, le, lui)" w:date="2024-10-08T16:35:00Z" w16du:dateUtc="2024-10-08T20:35:00Z">
            <w:rPr/>
          </w:rPrChange>
        </w:rPr>
        <w:t xml:space="preserve">used to estimate </w:t>
      </w:r>
      <w:r w:rsidR="00255EAC" w:rsidRPr="00510C94">
        <w:rPr>
          <w:rFonts w:ascii="Calibri" w:hAnsi="Calibri" w:cs="Calibri"/>
          <w:rPrChange w:id="1289" w:author="Fernandes, Richard (he, him, his | il, le, lui)" w:date="2024-10-08T16:35:00Z" w16du:dateUtc="2024-10-08T20:35:00Z">
            <w:rPr/>
          </w:rPrChange>
        </w:rPr>
        <w:t xml:space="preserve">due to </w:t>
      </w:r>
      <w:r w:rsidRPr="00510C94">
        <w:rPr>
          <w:rFonts w:ascii="Calibri" w:hAnsi="Calibri" w:cs="Calibri"/>
          <w:rPrChange w:id="1290" w:author="Fernandes, Richard (he, him, his | il, le, lui)" w:date="2024-10-08T16:35:00Z" w16du:dateUtc="2024-10-08T20:35:00Z">
            <w:rPr/>
          </w:rPrChange>
        </w:rPr>
        <w:t>t</w:t>
      </w:r>
      <w:ins w:id="1291" w:author="Fernandes, Richard (he, him, his | il, le, lui)" w:date="2024-10-08T16:54:00Z" w16du:dateUtc="2024-10-08T20:54:00Z">
        <w:r w:rsidR="00F51A15">
          <w:rPr>
            <w:rFonts w:ascii="Calibri" w:hAnsi="Calibri" w:cs="Calibri"/>
          </w:rPr>
          <w:t>h</w:t>
        </w:r>
      </w:ins>
      <w:r w:rsidRPr="00510C94">
        <w:rPr>
          <w:rFonts w:ascii="Calibri" w:hAnsi="Calibri" w:cs="Calibri"/>
          <w:rPrChange w:id="1292" w:author="Fernandes, Richard (he, him, his | il, le, lui)" w:date="2024-10-08T16:35:00Z" w16du:dateUtc="2024-10-08T20:35:00Z">
            <w:rPr/>
          </w:rPrChange>
        </w:rPr>
        <w:t>e potential of</w:t>
      </w:r>
      <w:r w:rsidR="00255EAC" w:rsidRPr="00510C94">
        <w:rPr>
          <w:rFonts w:ascii="Calibri" w:hAnsi="Calibri" w:cs="Calibri"/>
          <w:rPrChange w:id="1293" w:author="Fernandes, Richard (he, him, his | il, le, lui)" w:date="2024-10-08T16:35:00Z" w16du:dateUtc="2024-10-08T20:35:00Z">
            <w:rPr/>
          </w:rPrChange>
        </w:rPr>
        <w:t xml:space="preserve"> systematic </w:t>
      </w:r>
      <w:r w:rsidR="009D0A33" w:rsidRPr="00510C94">
        <w:rPr>
          <w:rFonts w:ascii="Calibri" w:hAnsi="Calibri" w:cs="Calibri"/>
          <w:rPrChange w:id="1294" w:author="Fernandes, Richard (he, him, his | il, le, lui)" w:date="2024-10-08T16:35:00Z" w16du:dateUtc="2024-10-08T20:35:00Z">
            <w:rPr/>
          </w:rPrChange>
        </w:rPr>
        <w:t xml:space="preserve"> differences </w:t>
      </w:r>
      <w:r w:rsidR="00255EAC" w:rsidRPr="00510C94">
        <w:rPr>
          <w:rFonts w:ascii="Calibri" w:hAnsi="Calibri" w:cs="Calibri"/>
          <w:rPrChange w:id="1295" w:author="Fernandes, Richard (he, him, his | il, le, lui)" w:date="2024-10-08T16:35:00Z" w16du:dateUtc="2024-10-08T20:35:00Z">
            <w:rPr/>
          </w:rPrChange>
        </w:rPr>
        <w:t>in the gap labelling algorithm</w:t>
      </w:r>
      <w:r w:rsidR="008A699F" w:rsidRPr="00510C94">
        <w:rPr>
          <w:rFonts w:ascii="Calibri" w:hAnsi="Calibri" w:cs="Calibri"/>
          <w:rPrChange w:id="1296" w:author="Fernandes, Richard (he, him, his | il, le, lui)" w:date="2024-10-08T16:35:00Z" w16du:dateUtc="2024-10-08T20:35:00Z">
            <w:rPr/>
          </w:rPrChange>
        </w:rPr>
        <w:t xml:space="preserve">.  </w:t>
      </w:r>
      <w:r w:rsidR="00C96934" w:rsidRPr="00510C94">
        <w:rPr>
          <w:rFonts w:ascii="Calibri" w:hAnsi="Calibri" w:cs="Calibri"/>
          <w:rPrChange w:id="1297" w:author="Fernandes, Richard (he, him, his | il, le, lui)" w:date="2024-10-08T16:35:00Z" w16du:dateUtc="2024-10-08T20:35:00Z">
            <w:rPr/>
          </w:rPrChange>
        </w:rPr>
        <w:t xml:space="preserve">Instead, assuming the ratio of </w:t>
      </w:r>
      <w:r w:rsidR="00C96934" w:rsidRPr="00510C94">
        <w:rPr>
          <w:rFonts w:ascii="Calibri" w:hAnsi="Calibri" w:cs="Calibri"/>
          <w:rPrChange w:id="1298" w:author="Fernandes, Richard (he, him, his | il, le, lui)" w:date="2024-10-08T16:35:00Z" w16du:dateUtc="2024-10-08T20:35:00Z">
            <w:rPr/>
          </w:rPrChange>
        </w:rPr>
        <w:t xml:space="preserve">CANEYE PAI </w:t>
      </w:r>
      <w:r w:rsidR="00C96934" w:rsidRPr="00510C94">
        <w:rPr>
          <w:rFonts w:ascii="Calibri" w:hAnsi="Calibri" w:cs="Calibri"/>
          <w:rPrChange w:id="1299" w:author="Fernandes, Richard (he, him, his | il, le, lui)" w:date="2024-10-08T16:35:00Z" w16du:dateUtc="2024-10-08T20:35:00Z">
            <w:rPr/>
          </w:rPrChange>
        </w:rPr>
        <w:t>to</w:t>
      </w:r>
      <w:r w:rsidR="00C96934" w:rsidRPr="00510C94">
        <w:rPr>
          <w:rFonts w:ascii="Calibri" w:hAnsi="Calibri" w:cs="Calibri"/>
          <w:rPrChange w:id="1300" w:author="Fernandes, Richard (he, him, his | il, le, lui)" w:date="2024-10-08T16:35:00Z" w16du:dateUtc="2024-10-08T20:35:00Z">
            <w:rPr/>
          </w:rPrChange>
        </w:rPr>
        <w:t xml:space="preserve"> NEON PAI</w:t>
      </w:r>
      <w:r w:rsidR="00C96934" w:rsidRPr="00510C94">
        <w:rPr>
          <w:rFonts w:ascii="Calibri" w:hAnsi="Calibri" w:cs="Calibri"/>
          <w:rPrChange w:id="1301" w:author="Fernandes, Richard (he, him, his | il, le, lui)" w:date="2024-10-08T16:35:00Z" w16du:dateUtc="2024-10-08T20:35:00Z">
            <w:rPr/>
          </w:rPrChange>
        </w:rPr>
        <w:t xml:space="preserve"> is the same for LAI</w:t>
      </w:r>
      <w:r w:rsidR="00534714" w:rsidRPr="00510C94">
        <w:rPr>
          <w:rFonts w:ascii="Calibri" w:hAnsi="Calibri" w:cs="Calibri"/>
          <w:rPrChange w:id="1302" w:author="Fernandes, Richard (he, him, his | il, le, lui)" w:date="2024-10-08T16:35:00Z" w16du:dateUtc="2024-10-08T20:35:00Z">
            <w:rPr/>
          </w:rPrChange>
        </w:rPr>
        <w:t>,</w:t>
      </w:r>
    </w:p>
    <w:p w14:paraId="23119967" w14:textId="77777777" w:rsidR="00534714" w:rsidRPr="00510C94" w:rsidRDefault="00534714" w:rsidP="00510C94">
      <w:pPr>
        <w:spacing w:line="360" w:lineRule="auto"/>
        <w:rPr>
          <w:rFonts w:ascii="Calibri" w:hAnsi="Calibri" w:cs="Calibri"/>
          <w:rPrChange w:id="1303" w:author="Fernandes, Richard (he, him, his | il, le, lui)" w:date="2024-10-08T16:35:00Z" w16du:dateUtc="2024-10-08T20:35:00Z">
            <w:rPr/>
          </w:rPrChange>
        </w:rPr>
        <w:pPrChange w:id="1304" w:author="Fernandes, Richard (he, him, his | il, le, lui)" w:date="2024-10-08T16:35:00Z" w16du:dateUtc="2024-10-08T20:35:00Z">
          <w:pPr/>
        </w:pPrChange>
      </w:pPr>
    </w:p>
    <w:p w14:paraId="7270AC1D" w14:textId="4AE2BD2B" w:rsidR="00534714" w:rsidRPr="00510C94" w:rsidRDefault="00B72A65" w:rsidP="00510C94">
      <w:pPr>
        <w:spacing w:line="360" w:lineRule="auto"/>
        <w:rPr>
          <w:rFonts w:ascii="Calibri" w:eastAsiaTheme="minorEastAsia" w:hAnsi="Calibri" w:cs="Calibri"/>
          <w:rPrChange w:id="1305" w:author="Fernandes, Richard (he, him, his | il, le, lui)" w:date="2024-10-08T16:35:00Z" w16du:dateUtc="2024-10-08T20:35:00Z">
            <w:rPr>
              <w:rFonts w:eastAsiaTheme="minorEastAsia"/>
            </w:rPr>
          </w:rPrChange>
        </w:rPr>
        <w:pPrChange w:id="1306" w:author="Fernandes, Richard (he, him, his | il, le, lui)" w:date="2024-10-08T16:35:00Z" w16du:dateUtc="2024-10-08T20:35:00Z">
          <w:pPr/>
        </w:pPrChange>
      </w:pPr>
      <m:oMath>
        <m:sSub>
          <m:sSubPr>
            <m:ctrlPr>
              <w:rPr>
                <w:rFonts w:ascii="Cambria Math" w:hAnsi="Cambria Math"/>
                <w:i/>
              </w:rPr>
            </m:ctrlPr>
          </m:sSubPr>
          <m:e>
            <m:r>
              <w:rPr>
                <w:rFonts w:ascii="Cambria Math" w:hAnsi="Cambria Math"/>
              </w:rPr>
              <m:t>WAI</m:t>
            </m:r>
          </m:e>
          <m:sub>
            <m:r>
              <w:rPr>
                <w:rFonts w:ascii="Cambria Math" w:hAnsi="Cambria Math"/>
              </w:rPr>
              <m:t>ref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PAI</m:t>
                </m:r>
              </m:e>
              <m:sub>
                <m:r>
                  <w:rPr>
                    <w:rFonts w:ascii="Cambria Math" w:hAnsi="Cambria Math"/>
                  </w:rPr>
                  <m:t>CANEYE,ref</m:t>
                </m:r>
              </m:sub>
            </m:sSub>
            <m:r>
              <w:rPr>
                <w:rFonts w:ascii="Cambria Math" w:hAnsi="Cambria Math"/>
              </w:rPr>
              <m:t>-</m:t>
            </m:r>
            <m:sSub>
              <m:sSubPr>
                <m:ctrlPr>
                  <w:rPr>
                    <w:rFonts w:ascii="Cambria Math" w:hAnsi="Cambria Math"/>
                    <w:i/>
                  </w:rPr>
                </m:ctrlPr>
              </m:sSubPr>
              <m:e>
                <m:r>
                  <w:rPr>
                    <w:rFonts w:ascii="Cambria Math" w:hAnsi="Cambria Math"/>
                  </w:rPr>
                  <m:t>LAI</m:t>
                </m:r>
              </m:e>
              <m:sub>
                <m:r>
                  <w:rPr>
                    <w:rFonts w:ascii="Cambria Math" w:hAnsi="Cambria Math"/>
                  </w:rPr>
                  <m:t>CANEYE,ref</m:t>
                </m:r>
              </m:sub>
            </m:sSub>
          </m:e>
        </m:d>
        <m:f>
          <m:fPr>
            <m:ctrlPr>
              <w:rPr>
                <w:rFonts w:ascii="Cambria Math" w:hAnsi="Cambria Math"/>
                <w:i/>
              </w:rPr>
            </m:ctrlPr>
          </m:fPr>
          <m:num>
            <m:sSub>
              <m:sSubPr>
                <m:ctrlPr>
                  <w:rPr>
                    <w:rFonts w:ascii="Cambria Math" w:hAnsi="Cambria Math"/>
                    <w:i/>
                  </w:rPr>
                </m:ctrlPr>
              </m:sSubPr>
              <m:e>
                <m:r>
                  <w:rPr>
                    <w:rFonts w:ascii="Cambria Math" w:hAnsi="Cambria Math"/>
                  </w:rPr>
                  <m:t>PAI</m:t>
                </m:r>
              </m:e>
              <m:sub>
                <m:r>
                  <w:rPr>
                    <w:rFonts w:ascii="Cambria Math" w:hAnsi="Cambria Math"/>
                  </w:rPr>
                  <m:t>NEON,ref</m:t>
                </m:r>
              </m:sub>
            </m:sSub>
          </m:num>
          <m:den>
            <m:sSub>
              <m:sSubPr>
                <m:ctrlPr>
                  <w:rPr>
                    <w:rFonts w:ascii="Cambria Math" w:hAnsi="Cambria Math"/>
                    <w:i/>
                  </w:rPr>
                </m:ctrlPr>
              </m:sSubPr>
              <m:e>
                <m:r>
                  <w:rPr>
                    <w:rFonts w:ascii="Cambria Math" w:hAnsi="Cambria Math"/>
                  </w:rPr>
                  <m:t>PAI</m:t>
                </m:r>
              </m:e>
              <m:sub>
                <m:r>
                  <w:rPr>
                    <w:rFonts w:ascii="Cambria Math" w:hAnsi="Cambria Math"/>
                  </w:rPr>
                  <m:t>CANEYE,ref</m:t>
                </m:r>
              </m:sub>
            </m:sSub>
          </m:den>
        </m:f>
      </m:oMath>
      <w:r w:rsidR="00090F86" w:rsidRPr="00510C94">
        <w:rPr>
          <w:rFonts w:ascii="Calibri" w:eastAsiaTheme="minorEastAsia" w:hAnsi="Calibri" w:cs="Calibri"/>
          <w:rPrChange w:id="1307" w:author="Fernandes, Richard (he, him, his | il, le, lui)" w:date="2024-10-08T16:35:00Z" w16du:dateUtc="2024-10-08T20:35:00Z">
            <w:rPr>
              <w:rFonts w:eastAsiaTheme="minorEastAsia"/>
            </w:rPr>
          </w:rPrChange>
        </w:rPr>
        <w:tab/>
      </w:r>
      <w:r w:rsidR="00090F86" w:rsidRPr="00510C94">
        <w:rPr>
          <w:rFonts w:ascii="Calibri" w:eastAsiaTheme="minorEastAsia" w:hAnsi="Calibri" w:cs="Calibri"/>
          <w:rPrChange w:id="1308" w:author="Fernandes, Richard (he, him, his | il, le, lui)" w:date="2024-10-08T16:35:00Z" w16du:dateUtc="2024-10-08T20:35:00Z">
            <w:rPr>
              <w:rFonts w:eastAsiaTheme="minorEastAsia"/>
            </w:rPr>
          </w:rPrChange>
        </w:rPr>
        <w:tab/>
      </w:r>
      <w:r w:rsidR="00090F86" w:rsidRPr="00510C94">
        <w:rPr>
          <w:rFonts w:ascii="Calibri" w:eastAsiaTheme="minorEastAsia" w:hAnsi="Calibri" w:cs="Calibri"/>
          <w:rPrChange w:id="1309" w:author="Fernandes, Richard (he, him, his | il, le, lui)" w:date="2024-10-08T16:35:00Z" w16du:dateUtc="2024-10-08T20:35:00Z">
            <w:rPr>
              <w:rFonts w:eastAsiaTheme="minorEastAsia"/>
            </w:rPr>
          </w:rPrChange>
        </w:rPr>
        <w:tab/>
      </w:r>
      <w:r w:rsidR="00090F86" w:rsidRPr="00510C94">
        <w:rPr>
          <w:rFonts w:ascii="Calibri" w:eastAsiaTheme="minorEastAsia" w:hAnsi="Calibri" w:cs="Calibri"/>
          <w:rPrChange w:id="1310" w:author="Fernandes, Richard (he, him, his | il, le, lui)" w:date="2024-10-08T16:35:00Z" w16du:dateUtc="2024-10-08T20:35:00Z">
            <w:rPr>
              <w:rFonts w:eastAsiaTheme="minorEastAsia"/>
            </w:rPr>
          </w:rPrChange>
        </w:rPr>
        <w:tab/>
      </w:r>
      <w:r w:rsidR="00090F86" w:rsidRPr="00510C94">
        <w:rPr>
          <w:rFonts w:ascii="Calibri" w:eastAsiaTheme="minorEastAsia" w:hAnsi="Calibri" w:cs="Calibri"/>
          <w:rPrChange w:id="1311" w:author="Fernandes, Richard (he, him, his | il, le, lui)" w:date="2024-10-08T16:35:00Z" w16du:dateUtc="2024-10-08T20:35:00Z">
            <w:rPr>
              <w:rFonts w:eastAsiaTheme="minorEastAsia"/>
            </w:rPr>
          </w:rPrChange>
        </w:rPr>
        <w:tab/>
        <w:t>(1)</w:t>
      </w:r>
    </w:p>
    <w:p w14:paraId="3A0DCC10" w14:textId="77777777" w:rsidR="00FC28C2" w:rsidRPr="00510C94" w:rsidRDefault="00FC28C2" w:rsidP="00510C94">
      <w:pPr>
        <w:spacing w:line="360" w:lineRule="auto"/>
        <w:rPr>
          <w:rFonts w:ascii="Calibri" w:eastAsiaTheme="minorEastAsia" w:hAnsi="Calibri" w:cs="Calibri"/>
          <w:rPrChange w:id="1312" w:author="Fernandes, Richard (he, him, his | il, le, lui)" w:date="2024-10-08T16:35:00Z" w16du:dateUtc="2024-10-08T20:35:00Z">
            <w:rPr>
              <w:rFonts w:eastAsiaTheme="minorEastAsia"/>
            </w:rPr>
          </w:rPrChange>
        </w:rPr>
        <w:pPrChange w:id="1313" w:author="Fernandes, Richard (he, him, his | il, le, lui)" w:date="2024-10-08T16:35:00Z" w16du:dateUtc="2024-10-08T20:35:00Z">
          <w:pPr/>
        </w:pPrChange>
      </w:pPr>
    </w:p>
    <w:p w14:paraId="27A99350" w14:textId="0B69439D" w:rsidR="00FC28C2" w:rsidRPr="00510C94" w:rsidRDefault="00FB3860" w:rsidP="00510C94">
      <w:pPr>
        <w:spacing w:line="360" w:lineRule="auto"/>
        <w:rPr>
          <w:rFonts w:ascii="Calibri" w:eastAsiaTheme="minorEastAsia" w:hAnsi="Calibri" w:cs="Calibri"/>
          <w:rPrChange w:id="1314" w:author="Fernandes, Richard (he, him, his | il, le, lui)" w:date="2024-10-08T16:35:00Z" w16du:dateUtc="2024-10-08T20:35:00Z">
            <w:rPr>
              <w:rFonts w:eastAsiaTheme="minorEastAsia"/>
            </w:rPr>
          </w:rPrChange>
        </w:rPr>
        <w:pPrChange w:id="1315" w:author="Fernandes, Richard (he, him, his | il, le, lui)" w:date="2024-10-08T16:35:00Z" w16du:dateUtc="2024-10-08T20:35:00Z">
          <w:pPr/>
        </w:pPrChange>
      </w:pPr>
      <w:r w:rsidRPr="00510C94">
        <w:rPr>
          <w:rFonts w:ascii="Calibri" w:eastAsiaTheme="minorEastAsia" w:hAnsi="Calibri" w:cs="Calibri"/>
          <w:rPrChange w:id="1316" w:author="Fernandes, Richard (he, him, his | il, le, lui)" w:date="2024-10-08T16:35:00Z" w16du:dateUtc="2024-10-08T20:35:00Z">
            <w:rPr>
              <w:rFonts w:eastAsiaTheme="minorEastAsia"/>
            </w:rPr>
          </w:rPrChange>
        </w:rPr>
        <w:t xml:space="preserve">LAI was </w:t>
      </w:r>
      <w:r w:rsidR="00B72A65" w:rsidRPr="00510C94">
        <w:rPr>
          <w:rFonts w:ascii="Calibri" w:eastAsiaTheme="minorEastAsia" w:hAnsi="Calibri" w:cs="Calibri"/>
          <w:rPrChange w:id="1317" w:author="Fernandes, Richard (he, him, his | il, le, lui)" w:date="2024-10-08T16:35:00Z" w16du:dateUtc="2024-10-08T20:35:00Z">
            <w:rPr>
              <w:rFonts w:eastAsiaTheme="minorEastAsia"/>
            </w:rPr>
          </w:rPrChange>
        </w:rPr>
        <w:t xml:space="preserve">then </w:t>
      </w:r>
      <w:r w:rsidRPr="00510C94">
        <w:rPr>
          <w:rFonts w:ascii="Calibri" w:eastAsiaTheme="minorEastAsia" w:hAnsi="Calibri" w:cs="Calibri"/>
          <w:rPrChange w:id="1318" w:author="Fernandes, Richard (he, him, his | il, le, lui)" w:date="2024-10-08T16:35:00Z" w16du:dateUtc="2024-10-08T20:35:00Z">
            <w:rPr>
              <w:rFonts w:eastAsiaTheme="minorEastAsia"/>
            </w:rPr>
          </w:rPrChange>
        </w:rPr>
        <w:t>estimated for</w:t>
      </w:r>
      <w:r w:rsidR="00FC28C2" w:rsidRPr="00510C94">
        <w:rPr>
          <w:rFonts w:ascii="Calibri" w:eastAsiaTheme="minorEastAsia" w:hAnsi="Calibri" w:cs="Calibri"/>
          <w:rPrChange w:id="1319" w:author="Fernandes, Richard (he, him, his | il, le, lui)" w:date="2024-10-08T16:35:00Z" w16du:dateUtc="2024-10-08T20:35:00Z">
            <w:rPr>
              <w:rFonts w:eastAsiaTheme="minorEastAsia"/>
            </w:rPr>
          </w:rPrChange>
        </w:rPr>
        <w:t xml:space="preserve"> </w:t>
      </w:r>
      <w:r w:rsidR="00E867DC" w:rsidRPr="00510C94">
        <w:rPr>
          <w:rFonts w:ascii="Calibri" w:eastAsiaTheme="minorEastAsia" w:hAnsi="Calibri" w:cs="Calibri"/>
          <w:rPrChange w:id="1320" w:author="Fernandes, Richard (he, him, his | il, le, lui)" w:date="2024-10-08T16:35:00Z" w16du:dateUtc="2024-10-08T20:35:00Z">
            <w:rPr>
              <w:rFonts w:eastAsiaTheme="minorEastAsia"/>
            </w:rPr>
          </w:rPrChange>
        </w:rPr>
        <w:t>the</w:t>
      </w:r>
      <w:r w:rsidR="00FC28C2" w:rsidRPr="00510C94">
        <w:rPr>
          <w:rFonts w:ascii="Calibri" w:eastAsiaTheme="minorEastAsia" w:hAnsi="Calibri" w:cs="Calibri"/>
          <w:rPrChange w:id="1321" w:author="Fernandes, Richard (he, him, his | il, le, lui)" w:date="2024-10-08T16:35:00Z" w16du:dateUtc="2024-10-08T20:35:00Z">
            <w:rPr>
              <w:rFonts w:eastAsiaTheme="minorEastAsia"/>
            </w:rPr>
          </w:rPrChange>
        </w:rPr>
        <w:t xml:space="preserve"> </w:t>
      </w:r>
      <w:r w:rsidRPr="00510C94">
        <w:rPr>
          <w:rFonts w:ascii="Calibri" w:eastAsiaTheme="minorEastAsia" w:hAnsi="Calibri" w:cs="Calibri"/>
          <w:rPrChange w:id="1322" w:author="Fernandes, Richard (he, him, his | il, le, lui)" w:date="2024-10-08T16:35:00Z" w16du:dateUtc="2024-10-08T20:35:00Z">
            <w:rPr>
              <w:rFonts w:eastAsiaTheme="minorEastAsia"/>
            </w:rPr>
          </w:rPrChange>
        </w:rPr>
        <w:t>NEON PAI measurement</w:t>
      </w:r>
      <w:r w:rsidR="00E867DC" w:rsidRPr="00510C94">
        <w:rPr>
          <w:rFonts w:ascii="Calibri" w:eastAsiaTheme="minorEastAsia" w:hAnsi="Calibri" w:cs="Calibri"/>
          <w:rPrChange w:id="1323" w:author="Fernandes, Richard (he, him, his | il, le, lui)" w:date="2024-10-08T16:35:00Z" w16du:dateUtc="2024-10-08T20:35:00Z">
            <w:rPr>
              <w:rFonts w:eastAsiaTheme="minorEastAsia"/>
            </w:rPr>
          </w:rPrChange>
        </w:rPr>
        <w:t xml:space="preserve"> at sample date </w:t>
      </w:r>
      <m:oMath>
        <m:r>
          <w:rPr>
            <w:rFonts w:ascii="Cambria Math" w:hAnsi="Cambria Math"/>
          </w:rPr>
          <m:t>k</m:t>
        </m:r>
      </m:oMath>
      <w:r w:rsidR="00E867DC" w:rsidRPr="00510C94">
        <w:rPr>
          <w:rFonts w:ascii="Calibri" w:eastAsiaTheme="minorEastAsia" w:hAnsi="Calibri" w:cs="Calibri"/>
          <w:rPrChange w:id="1324" w:author="Fernandes, Richard (he, him, his | il, le, lui)" w:date="2024-10-08T16:35:00Z" w16du:dateUtc="2024-10-08T20:35:00Z">
            <w:rPr>
              <w:rFonts w:eastAsiaTheme="minorEastAsia"/>
            </w:rPr>
          </w:rPrChange>
        </w:rPr>
        <w:t xml:space="preserve"> </w:t>
      </w:r>
      <w:r w:rsidRPr="00510C94">
        <w:rPr>
          <w:rFonts w:ascii="Calibri" w:eastAsiaTheme="minorEastAsia" w:hAnsi="Calibri" w:cs="Calibri"/>
          <w:rPrChange w:id="1325" w:author="Fernandes, Richard (he, him, his | il, le, lui)" w:date="2024-10-08T16:35:00Z" w16du:dateUtc="2024-10-08T20:35:00Z">
            <w:rPr>
              <w:rFonts w:eastAsiaTheme="minorEastAsia"/>
            </w:rPr>
          </w:rPrChange>
        </w:rPr>
        <w:t xml:space="preserve"> at the reference ESU</w:t>
      </w:r>
      <w:r w:rsidR="00E867DC" w:rsidRPr="00510C94">
        <w:rPr>
          <w:rFonts w:ascii="Calibri" w:eastAsiaTheme="minorEastAsia" w:hAnsi="Calibri" w:cs="Calibri"/>
          <w:rPrChange w:id="1326" w:author="Fernandes, Richard (he, him, his | il, le, lui)" w:date="2024-10-08T16:35:00Z" w16du:dateUtc="2024-10-08T20:35:00Z">
            <w:rPr>
              <w:rFonts w:eastAsiaTheme="minorEastAsia"/>
            </w:rPr>
          </w:rPrChange>
        </w:rPr>
        <w:t xml:space="preserve"> assuming constant </w:t>
      </w:r>
      <w:r w:rsidR="00FD3BE8" w:rsidRPr="00510C94">
        <w:rPr>
          <w:rFonts w:ascii="Calibri" w:eastAsiaTheme="minorEastAsia" w:hAnsi="Calibri" w:cs="Calibri"/>
          <w:rPrChange w:id="1327" w:author="Fernandes, Richard (he, him, his | il, le, lui)" w:date="2024-10-08T16:35:00Z" w16du:dateUtc="2024-10-08T20:35:00Z">
            <w:rPr>
              <w:rFonts w:eastAsiaTheme="minorEastAsia"/>
            </w:rPr>
          </w:rPrChange>
        </w:rPr>
        <w:t>ESU</w:t>
      </w:r>
      <w:r w:rsidR="00E867DC" w:rsidRPr="00510C94">
        <w:rPr>
          <w:rFonts w:ascii="Calibri" w:eastAsiaTheme="minorEastAsia" w:hAnsi="Calibri" w:cs="Calibri"/>
          <w:rPrChange w:id="1328" w:author="Fernandes, Richard (he, him, his | il, le, lui)" w:date="2024-10-08T16:35:00Z" w16du:dateUtc="2024-10-08T20:35:00Z">
            <w:rPr>
              <w:rFonts w:eastAsiaTheme="minorEastAsia"/>
            </w:rPr>
          </w:rPrChange>
        </w:rPr>
        <w:t xml:space="preserve"> </w:t>
      </w:r>
      <m:oMath>
        <m:r>
          <w:rPr>
            <w:rFonts w:ascii="Cambria Math" w:eastAsiaTheme="minorEastAsia" w:hAnsi="Cambria Math"/>
          </w:rPr>
          <m:t>W</m:t>
        </m:r>
        <m:r>
          <w:rPr>
            <w:rFonts w:ascii="Cambria Math" w:hAnsi="Cambria Math"/>
          </w:rPr>
          <m:t>AI</m:t>
        </m:r>
      </m:oMath>
      <w:r w:rsidR="00E867DC" w:rsidRPr="00510C94">
        <w:rPr>
          <w:rFonts w:ascii="Calibri" w:eastAsiaTheme="minorEastAsia" w:hAnsi="Calibri" w:cs="Calibri"/>
          <w:rPrChange w:id="1329" w:author="Fernandes, Richard (he, him, his | il, le, lui)" w:date="2024-10-08T16:35:00Z" w16du:dateUtc="2024-10-08T20:35:00Z">
            <w:rPr>
              <w:rFonts w:eastAsiaTheme="minorEastAsia"/>
            </w:rPr>
          </w:rPrChange>
        </w:rPr>
        <w:t xml:space="preserve"> </w:t>
      </w:r>
      <w:r w:rsidRPr="00510C94">
        <w:rPr>
          <w:rFonts w:ascii="Calibri" w:eastAsiaTheme="minorEastAsia" w:hAnsi="Calibri" w:cs="Calibri"/>
          <w:rPrChange w:id="1330" w:author="Fernandes, Richard (he, him, his | il, le, lui)" w:date="2024-10-08T16:35:00Z" w16du:dateUtc="2024-10-08T20:35:00Z">
            <w:rPr>
              <w:rFonts w:eastAsiaTheme="minorEastAsia"/>
            </w:rPr>
          </w:rPrChange>
        </w:rPr>
        <w:t>:</w:t>
      </w:r>
    </w:p>
    <w:p w14:paraId="5B8948EF" w14:textId="77777777" w:rsidR="00FB3860" w:rsidRPr="00510C94" w:rsidRDefault="00FB3860" w:rsidP="00510C94">
      <w:pPr>
        <w:spacing w:line="360" w:lineRule="auto"/>
        <w:rPr>
          <w:rFonts w:ascii="Calibri" w:eastAsiaTheme="minorEastAsia" w:hAnsi="Calibri" w:cs="Calibri"/>
          <w:rPrChange w:id="1331" w:author="Fernandes, Richard (he, him, his | il, le, lui)" w:date="2024-10-08T16:35:00Z" w16du:dateUtc="2024-10-08T20:35:00Z">
            <w:rPr>
              <w:rFonts w:eastAsiaTheme="minorEastAsia"/>
            </w:rPr>
          </w:rPrChange>
        </w:rPr>
        <w:pPrChange w:id="1332" w:author="Fernandes, Richard (he, him, his | il, le, lui)" w:date="2024-10-08T16:35:00Z" w16du:dateUtc="2024-10-08T20:35:00Z">
          <w:pPr/>
        </w:pPrChange>
      </w:pPr>
    </w:p>
    <w:p w14:paraId="03E5714B" w14:textId="30A603BF" w:rsidR="00FB3860" w:rsidRPr="00510C94" w:rsidRDefault="00505CED" w:rsidP="00510C94">
      <w:pPr>
        <w:spacing w:line="360" w:lineRule="auto"/>
        <w:rPr>
          <w:rFonts w:ascii="Calibri" w:eastAsiaTheme="minorEastAsia" w:hAnsi="Calibri" w:cs="Calibri"/>
          <w:rPrChange w:id="1333" w:author="Fernandes, Richard (he, him, his | il, le, lui)" w:date="2024-10-08T16:35:00Z" w16du:dateUtc="2024-10-08T20:35:00Z">
            <w:rPr>
              <w:rFonts w:eastAsiaTheme="minorEastAsia"/>
            </w:rPr>
          </w:rPrChange>
        </w:rPr>
        <w:pPrChange w:id="1334" w:author="Fernandes, Richard (he, him, his | il, le, lui)" w:date="2024-10-08T16:35:00Z" w16du:dateUtc="2024-10-08T20:35:00Z">
          <w:pPr/>
        </w:pPrChange>
      </w:pPr>
      <m:oMath>
        <m:sSub>
          <m:sSubPr>
            <m:ctrlPr>
              <w:rPr>
                <w:rFonts w:ascii="Cambria Math" w:hAnsi="Cambria Math"/>
                <w:i/>
              </w:rPr>
            </m:ctrlPr>
          </m:sSubPr>
          <m:e>
            <m:r>
              <w:rPr>
                <w:rFonts w:ascii="Cambria Math" w:hAnsi="Cambria Math"/>
              </w:rPr>
              <m:t>LAI</m:t>
            </m:r>
          </m:e>
          <m:sub>
            <m:r>
              <w:rPr>
                <w:rFonts w:ascii="Cambria Math" w:hAnsi="Cambria Math"/>
              </w:rPr>
              <m:t>ref,k</m:t>
            </m:r>
          </m:sub>
        </m:sSub>
        <m:r>
          <w:rPr>
            <w:rFonts w:ascii="Cambria Math" w:hAnsi="Cambria Math"/>
          </w:rPr>
          <m:t>=</m:t>
        </m:r>
        <m:sSub>
          <m:sSubPr>
            <m:ctrlPr>
              <w:rPr>
                <w:rFonts w:ascii="Cambria Math" w:hAnsi="Cambria Math"/>
                <w:i/>
              </w:rPr>
            </m:ctrlPr>
          </m:sSubPr>
          <m:e>
            <m:r>
              <w:rPr>
                <w:rFonts w:ascii="Cambria Math" w:hAnsi="Cambria Math"/>
              </w:rPr>
              <m:t>PAI</m:t>
            </m:r>
          </m:e>
          <m:sub>
            <m:r>
              <w:rPr>
                <w:rFonts w:ascii="Cambria Math" w:hAnsi="Cambria Math"/>
              </w:rPr>
              <m:t>NEON</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WAI</m:t>
            </m:r>
          </m:e>
          <m:sub>
            <m:r>
              <w:rPr>
                <w:rFonts w:ascii="Cambria Math" w:hAnsi="Cambria Math"/>
              </w:rPr>
              <m:t>ref</m:t>
            </m:r>
          </m:sub>
        </m:sSub>
      </m:oMath>
      <w:r w:rsidR="00FB3860" w:rsidRPr="00510C94">
        <w:rPr>
          <w:rFonts w:ascii="Calibri" w:eastAsiaTheme="minorEastAsia" w:hAnsi="Calibri" w:cs="Calibri"/>
          <w:rPrChange w:id="1335"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36"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37"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38"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39"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40"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41" w:author="Fernandes, Richard (he, him, his | il, le, lui)" w:date="2024-10-08T16:35:00Z" w16du:dateUtc="2024-10-08T20:35:00Z">
            <w:rPr>
              <w:rFonts w:eastAsiaTheme="minorEastAsia"/>
            </w:rPr>
          </w:rPrChange>
        </w:rPr>
        <w:tab/>
      </w:r>
      <w:r w:rsidR="008353AC" w:rsidRPr="00510C94">
        <w:rPr>
          <w:rFonts w:ascii="Calibri" w:eastAsiaTheme="minorEastAsia" w:hAnsi="Calibri" w:cs="Calibri"/>
          <w:rPrChange w:id="1342" w:author="Fernandes, Richard (he, him, his | il, le, lui)" w:date="2024-10-08T16:35:00Z" w16du:dateUtc="2024-10-08T20:35:00Z">
            <w:rPr>
              <w:rFonts w:eastAsiaTheme="minorEastAsia"/>
            </w:rPr>
          </w:rPrChange>
        </w:rPr>
        <w:tab/>
      </w:r>
      <w:r w:rsidR="00FB3860" w:rsidRPr="00510C94">
        <w:rPr>
          <w:rFonts w:ascii="Calibri" w:eastAsiaTheme="minorEastAsia" w:hAnsi="Calibri" w:cs="Calibri"/>
          <w:rPrChange w:id="1343" w:author="Fernandes, Richard (he, him, his | il, le, lui)" w:date="2024-10-08T16:35:00Z" w16du:dateUtc="2024-10-08T20:35:00Z">
            <w:rPr>
              <w:rFonts w:eastAsiaTheme="minorEastAsia"/>
            </w:rPr>
          </w:rPrChange>
        </w:rPr>
        <w:t>(2)</w:t>
      </w:r>
    </w:p>
    <w:p w14:paraId="2F1C3C88" w14:textId="77777777" w:rsidR="00FB3860" w:rsidRPr="00510C94" w:rsidRDefault="00FB3860" w:rsidP="00510C94">
      <w:pPr>
        <w:spacing w:line="360" w:lineRule="auto"/>
        <w:rPr>
          <w:rFonts w:ascii="Calibri" w:eastAsiaTheme="minorEastAsia" w:hAnsi="Calibri" w:cs="Calibri"/>
          <w:rPrChange w:id="1344" w:author="Fernandes, Richard (he, him, his | il, le, lui)" w:date="2024-10-08T16:35:00Z" w16du:dateUtc="2024-10-08T20:35:00Z">
            <w:rPr>
              <w:rFonts w:eastAsiaTheme="minorEastAsia"/>
            </w:rPr>
          </w:rPrChange>
        </w:rPr>
        <w:pPrChange w:id="1345" w:author="Fernandes, Richard (he, him, his | il, le, lui)" w:date="2024-10-08T16:35:00Z" w16du:dateUtc="2024-10-08T20:35:00Z">
          <w:pPr/>
        </w:pPrChange>
      </w:pPr>
    </w:p>
    <w:p w14:paraId="58AE5CFE" w14:textId="453A399B" w:rsidR="00015C9A" w:rsidRPr="00510C94" w:rsidRDefault="006F6D8E" w:rsidP="00510C94">
      <w:pPr>
        <w:spacing w:line="360" w:lineRule="auto"/>
        <w:rPr>
          <w:rFonts w:ascii="Calibri" w:eastAsiaTheme="minorEastAsia" w:hAnsi="Calibri" w:cs="Calibri"/>
          <w:rPrChange w:id="1346" w:author="Fernandes, Richard (he, him, his | il, le, lui)" w:date="2024-10-08T16:35:00Z" w16du:dateUtc="2024-10-08T20:35:00Z">
            <w:rPr>
              <w:rFonts w:eastAsiaTheme="minorEastAsia"/>
            </w:rPr>
          </w:rPrChange>
        </w:rPr>
        <w:pPrChange w:id="1347" w:author="Fernandes, Richard (he, him, his | il, le, lui)" w:date="2024-10-08T16:35:00Z" w16du:dateUtc="2024-10-08T20:35:00Z">
          <w:pPr/>
        </w:pPrChange>
      </w:pPr>
      <w:r w:rsidRPr="00510C94">
        <w:rPr>
          <w:rFonts w:ascii="Calibri" w:eastAsiaTheme="minorEastAsia" w:hAnsi="Calibri" w:cs="Calibri"/>
          <w:rPrChange w:id="1348" w:author="Fernandes, Richard (he, him, his | il, le, lui)" w:date="2024-10-08T16:35:00Z" w16du:dateUtc="2024-10-08T20:35:00Z">
            <w:rPr>
              <w:rFonts w:eastAsiaTheme="minorEastAsia"/>
            </w:rPr>
          </w:rPrChange>
        </w:rPr>
        <w:t xml:space="preserve">, resulting in between 30 and 100 </w:t>
      </w:r>
      <m:oMath>
        <m:sSub>
          <m:sSubPr>
            <m:ctrlPr>
              <w:rPr>
                <w:rFonts w:ascii="Cambria Math" w:hAnsi="Cambria Math"/>
                <w:i/>
              </w:rPr>
            </m:ctrlPr>
          </m:sSubPr>
          <m:e>
            <m:r>
              <w:rPr>
                <w:rFonts w:ascii="Cambria Math" w:hAnsi="Cambria Math"/>
              </w:rPr>
              <m:t>LAI</m:t>
            </m:r>
          </m:e>
          <m:sub>
            <m:r>
              <w:rPr>
                <w:rFonts w:ascii="Cambria Math" w:hAnsi="Cambria Math"/>
              </w:rPr>
              <m:t>ref,k</m:t>
            </m:r>
          </m:sub>
        </m:sSub>
      </m:oMath>
      <w:r w:rsidR="00015C9A" w:rsidRPr="00510C94">
        <w:rPr>
          <w:rFonts w:ascii="Calibri" w:eastAsiaTheme="minorEastAsia" w:hAnsi="Calibri" w:cs="Calibri"/>
          <w:rPrChange w:id="1349" w:author="Fernandes, Richard (he, him, his | il, le, lui)" w:date="2024-10-08T16:35:00Z" w16du:dateUtc="2024-10-08T20:35:00Z">
            <w:rPr>
              <w:rFonts w:eastAsiaTheme="minorEastAsia"/>
            </w:rPr>
          </w:rPrChange>
        </w:rPr>
        <w:t xml:space="preserve"> estimates at each reference ESU.  </w:t>
      </w:r>
      <w:r w:rsidR="00A41A10" w:rsidRPr="00510C94">
        <w:rPr>
          <w:rFonts w:ascii="Calibri" w:eastAsiaTheme="minorEastAsia" w:hAnsi="Calibri" w:cs="Calibri"/>
          <w:rPrChange w:id="1350" w:author="Fernandes, Richard (he, him, his | il, le, lui)" w:date="2024-10-08T16:35:00Z" w16du:dateUtc="2024-10-08T20:35:00Z">
            <w:rPr>
              <w:rFonts w:eastAsiaTheme="minorEastAsia"/>
            </w:rPr>
          </w:rPrChange>
        </w:rPr>
        <w:t xml:space="preserve"> </w:t>
      </w:r>
    </w:p>
    <w:p w14:paraId="3D399804" w14:textId="77777777" w:rsidR="00015C9A" w:rsidRPr="00510C94" w:rsidRDefault="00015C9A" w:rsidP="00510C94">
      <w:pPr>
        <w:spacing w:line="360" w:lineRule="auto"/>
        <w:rPr>
          <w:rFonts w:ascii="Calibri" w:eastAsiaTheme="minorEastAsia" w:hAnsi="Calibri" w:cs="Calibri"/>
          <w:rPrChange w:id="1351" w:author="Fernandes, Richard (he, him, his | il, le, lui)" w:date="2024-10-08T16:35:00Z" w16du:dateUtc="2024-10-08T20:35:00Z">
            <w:rPr>
              <w:rFonts w:eastAsiaTheme="minorEastAsia"/>
            </w:rPr>
          </w:rPrChange>
        </w:rPr>
        <w:pPrChange w:id="1352" w:author="Fernandes, Richard (he, him, his | il, le, lui)" w:date="2024-10-08T16:35:00Z" w16du:dateUtc="2024-10-08T20:35:00Z">
          <w:pPr/>
        </w:pPrChange>
      </w:pPr>
    </w:p>
    <w:p w14:paraId="61BA8177" w14:textId="5A6FD479" w:rsidR="0085383C" w:rsidRPr="00510C94" w:rsidRDefault="001E6D80" w:rsidP="00510C94">
      <w:pPr>
        <w:spacing w:line="360" w:lineRule="auto"/>
        <w:rPr>
          <w:rFonts w:ascii="Calibri" w:eastAsiaTheme="minorEastAsia" w:hAnsi="Calibri" w:cs="Calibri"/>
          <w:rPrChange w:id="1353" w:author="Fernandes, Richard (he, him, his | il, le, lui)" w:date="2024-10-08T16:35:00Z" w16du:dateUtc="2024-10-08T20:35:00Z">
            <w:rPr>
              <w:rFonts w:eastAsiaTheme="minorEastAsia"/>
            </w:rPr>
          </w:rPrChange>
        </w:rPr>
        <w:pPrChange w:id="1354" w:author="Fernandes, Richard (he, him, his | il, le, lui)" w:date="2024-10-08T16:35:00Z" w16du:dateUtc="2024-10-08T20:35:00Z">
          <w:pPr/>
        </w:pPrChange>
      </w:pPr>
      <w:r w:rsidRPr="00510C94">
        <w:rPr>
          <w:rFonts w:ascii="Calibri" w:eastAsiaTheme="minorEastAsia" w:hAnsi="Calibri" w:cs="Calibri"/>
          <w:rPrChange w:id="1355" w:author="Fernandes, Richard (he, him, his | il, le, lui)" w:date="2024-10-08T16:35:00Z" w16du:dateUtc="2024-10-08T20:35:00Z">
            <w:rPr>
              <w:rFonts w:eastAsiaTheme="minorEastAsia"/>
            </w:rPr>
          </w:rPrChange>
        </w:rPr>
        <w:lastRenderedPageBreak/>
        <w:t xml:space="preserve">Assuming similar </w:t>
      </w:r>
      <m:oMath>
        <m:r>
          <w:rPr>
            <w:rFonts w:ascii="Cambria Math" w:hAnsi="Cambria Math"/>
          </w:rPr>
          <m:t>LAI</m:t>
        </m:r>
      </m:oMath>
      <w:r w:rsidRPr="00510C94">
        <w:rPr>
          <w:rFonts w:ascii="Calibri" w:eastAsiaTheme="minorEastAsia" w:hAnsi="Calibri" w:cs="Calibri"/>
          <w:rPrChange w:id="1356" w:author="Fernandes, Richard (he, him, his | il, le, lui)" w:date="2024-10-08T16:35:00Z" w16du:dateUtc="2024-10-08T20:35:00Z">
            <w:rPr>
              <w:rFonts w:eastAsiaTheme="minorEastAsia"/>
            </w:rPr>
          </w:rPrChange>
        </w:rPr>
        <w:t>/</w:t>
      </w:r>
      <m:oMath>
        <m:r>
          <w:rPr>
            <w:rFonts w:ascii="Cambria Math" w:hAnsi="Cambria Math"/>
          </w:rPr>
          <m:t>PAI</m:t>
        </m:r>
      </m:oMath>
      <w:r w:rsidRPr="00510C94">
        <w:rPr>
          <w:rFonts w:ascii="Calibri" w:eastAsiaTheme="minorEastAsia" w:hAnsi="Calibri" w:cs="Calibri"/>
          <w:rPrChange w:id="1357" w:author="Fernandes, Richard (he, him, his | il, le, lui)" w:date="2024-10-08T16:35:00Z" w16du:dateUtc="2024-10-08T20:35:00Z">
            <w:rPr>
              <w:rFonts w:eastAsiaTheme="minorEastAsia"/>
            </w:rPr>
          </w:rPrChange>
        </w:rPr>
        <w:t xml:space="preserve"> ratios for NEON PAI samples within the site </w:t>
      </w:r>
      <w:r w:rsidR="00883930" w:rsidRPr="00510C94">
        <w:rPr>
          <w:rFonts w:ascii="Calibri" w:eastAsiaTheme="minorEastAsia" w:hAnsi="Calibri" w:cs="Calibri"/>
          <w:rPrChange w:id="1358" w:author="Fernandes, Richard (he, him, his | il, le, lui)" w:date="2024-10-08T16:35:00Z" w16du:dateUtc="2024-10-08T20:35:00Z">
            <w:rPr>
              <w:rFonts w:eastAsiaTheme="minorEastAsia"/>
            </w:rPr>
          </w:rPrChange>
        </w:rPr>
        <w:t xml:space="preserve">with similar </w:t>
      </w:r>
      <w:r w:rsidR="008F576E" w:rsidRPr="00510C94">
        <w:rPr>
          <w:rFonts w:ascii="Calibri" w:eastAsiaTheme="minorEastAsia" w:hAnsi="Calibri" w:cs="Calibri"/>
          <w:rPrChange w:id="1359" w:author="Fernandes, Richard (he, him, his | il, le, lui)" w:date="2024-10-08T16:35:00Z" w16du:dateUtc="2024-10-08T20:35:00Z">
            <w:rPr>
              <w:rFonts w:eastAsiaTheme="minorEastAsia"/>
            </w:rPr>
          </w:rPrChange>
        </w:rPr>
        <w:t>overstory</w:t>
      </w:r>
      <w:r w:rsidRPr="00510C94">
        <w:rPr>
          <w:rFonts w:ascii="Calibri" w:eastAsiaTheme="minorEastAsia" w:hAnsi="Calibri" w:cs="Calibri"/>
          <w:rPrChange w:id="1360" w:author="Fernandes, Richard (he, him, his | il, le, lui)" w:date="2024-10-08T16:35:00Z" w16du:dateUtc="2024-10-08T20:35:00Z">
            <w:rPr>
              <w:rFonts w:eastAsiaTheme="minorEastAsia"/>
            </w:rPr>
          </w:rPrChange>
        </w:rPr>
        <w:t xml:space="preserve">  </w:t>
      </w:r>
      <w:r w:rsidR="00015C9A" w:rsidRPr="00510C94">
        <w:rPr>
          <w:rFonts w:ascii="Calibri" w:eastAsiaTheme="minorEastAsia" w:hAnsi="Calibri" w:cs="Calibri"/>
          <w:rPrChange w:id="1361" w:author="Fernandes, Richard (he, him, his | il, le, lui)" w:date="2024-10-08T16:35:00Z" w16du:dateUtc="2024-10-08T20:35:00Z">
            <w:rPr>
              <w:rFonts w:eastAsiaTheme="minorEastAsia"/>
            </w:rPr>
          </w:rPrChange>
        </w:rPr>
        <w:t xml:space="preserve">LAI </w:t>
      </w:r>
      <w:r w:rsidR="008F576E" w:rsidRPr="00510C94">
        <w:rPr>
          <w:rFonts w:ascii="Calibri" w:eastAsiaTheme="minorEastAsia" w:hAnsi="Calibri" w:cs="Calibri"/>
          <w:rPrChange w:id="1362" w:author="Fernandes, Richard (he, him, his | il, le, lui)" w:date="2024-10-08T16:35:00Z" w16du:dateUtc="2024-10-08T20:35:00Z">
            <w:rPr>
              <w:rFonts w:eastAsiaTheme="minorEastAsia"/>
            </w:rPr>
          </w:rPrChange>
        </w:rPr>
        <w:t xml:space="preserve">as one of the </w:t>
      </w:r>
      <m:oMath>
        <m:sSub>
          <m:sSubPr>
            <m:ctrlPr>
              <w:rPr>
                <w:rFonts w:ascii="Cambria Math" w:hAnsi="Cambria Math"/>
                <w:i/>
              </w:rPr>
            </m:ctrlPr>
          </m:sSubPr>
          <m:e>
            <m:r>
              <w:rPr>
                <w:rFonts w:ascii="Cambria Math" w:hAnsi="Cambria Math"/>
              </w:rPr>
              <m:t>LAI</m:t>
            </m:r>
          </m:e>
          <m:sub>
            <m:r>
              <w:rPr>
                <w:rFonts w:ascii="Cambria Math" w:hAnsi="Cambria Math"/>
              </w:rPr>
              <m:t>ref,k</m:t>
            </m:r>
          </m:sub>
        </m:sSub>
      </m:oMath>
      <w:r w:rsidR="008F576E" w:rsidRPr="00510C94">
        <w:rPr>
          <w:rFonts w:ascii="Calibri" w:eastAsiaTheme="minorEastAsia" w:hAnsi="Calibri" w:cs="Calibri"/>
          <w:rPrChange w:id="1363" w:author="Fernandes, Richard (he, him, his | il, le, lui)" w:date="2024-10-08T16:35:00Z" w16du:dateUtc="2024-10-08T20:35:00Z">
            <w:rPr>
              <w:rFonts w:eastAsiaTheme="minorEastAsia"/>
            </w:rPr>
          </w:rPrChange>
        </w:rPr>
        <w:t xml:space="preserve"> estimates at the site, </w:t>
      </w:r>
      <w:r w:rsidR="00A41A10" w:rsidRPr="00510C94">
        <w:rPr>
          <w:rFonts w:ascii="Calibri" w:eastAsiaTheme="minorEastAsia" w:hAnsi="Calibri" w:cs="Calibri"/>
          <w:rPrChange w:id="1364" w:author="Fernandes, Richard (he, him, his | il, le, lui)" w:date="2024-10-08T16:35:00Z" w16du:dateUtc="2024-10-08T20:35:00Z">
            <w:rPr>
              <w:rFonts w:eastAsiaTheme="minorEastAsia"/>
            </w:rPr>
          </w:rPrChange>
        </w:rPr>
        <w:t xml:space="preserve"> </w:t>
      </w:r>
      <w:r w:rsidRPr="00510C94">
        <w:rPr>
          <w:rFonts w:ascii="Calibri" w:eastAsiaTheme="minorEastAsia" w:hAnsi="Calibri" w:cs="Calibri"/>
          <w:rPrChange w:id="1365" w:author="Fernandes, Richard (he, him, his | il, le, lui)" w:date="2024-10-08T16:35:00Z" w16du:dateUtc="2024-10-08T20:35:00Z">
            <w:rPr>
              <w:rFonts w:eastAsiaTheme="minorEastAsia"/>
            </w:rPr>
          </w:rPrChange>
        </w:rPr>
        <w:t xml:space="preserve">NEON </w:t>
      </w:r>
      <w:r w:rsidR="00672853" w:rsidRPr="00510C94">
        <w:rPr>
          <w:rFonts w:ascii="Calibri" w:eastAsiaTheme="minorEastAsia" w:hAnsi="Calibri" w:cs="Calibri"/>
          <w:rPrChange w:id="1366" w:author="Fernandes, Richard (he, him, his | il, le, lui)" w:date="2024-10-08T16:35:00Z" w16du:dateUtc="2024-10-08T20:35:00Z">
            <w:rPr>
              <w:rFonts w:eastAsiaTheme="minorEastAsia"/>
            </w:rPr>
          </w:rPrChange>
        </w:rPr>
        <w:t>L</w:t>
      </w:r>
      <w:r w:rsidRPr="00510C94">
        <w:rPr>
          <w:rFonts w:ascii="Calibri" w:eastAsiaTheme="minorEastAsia" w:hAnsi="Calibri" w:cs="Calibri"/>
          <w:rPrChange w:id="1367" w:author="Fernandes, Richard (he, him, his | il, le, lui)" w:date="2024-10-08T16:35:00Z" w16du:dateUtc="2024-10-08T20:35:00Z">
            <w:rPr>
              <w:rFonts w:eastAsiaTheme="minorEastAsia"/>
            </w:rPr>
          </w:rPrChange>
        </w:rPr>
        <w:t xml:space="preserve">AI </w:t>
      </w:r>
      <w:r w:rsidR="008F576E" w:rsidRPr="00510C94">
        <w:rPr>
          <w:rFonts w:ascii="Calibri" w:eastAsiaTheme="minorEastAsia" w:hAnsi="Calibri" w:cs="Calibri"/>
          <w:rPrChange w:id="1368" w:author="Fernandes, Richard (he, him, his | il, le, lui)" w:date="2024-10-08T16:35:00Z" w16du:dateUtc="2024-10-08T20:35:00Z">
            <w:rPr>
              <w:rFonts w:eastAsiaTheme="minorEastAsia"/>
            </w:rPr>
          </w:rPrChange>
        </w:rPr>
        <w:t>for samples at other</w:t>
      </w:r>
      <w:r w:rsidR="00A41A10" w:rsidRPr="00510C94">
        <w:rPr>
          <w:rFonts w:ascii="Calibri" w:eastAsiaTheme="minorEastAsia" w:hAnsi="Calibri" w:cs="Calibri"/>
          <w:rPrChange w:id="1369" w:author="Fernandes, Richard (he, him, his | il, le, lui)" w:date="2024-10-08T16:35:00Z" w16du:dateUtc="2024-10-08T20:35:00Z">
            <w:rPr>
              <w:rFonts w:eastAsiaTheme="minorEastAsia"/>
            </w:rPr>
          </w:rPrChange>
        </w:rPr>
        <w:t xml:space="preserve"> ESUs </w:t>
      </w:r>
      <w:r w:rsidR="008353AC" w:rsidRPr="00510C94">
        <w:rPr>
          <w:rFonts w:ascii="Calibri" w:eastAsiaTheme="minorEastAsia" w:hAnsi="Calibri" w:cs="Calibri"/>
          <w:rPrChange w:id="1370" w:author="Fernandes, Richard (he, him, his | il, le, lui)" w:date="2024-10-08T16:35:00Z" w16du:dateUtc="2024-10-08T20:35:00Z">
            <w:rPr>
              <w:rFonts w:eastAsiaTheme="minorEastAsia"/>
            </w:rPr>
          </w:rPrChange>
        </w:rPr>
        <w:t>(</w:t>
      </w:r>
      <m:oMath>
        <m:sSub>
          <m:sSubPr>
            <m:ctrlPr>
              <w:rPr>
                <w:rFonts w:ascii="Cambria Math" w:hAnsi="Cambria Math"/>
                <w:i/>
              </w:rPr>
            </m:ctrlPr>
          </m:sSubPr>
          <m:e>
            <m:r>
              <w:rPr>
                <w:rFonts w:ascii="Cambria Math" w:hAnsi="Cambria Math"/>
              </w:rPr>
              <m:t>LAI</m:t>
            </m:r>
          </m:e>
          <m:sub>
            <m:r>
              <w:rPr>
                <w:rFonts w:ascii="Cambria Math" w:hAnsi="Cambria Math"/>
              </w:rPr>
              <m:t>NEON</m:t>
            </m:r>
          </m:sub>
        </m:sSub>
        <m:r>
          <w:rPr>
            <w:rFonts w:ascii="Cambria Math" w:hAnsi="Cambria Math"/>
          </w:rPr>
          <m:t>)</m:t>
        </m:r>
      </m:oMath>
      <w:r w:rsidR="00A41A10" w:rsidRPr="00510C94">
        <w:rPr>
          <w:rFonts w:ascii="Calibri" w:eastAsiaTheme="minorEastAsia" w:hAnsi="Calibri" w:cs="Calibri"/>
          <w:rPrChange w:id="1371" w:author="Fernandes, Richard (he, him, his | il, le, lui)" w:date="2024-10-08T16:35:00Z" w16du:dateUtc="2024-10-08T20:35:00Z">
            <w:rPr>
              <w:rFonts w:eastAsiaTheme="minorEastAsia"/>
            </w:rPr>
          </w:rPrChange>
        </w:rPr>
        <w:t xml:space="preserve"> </w:t>
      </w:r>
      <w:r w:rsidR="008F576E" w:rsidRPr="00510C94">
        <w:rPr>
          <w:rFonts w:ascii="Calibri" w:eastAsiaTheme="minorEastAsia" w:hAnsi="Calibri" w:cs="Calibri"/>
          <w:rPrChange w:id="1372" w:author="Fernandes, Richard (he, him, his | il, le, lui)" w:date="2024-10-08T16:35:00Z" w16du:dateUtc="2024-10-08T20:35:00Z">
            <w:rPr>
              <w:rFonts w:eastAsiaTheme="minorEastAsia"/>
            </w:rPr>
          </w:rPrChange>
        </w:rPr>
        <w:t xml:space="preserve">was estimated </w:t>
      </w:r>
      <w:r w:rsidR="00672853" w:rsidRPr="00510C94">
        <w:rPr>
          <w:rFonts w:ascii="Calibri" w:eastAsiaTheme="minorEastAsia" w:hAnsi="Calibri" w:cs="Calibri"/>
          <w:rPrChange w:id="1373" w:author="Fernandes, Richard (he, him, his | il, le, lui)" w:date="2024-10-08T16:35:00Z" w16du:dateUtc="2024-10-08T20:35:00Z">
            <w:rPr>
              <w:rFonts w:eastAsiaTheme="minorEastAsia"/>
            </w:rPr>
          </w:rPrChange>
        </w:rPr>
        <w:t xml:space="preserve">by scaling NEON PAI by the ratio </w:t>
      </w:r>
      <w:r w:rsidR="00921EAD" w:rsidRPr="00510C94">
        <w:rPr>
          <w:rFonts w:ascii="Calibri" w:eastAsiaTheme="minorEastAsia" w:hAnsi="Calibri" w:cs="Calibri"/>
          <w:rPrChange w:id="1374" w:author="Fernandes, Richard (he, him, his | il, le, lui)" w:date="2024-10-08T16:35:00Z" w16du:dateUtc="2024-10-08T20:35:00Z">
            <w:rPr>
              <w:rFonts w:eastAsiaTheme="minorEastAsia"/>
            </w:rPr>
          </w:rPrChange>
        </w:rPr>
        <w:t xml:space="preserve"> </w:t>
      </w:r>
      <m:oMath>
        <m:sSub>
          <m:sSubPr>
            <m:ctrlPr>
              <w:rPr>
                <w:rFonts w:ascii="Cambria Math" w:hAnsi="Cambria Math"/>
                <w:i/>
              </w:rPr>
            </m:ctrlPr>
          </m:sSubPr>
          <m:e>
            <m:r>
              <w:rPr>
                <w:rFonts w:ascii="Cambria Math" w:hAnsi="Cambria Math"/>
              </w:rPr>
              <m:t>LAI</m:t>
            </m:r>
          </m:e>
          <m:sub>
            <m:r>
              <w:rPr>
                <w:rFonts w:ascii="Cambria Math" w:hAnsi="Cambria Math"/>
              </w:rPr>
              <m:t>ref,k</m:t>
            </m:r>
          </m:sub>
        </m:sSub>
      </m:oMath>
      <w:r w:rsidRPr="00510C94">
        <w:rPr>
          <w:rFonts w:ascii="Calibri" w:eastAsiaTheme="minorEastAsia" w:hAnsi="Calibri" w:cs="Calibri"/>
          <w:rPrChange w:id="1375" w:author="Fernandes, Richard (he, him, his | il, le, lui)" w:date="2024-10-08T16:35:00Z" w16du:dateUtc="2024-10-08T20:35:00Z">
            <w:rPr>
              <w:rFonts w:eastAsiaTheme="minorEastAsia"/>
            </w:rPr>
          </w:rPrChange>
        </w:rPr>
        <w:t>/</w:t>
      </w:r>
      <m:oMath>
        <m:sSub>
          <m:sSubPr>
            <m:ctrlPr>
              <w:rPr>
                <w:rFonts w:ascii="Cambria Math" w:hAnsi="Cambria Math"/>
                <w:i/>
              </w:rPr>
            </m:ctrlPr>
          </m:sSubPr>
          <m:e>
            <m:r>
              <w:rPr>
                <w:rFonts w:ascii="Cambria Math" w:hAnsi="Cambria Math"/>
              </w:rPr>
              <m:t>PAI</m:t>
            </m:r>
          </m:e>
          <m:sub>
            <m:r>
              <w:rPr>
                <w:rFonts w:ascii="Cambria Math" w:hAnsi="Cambria Math"/>
              </w:rPr>
              <m:t>ref,k</m:t>
            </m:r>
          </m:sub>
        </m:sSub>
      </m:oMath>
      <w:r w:rsidR="00171CC7" w:rsidRPr="00510C94">
        <w:rPr>
          <w:rFonts w:ascii="Calibri" w:eastAsiaTheme="minorEastAsia" w:hAnsi="Calibri" w:cs="Calibri"/>
          <w:rPrChange w:id="1376" w:author="Fernandes, Richard (he, him, his | il, le, lui)" w:date="2024-10-08T16:35:00Z" w16du:dateUtc="2024-10-08T20:35:00Z">
            <w:rPr>
              <w:rFonts w:eastAsiaTheme="minorEastAsia"/>
            </w:rPr>
          </w:rPrChange>
        </w:rPr>
        <w:t xml:space="preserve"> </w:t>
      </w:r>
      <w:r w:rsidR="009329CD" w:rsidRPr="00510C94">
        <w:rPr>
          <w:rFonts w:ascii="Calibri" w:eastAsiaTheme="minorEastAsia" w:hAnsi="Calibri" w:cs="Calibri"/>
          <w:rPrChange w:id="1377" w:author="Fernandes, Richard (he, him, his | il, le, lui)" w:date="2024-10-08T16:35:00Z" w16du:dateUtc="2024-10-08T20:35:00Z">
            <w:rPr>
              <w:rFonts w:eastAsiaTheme="minorEastAsia"/>
            </w:rPr>
          </w:rPrChange>
        </w:rPr>
        <w:t>f</w:t>
      </w:r>
      <w:r w:rsidR="00921EAD" w:rsidRPr="00510C94">
        <w:rPr>
          <w:rFonts w:ascii="Calibri" w:eastAsiaTheme="minorEastAsia" w:hAnsi="Calibri" w:cs="Calibri"/>
          <w:rPrChange w:id="1378" w:author="Fernandes, Richard (he, him, his | il, le, lui)" w:date="2024-10-08T16:35:00Z" w16du:dateUtc="2024-10-08T20:35:00Z">
            <w:rPr>
              <w:rFonts w:eastAsiaTheme="minorEastAsia"/>
            </w:rPr>
          </w:rPrChange>
        </w:rPr>
        <w:t xml:space="preserve">or the </w:t>
      </w:r>
      <w:r w:rsidR="00672853" w:rsidRPr="00510C94">
        <w:rPr>
          <w:rFonts w:ascii="Calibri" w:eastAsiaTheme="minorEastAsia" w:hAnsi="Calibri" w:cs="Calibri"/>
          <w:rPrChange w:id="1379" w:author="Fernandes, Richard (he, him, his | il, le, lui)" w:date="2024-10-08T16:35:00Z" w16du:dateUtc="2024-10-08T20:35:00Z">
            <w:rPr>
              <w:rFonts w:eastAsiaTheme="minorEastAsia"/>
            </w:rPr>
          </w:rPrChange>
        </w:rPr>
        <w:t xml:space="preserve">reference site most closely matching the final </w:t>
      </w:r>
      <m:oMath>
        <m:r>
          <w:rPr>
            <w:rFonts w:ascii="Cambria Math" w:eastAsiaTheme="minorEastAsia" w:hAnsi="Cambria Math"/>
          </w:rPr>
          <m:t>L</m:t>
        </m:r>
        <m:r>
          <w:rPr>
            <w:rFonts w:ascii="Cambria Math" w:hAnsi="Cambria Math"/>
          </w:rPr>
          <m:t>AI</m:t>
        </m:r>
      </m:oMath>
      <w:r w:rsidR="008353AC" w:rsidRPr="00510C94">
        <w:rPr>
          <w:rFonts w:ascii="Calibri" w:eastAsiaTheme="minorEastAsia" w:hAnsi="Calibri" w:cs="Calibri"/>
          <w:rPrChange w:id="1380" w:author="Fernandes, Richard (he, him, his | il, le, lui)" w:date="2024-10-08T16:35:00Z" w16du:dateUtc="2024-10-08T20:35:00Z">
            <w:rPr>
              <w:rFonts w:eastAsiaTheme="minorEastAsia"/>
            </w:rPr>
          </w:rPrChange>
        </w:rPr>
        <w:t xml:space="preserve"> estimate:</w:t>
      </w:r>
    </w:p>
    <w:p w14:paraId="1C1BD3AE" w14:textId="77777777" w:rsidR="00AA581A" w:rsidRPr="00510C94" w:rsidRDefault="00AA581A" w:rsidP="00510C94">
      <w:pPr>
        <w:spacing w:line="360" w:lineRule="auto"/>
        <w:rPr>
          <w:rFonts w:ascii="Calibri" w:eastAsiaTheme="minorEastAsia" w:hAnsi="Calibri" w:cs="Calibri"/>
          <w:rPrChange w:id="1381" w:author="Fernandes, Richard (he, him, his | il, le, lui)" w:date="2024-10-08T16:35:00Z" w16du:dateUtc="2024-10-08T20:35:00Z">
            <w:rPr>
              <w:rFonts w:eastAsiaTheme="minorEastAsia"/>
            </w:rPr>
          </w:rPrChange>
        </w:rPr>
        <w:pPrChange w:id="1382" w:author="Fernandes, Richard (he, him, his | il, le, lui)" w:date="2024-10-08T16:35:00Z" w16du:dateUtc="2024-10-08T20:35:00Z">
          <w:pPr/>
        </w:pPrChange>
      </w:pPr>
    </w:p>
    <w:p w14:paraId="2DFF62D7" w14:textId="77777777" w:rsidR="00AA581A" w:rsidRPr="00510C94" w:rsidRDefault="00AA581A" w:rsidP="00510C94">
      <w:pPr>
        <w:spacing w:line="360" w:lineRule="auto"/>
        <w:rPr>
          <w:rFonts w:ascii="Calibri" w:eastAsiaTheme="minorEastAsia" w:hAnsi="Calibri" w:cs="Calibri"/>
          <w:rPrChange w:id="1383" w:author="Fernandes, Richard (he, him, his | il, le, lui)" w:date="2024-10-08T16:35:00Z" w16du:dateUtc="2024-10-08T20:35:00Z">
            <w:rPr>
              <w:rFonts w:eastAsiaTheme="minorEastAsia"/>
            </w:rPr>
          </w:rPrChange>
        </w:rPr>
        <w:pPrChange w:id="1384" w:author="Fernandes, Richard (he, him, his | il, le, lui)" w:date="2024-10-08T16:35:00Z" w16du:dateUtc="2024-10-08T20:35:00Z">
          <w:pPr/>
        </w:pPrChange>
      </w:pPr>
    </w:p>
    <w:p w14:paraId="0FBB5D3F" w14:textId="77777777" w:rsidR="00AA581A" w:rsidRPr="00510C94" w:rsidRDefault="00AA581A" w:rsidP="00510C94">
      <w:pPr>
        <w:spacing w:line="360" w:lineRule="auto"/>
        <w:rPr>
          <w:rFonts w:ascii="Calibri" w:eastAsiaTheme="minorEastAsia" w:hAnsi="Calibri" w:cs="Calibri"/>
          <w:rPrChange w:id="1385" w:author="Fernandes, Richard (he, him, his | il, le, lui)" w:date="2024-10-08T16:35:00Z" w16du:dateUtc="2024-10-08T20:35:00Z">
            <w:rPr>
              <w:rFonts w:eastAsiaTheme="minorEastAsia"/>
            </w:rPr>
          </w:rPrChange>
        </w:rPr>
        <w:pPrChange w:id="1386" w:author="Fernandes, Richard (he, him, his | il, le, lui)" w:date="2024-10-08T16:35:00Z" w16du:dateUtc="2024-10-08T20:35:00Z">
          <w:pPr/>
        </w:pPrChange>
      </w:pPr>
    </w:p>
    <w:p w14:paraId="6AD4C48C" w14:textId="24132E8E" w:rsidR="00B516EE" w:rsidRPr="00510C94" w:rsidDel="00F51A15" w:rsidRDefault="0062552C" w:rsidP="00510C94">
      <w:pPr>
        <w:spacing w:line="360" w:lineRule="auto"/>
        <w:rPr>
          <w:del w:id="1387" w:author="Fernandes, Richard (he, him, his | il, le, lui)" w:date="2024-10-08T16:54:00Z" w16du:dateUtc="2024-10-08T20:54:00Z"/>
          <w:rFonts w:ascii="Calibri" w:eastAsiaTheme="minorEastAsia" w:hAnsi="Calibri" w:cs="Calibri"/>
          <w:rPrChange w:id="1388" w:author="Fernandes, Richard (he, him, his | il, le, lui)" w:date="2024-10-08T16:35:00Z" w16du:dateUtc="2024-10-08T20:35:00Z">
            <w:rPr>
              <w:del w:id="1389" w:author="Fernandes, Richard (he, him, his | il, le, lui)" w:date="2024-10-08T16:54:00Z" w16du:dateUtc="2024-10-08T20:54:00Z"/>
              <w:rFonts w:eastAsiaTheme="minorEastAsia"/>
            </w:rPr>
          </w:rPrChange>
        </w:rPr>
        <w:pPrChange w:id="1390" w:author="Fernandes, Richard (he, him, his | il, le, lui)" w:date="2024-10-08T16:35:00Z" w16du:dateUtc="2024-10-08T20:35:00Z">
          <w:pPr/>
        </w:pPrChange>
      </w:pPr>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LAI</m:t>
                  </m:r>
                </m:e>
                <m:sub>
                  <m:r>
                    <w:rPr>
                      <w:rFonts w:ascii="Cambria Math" w:hAnsi="Cambria Math"/>
                    </w:rPr>
                    <m:t>NEON</m:t>
                  </m:r>
                </m:sub>
              </m:sSub>
              <m:r>
                <w:rPr>
                  <w:rFonts w:ascii="Cambria Math" w:hAnsi="Cambria Math"/>
                </w:rPr>
                <m:t>=</m:t>
              </m:r>
              <m:sSub>
                <m:sSubPr>
                  <m:ctrlPr>
                    <w:rPr>
                      <w:rFonts w:ascii="Cambria Math" w:hAnsi="Cambria Math"/>
                      <w:i/>
                    </w:rPr>
                  </m:ctrlPr>
                </m:sSubPr>
                <m:e>
                  <m:r>
                    <w:rPr>
                      <w:rFonts w:ascii="Cambria Math" w:hAnsi="Cambria Math"/>
                    </w:rPr>
                    <m:t>PAI</m:t>
                  </m:r>
                </m:e>
                <m:sub>
                  <m:r>
                    <w:rPr>
                      <w:rFonts w:ascii="Cambria Math" w:hAnsi="Cambria Math"/>
                    </w:rPr>
                    <m:t>NEON</m:t>
                  </m:r>
                </m:sub>
              </m:sSub>
              <m:f>
                <m:fPr>
                  <m:ctrlPr>
                    <w:rPr>
                      <w:rFonts w:ascii="Cambria Math" w:hAnsi="Cambria Math"/>
                      <w:i/>
                    </w:rPr>
                  </m:ctrlPr>
                </m:fPr>
                <m:num>
                  <m:sSub>
                    <m:sSubPr>
                      <m:ctrlPr>
                        <w:rPr>
                          <w:rFonts w:ascii="Cambria Math" w:hAnsi="Cambria Math"/>
                          <w:i/>
                        </w:rPr>
                      </m:ctrlPr>
                    </m:sSubPr>
                    <m:e>
                      <m:r>
                        <w:rPr>
                          <w:rFonts w:ascii="Cambria Math" w:hAnsi="Cambria Math"/>
                        </w:rPr>
                        <m:t>LAI</m:t>
                      </m:r>
                    </m:e>
                    <m:sub>
                      <m:r>
                        <w:rPr>
                          <w:rFonts w:ascii="Cambria Math" w:hAnsi="Cambria Math"/>
                        </w:rPr>
                        <m:t>ref,k</m:t>
                      </m:r>
                    </m:sub>
                  </m:sSub>
                </m:num>
                <m:den>
                  <m:sSub>
                    <m:sSubPr>
                      <m:ctrlPr>
                        <w:rPr>
                          <w:rFonts w:ascii="Cambria Math" w:hAnsi="Cambria Math"/>
                          <w:i/>
                        </w:rPr>
                      </m:ctrlPr>
                    </m:sSubPr>
                    <m:e>
                      <m:r>
                        <w:rPr>
                          <w:rFonts w:ascii="Cambria Math" w:hAnsi="Cambria Math"/>
                        </w:rPr>
                        <m:t>PAI</m:t>
                      </m:r>
                    </m:e>
                    <m:sub>
                      <m:r>
                        <w:rPr>
                          <w:rFonts w:ascii="Cambria Math" w:hAnsi="Cambria Math"/>
                        </w:rPr>
                        <m:t>ref,k</m:t>
                      </m:r>
                    </m:sub>
                  </m:sSub>
                </m:den>
              </m:f>
            </m:e>
            <m:e>
              <m:func>
                <m:funcPr>
                  <m:ctrlPr>
                    <w:rPr>
                      <w:rFonts w:ascii="Cambria Math" w:hAnsi="Cambria Math"/>
                      <w:i/>
                    </w:rPr>
                  </m:ctrlPr>
                </m:funcPr>
                <m:fName>
                  <m:r>
                    <w:rPr>
                      <w:rFonts w:ascii="Cambria Math" w:hAnsi="Cambria Math"/>
                    </w:rPr>
                    <m:t xml:space="preserve">k s.t. </m:t>
                  </m:r>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LAI</m:t>
                          </m:r>
                        </m:e>
                        <m:sub>
                          <m:r>
                            <w:rPr>
                              <w:rFonts w:ascii="Cambria Math" w:hAnsi="Cambria Math"/>
                            </w:rPr>
                            <m:t>ref,k</m:t>
                          </m:r>
                        </m:sub>
                      </m:sSub>
                      <m:r>
                        <w:rPr>
                          <w:rFonts w:ascii="Cambria Math" w:hAnsi="Cambria Math"/>
                        </w:rPr>
                        <m:t>-</m:t>
                      </m:r>
                      <m:sSub>
                        <m:sSubPr>
                          <m:ctrlPr>
                            <w:rPr>
                              <w:rFonts w:ascii="Cambria Math" w:hAnsi="Cambria Math"/>
                              <w:i/>
                            </w:rPr>
                          </m:ctrlPr>
                        </m:sSubPr>
                        <m:e>
                          <m:r>
                            <w:rPr>
                              <w:rFonts w:ascii="Cambria Math" w:hAnsi="Cambria Math"/>
                            </w:rPr>
                            <m:t>LAI</m:t>
                          </m:r>
                        </m:e>
                        <m:sub>
                          <m:r>
                            <w:rPr>
                              <w:rFonts w:ascii="Cambria Math" w:hAnsi="Cambria Math"/>
                            </w:rPr>
                            <m:t>NEON</m:t>
                          </m:r>
                        </m:sub>
                      </m:sSub>
                    </m:e>
                  </m:d>
                </m:e>
              </m:func>
              <m:r>
                <w:rPr>
                  <w:rFonts w:ascii="Cambria Math" w:hAnsi="Cambria Math"/>
                </w:rPr>
                <m:t xml:space="preserve"> </m:t>
              </m:r>
            </m:e>
          </m:mr>
        </m:m>
      </m:oMath>
      <w:r w:rsidR="00921EAD" w:rsidRPr="00510C94">
        <w:rPr>
          <w:rFonts w:ascii="Calibri" w:eastAsiaTheme="minorEastAsia" w:hAnsi="Calibri" w:cs="Calibri"/>
          <w:rPrChange w:id="1391" w:author="Fernandes, Richard (he, him, his | il, le, lui)" w:date="2024-10-08T16:35:00Z" w16du:dateUtc="2024-10-08T20:35:00Z">
            <w:rPr>
              <w:rFonts w:eastAsiaTheme="minorEastAsia"/>
            </w:rPr>
          </w:rPrChange>
        </w:rPr>
        <w:tab/>
      </w:r>
      <w:r w:rsidR="00921EAD" w:rsidRPr="00510C94">
        <w:rPr>
          <w:rFonts w:ascii="Calibri" w:eastAsiaTheme="minorEastAsia" w:hAnsi="Calibri" w:cs="Calibri"/>
          <w:rPrChange w:id="1392" w:author="Fernandes, Richard (he, him, his | il, le, lui)" w:date="2024-10-08T16:35:00Z" w16du:dateUtc="2024-10-08T20:35:00Z">
            <w:rPr>
              <w:rFonts w:eastAsiaTheme="minorEastAsia"/>
            </w:rPr>
          </w:rPrChange>
        </w:rPr>
        <w:tab/>
      </w:r>
      <w:r w:rsidR="00921EAD" w:rsidRPr="00510C94">
        <w:rPr>
          <w:rFonts w:ascii="Calibri" w:eastAsiaTheme="minorEastAsia" w:hAnsi="Calibri" w:cs="Calibri"/>
          <w:rPrChange w:id="1393" w:author="Fernandes, Richard (he, him, his | il, le, lui)" w:date="2024-10-08T16:35:00Z" w16du:dateUtc="2024-10-08T20:35:00Z">
            <w:rPr>
              <w:rFonts w:eastAsiaTheme="minorEastAsia"/>
            </w:rPr>
          </w:rPrChange>
        </w:rPr>
        <w:tab/>
      </w:r>
      <w:r w:rsidR="008353AC" w:rsidRPr="00510C94">
        <w:rPr>
          <w:rFonts w:ascii="Calibri" w:eastAsiaTheme="minorEastAsia" w:hAnsi="Calibri" w:cs="Calibri"/>
          <w:rPrChange w:id="1394" w:author="Fernandes, Richard (he, him, his | il, le, lui)" w:date="2024-10-08T16:35:00Z" w16du:dateUtc="2024-10-08T20:35:00Z">
            <w:rPr>
              <w:rFonts w:eastAsiaTheme="minorEastAsia"/>
            </w:rPr>
          </w:rPrChange>
        </w:rPr>
        <w:tab/>
      </w:r>
      <w:r w:rsidR="00921EAD" w:rsidRPr="00510C94">
        <w:rPr>
          <w:rFonts w:ascii="Calibri" w:eastAsiaTheme="minorEastAsia" w:hAnsi="Calibri" w:cs="Calibri"/>
          <w:rPrChange w:id="1395" w:author="Fernandes, Richard (he, him, his | il, le, lui)" w:date="2024-10-08T16:35:00Z" w16du:dateUtc="2024-10-08T20:35:00Z">
            <w:rPr>
              <w:rFonts w:eastAsiaTheme="minorEastAsia"/>
            </w:rPr>
          </w:rPrChange>
        </w:rPr>
        <w:t>(3)</w:t>
      </w:r>
    </w:p>
    <w:p w14:paraId="7DD91089" w14:textId="77777777" w:rsidR="00921EAD" w:rsidRPr="00510C94" w:rsidDel="00F51A15" w:rsidRDefault="00921EAD" w:rsidP="00510C94">
      <w:pPr>
        <w:spacing w:line="360" w:lineRule="auto"/>
        <w:rPr>
          <w:del w:id="1396" w:author="Fernandes, Richard (he, him, his | il, le, lui)" w:date="2024-10-08T16:54:00Z" w16du:dateUtc="2024-10-08T20:54:00Z"/>
          <w:rFonts w:ascii="Calibri" w:eastAsiaTheme="minorEastAsia" w:hAnsi="Calibri" w:cs="Calibri"/>
          <w:rPrChange w:id="1397" w:author="Fernandes, Richard (he, him, his | il, le, lui)" w:date="2024-10-08T16:35:00Z" w16du:dateUtc="2024-10-08T20:35:00Z">
            <w:rPr>
              <w:del w:id="1398" w:author="Fernandes, Richard (he, him, his | il, le, lui)" w:date="2024-10-08T16:54:00Z" w16du:dateUtc="2024-10-08T20:54:00Z"/>
              <w:rFonts w:eastAsiaTheme="minorEastAsia"/>
            </w:rPr>
          </w:rPrChange>
        </w:rPr>
        <w:pPrChange w:id="1399" w:author="Fernandes, Richard (he, him, his | il, le, lui)" w:date="2024-10-08T16:35:00Z" w16du:dateUtc="2024-10-08T20:35:00Z">
          <w:pPr/>
        </w:pPrChange>
      </w:pPr>
    </w:p>
    <w:p w14:paraId="6F856A57" w14:textId="77777777" w:rsidR="00921EAD" w:rsidRPr="00510C94" w:rsidRDefault="00921EAD" w:rsidP="00510C94">
      <w:pPr>
        <w:spacing w:line="360" w:lineRule="auto"/>
        <w:rPr>
          <w:rFonts w:ascii="Calibri" w:eastAsiaTheme="minorEastAsia" w:hAnsi="Calibri" w:cs="Calibri"/>
          <w:rPrChange w:id="1400" w:author="Fernandes, Richard (he, him, his | il, le, lui)" w:date="2024-10-08T16:35:00Z" w16du:dateUtc="2024-10-08T20:35:00Z">
            <w:rPr>
              <w:rFonts w:eastAsiaTheme="minorEastAsia"/>
            </w:rPr>
          </w:rPrChange>
        </w:rPr>
        <w:pPrChange w:id="1401" w:author="Fernandes, Richard (he, him, his | il, le, lui)" w:date="2024-10-08T16:35:00Z" w16du:dateUtc="2024-10-08T20:35:00Z">
          <w:pPr/>
        </w:pPrChange>
      </w:pPr>
    </w:p>
    <w:p w14:paraId="30C19E9C" w14:textId="331A170B" w:rsidR="00B516EE" w:rsidRPr="00510C94" w:rsidDel="00F51A15" w:rsidRDefault="00921EAD" w:rsidP="00510C94">
      <w:pPr>
        <w:spacing w:line="360" w:lineRule="auto"/>
        <w:rPr>
          <w:del w:id="1402" w:author="Fernandes, Richard (he, him, his | il, le, lui)" w:date="2024-10-08T16:54:00Z" w16du:dateUtc="2024-10-08T20:54:00Z"/>
          <w:rFonts w:ascii="Calibri" w:eastAsiaTheme="minorEastAsia" w:hAnsi="Calibri" w:cs="Calibri"/>
          <w:rPrChange w:id="1403" w:author="Fernandes, Richard (he, him, his | il, le, lui)" w:date="2024-10-08T16:35:00Z" w16du:dateUtc="2024-10-08T20:35:00Z">
            <w:rPr>
              <w:del w:id="1404" w:author="Fernandes, Richard (he, him, his | il, le, lui)" w:date="2024-10-08T16:54:00Z" w16du:dateUtc="2024-10-08T20:54:00Z"/>
              <w:rFonts w:eastAsiaTheme="minorEastAsia"/>
            </w:rPr>
          </w:rPrChange>
        </w:rPr>
        <w:pPrChange w:id="1405" w:author="Fernandes, Richard (he, him, his | il, le, lui)" w:date="2024-10-08T16:35:00Z" w16du:dateUtc="2024-10-08T20:35:00Z">
          <w:pPr/>
        </w:pPrChange>
      </w:pPr>
      <w:r w:rsidRPr="00510C94">
        <w:rPr>
          <w:rFonts w:ascii="Calibri" w:eastAsiaTheme="minorEastAsia" w:hAnsi="Calibri" w:cs="Calibri"/>
          <w:rPrChange w:id="1406" w:author="Fernandes, Richard (he, him, his | il, le, lui)" w:date="2024-10-08T16:35:00Z" w16du:dateUtc="2024-10-08T20:35:00Z">
            <w:rPr>
              <w:rFonts w:eastAsiaTheme="minorEastAsia"/>
            </w:rPr>
          </w:rPrChange>
        </w:rPr>
        <w:tab/>
      </w:r>
      <w:r w:rsidRPr="00510C94">
        <w:rPr>
          <w:rFonts w:ascii="Calibri" w:eastAsiaTheme="minorEastAsia" w:hAnsi="Calibri" w:cs="Calibri"/>
          <w:rPrChange w:id="1407" w:author="Fernandes, Richard (he, him, his | il, le, lui)" w:date="2024-10-08T16:35:00Z" w16du:dateUtc="2024-10-08T20:35:00Z">
            <w:rPr>
              <w:rFonts w:eastAsiaTheme="minorEastAsia"/>
            </w:rPr>
          </w:rPrChange>
        </w:rPr>
        <w:tab/>
      </w:r>
      <w:r w:rsidRPr="00510C94">
        <w:rPr>
          <w:rFonts w:ascii="Calibri" w:eastAsiaTheme="minorEastAsia" w:hAnsi="Calibri" w:cs="Calibri"/>
          <w:rPrChange w:id="1408" w:author="Fernandes, Richard (he, him, his | il, le, lui)" w:date="2024-10-08T16:35:00Z" w16du:dateUtc="2024-10-08T20:35:00Z">
            <w:rPr>
              <w:rFonts w:eastAsiaTheme="minorEastAsia"/>
            </w:rPr>
          </w:rPrChange>
        </w:rPr>
        <w:tab/>
      </w:r>
    </w:p>
    <w:p w14:paraId="60EEA0C0" w14:textId="77777777" w:rsidR="001944FC" w:rsidRPr="00510C94" w:rsidRDefault="001944FC" w:rsidP="00510C94">
      <w:pPr>
        <w:spacing w:line="360" w:lineRule="auto"/>
        <w:rPr>
          <w:rFonts w:ascii="Calibri" w:hAnsi="Calibri" w:cs="Calibri"/>
        </w:rPr>
      </w:pPr>
    </w:p>
    <w:p w14:paraId="3CFC3FF1" w14:textId="05C002AD" w:rsidR="001944FC" w:rsidRPr="00510C94" w:rsidRDefault="001944FC" w:rsidP="00510C94">
      <w:pPr>
        <w:pStyle w:val="Heading3"/>
        <w:spacing w:line="360" w:lineRule="auto"/>
        <w:rPr>
          <w:rFonts w:ascii="Calibri" w:eastAsiaTheme="minorEastAsia" w:hAnsi="Calibri" w:cs="Calibri"/>
          <w:sz w:val="22"/>
          <w:szCs w:val="22"/>
          <w:rPrChange w:id="1409" w:author="Fernandes, Richard (he, him, his | il, le, lui)" w:date="2024-10-08T16:35:00Z" w16du:dateUtc="2024-10-08T20:35:00Z">
            <w:rPr>
              <w:rFonts w:eastAsiaTheme="minorEastAsia"/>
            </w:rPr>
          </w:rPrChange>
        </w:rPr>
        <w:pPrChange w:id="1410" w:author="Fernandes, Richard (he, him, his | il, le, lui)" w:date="2024-10-08T16:35:00Z" w16du:dateUtc="2024-10-08T20:35:00Z">
          <w:pPr>
            <w:pStyle w:val="Heading3"/>
          </w:pPr>
        </w:pPrChange>
      </w:pPr>
      <w:bookmarkStart w:id="1411" w:name="_Toc179295238"/>
      <w:r w:rsidRPr="00510C94">
        <w:rPr>
          <w:rFonts w:ascii="Calibri" w:hAnsi="Calibri" w:cs="Calibri"/>
          <w:sz w:val="22"/>
          <w:szCs w:val="22"/>
          <w:rPrChange w:id="1412" w:author="Fernandes, Richard (he, him, his | il, le, lui)" w:date="2024-10-08T16:35:00Z" w16du:dateUtc="2024-10-08T20:35:00Z">
            <w:rPr/>
          </w:rPrChange>
        </w:rPr>
        <w:t>Results</w:t>
      </w:r>
      <w:bookmarkEnd w:id="1411"/>
    </w:p>
    <w:p w14:paraId="4A8CF6B1" w14:textId="2A00772A" w:rsidR="00D36E32" w:rsidRPr="00510C94" w:rsidDel="003C3A06" w:rsidRDefault="00D36E32" w:rsidP="00510C94">
      <w:pPr>
        <w:spacing w:line="360" w:lineRule="auto"/>
        <w:rPr>
          <w:del w:id="1413" w:author="Fernandes, Richard (he, him, his | il, le, lui)" w:date="2024-10-08T15:53:00Z" w16du:dateUtc="2024-10-08T19:53:00Z"/>
          <w:rFonts w:ascii="Calibri" w:eastAsiaTheme="minorEastAsia" w:hAnsi="Calibri" w:cs="Calibri"/>
          <w:rPrChange w:id="1414" w:author="Fernandes, Richard (he, him, his | il, le, lui)" w:date="2024-10-08T16:35:00Z" w16du:dateUtc="2024-10-08T20:35:00Z">
            <w:rPr>
              <w:del w:id="1415" w:author="Fernandes, Richard (he, him, his | il, le, lui)" w:date="2024-10-08T15:53:00Z" w16du:dateUtc="2024-10-08T19:53:00Z"/>
              <w:rFonts w:eastAsiaTheme="minorEastAsia"/>
            </w:rPr>
          </w:rPrChange>
        </w:rPr>
        <w:pPrChange w:id="1416" w:author="Fernandes, Richard (he, him, his | il, le, lui)" w:date="2024-10-08T16:35:00Z" w16du:dateUtc="2024-10-08T20:35:00Z">
          <w:pPr/>
        </w:pPrChange>
      </w:pPr>
    </w:p>
    <w:p w14:paraId="052CA41A" w14:textId="77777777" w:rsidR="00534714" w:rsidRPr="00510C94" w:rsidDel="003C3A06" w:rsidRDefault="00534714" w:rsidP="00510C94">
      <w:pPr>
        <w:spacing w:line="360" w:lineRule="auto"/>
        <w:rPr>
          <w:del w:id="1417" w:author="Fernandes, Richard (he, him, his | il, le, lui)" w:date="2024-10-08T15:53:00Z" w16du:dateUtc="2024-10-08T19:53:00Z"/>
          <w:rFonts w:ascii="Calibri" w:eastAsiaTheme="minorEastAsia" w:hAnsi="Calibri" w:cs="Calibri"/>
          <w:rPrChange w:id="1418" w:author="Fernandes, Richard (he, him, his | il, le, lui)" w:date="2024-10-08T16:35:00Z" w16du:dateUtc="2024-10-08T20:35:00Z">
            <w:rPr>
              <w:del w:id="1419" w:author="Fernandes, Richard (he, him, his | il, le, lui)" w:date="2024-10-08T15:53:00Z" w16du:dateUtc="2024-10-08T19:53:00Z"/>
              <w:rFonts w:eastAsiaTheme="minorEastAsia"/>
            </w:rPr>
          </w:rPrChange>
        </w:rPr>
        <w:pPrChange w:id="1420" w:author="Fernandes, Richard (he, him, his | il, le, lui)" w:date="2024-10-08T16:35:00Z" w16du:dateUtc="2024-10-08T20:35:00Z">
          <w:pPr/>
        </w:pPrChange>
      </w:pPr>
    </w:p>
    <w:p w14:paraId="37555496" w14:textId="77777777" w:rsidR="00534714" w:rsidRPr="00510C94" w:rsidDel="003C3A06" w:rsidRDefault="00534714" w:rsidP="00510C94">
      <w:pPr>
        <w:spacing w:line="360" w:lineRule="auto"/>
        <w:rPr>
          <w:del w:id="1421" w:author="Fernandes, Richard (he, him, his | il, le, lui)" w:date="2024-10-08T15:53:00Z" w16du:dateUtc="2024-10-08T19:53:00Z"/>
          <w:rFonts w:ascii="Calibri" w:hAnsi="Calibri" w:cs="Calibri"/>
          <w:rPrChange w:id="1422" w:author="Fernandes, Richard (he, him, his | il, le, lui)" w:date="2024-10-08T16:35:00Z" w16du:dateUtc="2024-10-08T20:35:00Z">
            <w:rPr>
              <w:del w:id="1423" w:author="Fernandes, Richard (he, him, his | il, le, lui)" w:date="2024-10-08T15:53:00Z" w16du:dateUtc="2024-10-08T19:53:00Z"/>
            </w:rPr>
          </w:rPrChange>
        </w:rPr>
        <w:pPrChange w:id="1424" w:author="Fernandes, Richard (he, him, his | il, le, lui)" w:date="2024-10-08T16:35:00Z" w16du:dateUtc="2024-10-08T20:35:00Z">
          <w:pPr/>
        </w:pPrChange>
      </w:pPr>
    </w:p>
    <w:p w14:paraId="6D88146A" w14:textId="77777777" w:rsidR="00023833" w:rsidRPr="00510C94" w:rsidDel="003C3A06" w:rsidRDefault="00023833" w:rsidP="00510C94">
      <w:pPr>
        <w:spacing w:line="360" w:lineRule="auto"/>
        <w:rPr>
          <w:del w:id="1425" w:author="Fernandes, Richard (he, him, his | il, le, lui)" w:date="2024-10-08T15:53:00Z" w16du:dateUtc="2024-10-08T19:53:00Z"/>
          <w:rFonts w:ascii="Calibri" w:hAnsi="Calibri" w:cs="Calibri"/>
          <w:rPrChange w:id="1426" w:author="Fernandes, Richard (he, him, his | il, le, lui)" w:date="2024-10-08T16:35:00Z" w16du:dateUtc="2024-10-08T20:35:00Z">
            <w:rPr>
              <w:del w:id="1427" w:author="Fernandes, Richard (he, him, his | il, le, lui)" w:date="2024-10-08T15:53:00Z" w16du:dateUtc="2024-10-08T19:53:00Z"/>
            </w:rPr>
          </w:rPrChange>
        </w:rPr>
        <w:pPrChange w:id="1428" w:author="Fernandes, Richard (he, him, his | il, le, lui)" w:date="2024-10-08T16:35:00Z" w16du:dateUtc="2024-10-08T20:35:00Z">
          <w:pPr/>
        </w:pPrChange>
      </w:pPr>
    </w:p>
    <w:p w14:paraId="2BEFADA5" w14:textId="77777777" w:rsidR="00710486" w:rsidRPr="00510C94" w:rsidDel="003C3A06" w:rsidRDefault="00710486" w:rsidP="00510C94">
      <w:pPr>
        <w:spacing w:line="360" w:lineRule="auto"/>
        <w:rPr>
          <w:del w:id="1429" w:author="Fernandes, Richard (he, him, his | il, le, lui)" w:date="2024-10-08T15:53:00Z" w16du:dateUtc="2024-10-08T19:53:00Z"/>
          <w:rFonts w:ascii="Calibri" w:hAnsi="Calibri" w:cs="Calibri"/>
          <w:rPrChange w:id="1430" w:author="Fernandes, Richard (he, him, his | il, le, lui)" w:date="2024-10-08T16:35:00Z" w16du:dateUtc="2024-10-08T20:35:00Z">
            <w:rPr>
              <w:del w:id="1431" w:author="Fernandes, Richard (he, him, his | il, le, lui)" w:date="2024-10-08T15:53:00Z" w16du:dateUtc="2024-10-08T19:53:00Z"/>
            </w:rPr>
          </w:rPrChange>
        </w:rPr>
        <w:pPrChange w:id="1432" w:author="Fernandes, Richard (he, him, his | il, le, lui)" w:date="2024-10-08T16:35:00Z" w16du:dateUtc="2024-10-08T20:35:00Z">
          <w:pPr/>
        </w:pPrChange>
      </w:pPr>
    </w:p>
    <w:p w14:paraId="59B9EE57" w14:textId="77777777" w:rsidR="00710486" w:rsidRPr="00510C94" w:rsidDel="003C3A06" w:rsidRDefault="00710486" w:rsidP="00510C94">
      <w:pPr>
        <w:spacing w:line="360" w:lineRule="auto"/>
        <w:rPr>
          <w:del w:id="1433" w:author="Fernandes, Richard (he, him, his | il, le, lui)" w:date="2024-10-08T15:53:00Z" w16du:dateUtc="2024-10-08T19:53:00Z"/>
          <w:rFonts w:ascii="Calibri" w:hAnsi="Calibri" w:cs="Calibri"/>
          <w:rPrChange w:id="1434" w:author="Fernandes, Richard (he, him, his | il, le, lui)" w:date="2024-10-08T16:35:00Z" w16du:dateUtc="2024-10-08T20:35:00Z">
            <w:rPr>
              <w:del w:id="1435" w:author="Fernandes, Richard (he, him, his | il, le, lui)" w:date="2024-10-08T15:53:00Z" w16du:dateUtc="2024-10-08T19:53:00Z"/>
            </w:rPr>
          </w:rPrChange>
        </w:rPr>
        <w:pPrChange w:id="1436" w:author="Fernandes, Richard (he, him, his | il, le, lui)" w:date="2024-10-08T16:35:00Z" w16du:dateUtc="2024-10-08T20:35:00Z">
          <w:pPr/>
        </w:pPrChange>
      </w:pPr>
    </w:p>
    <w:p w14:paraId="1415536B" w14:textId="77777777" w:rsidR="00DF254A" w:rsidRPr="00510C94" w:rsidRDefault="00DF254A" w:rsidP="00510C94">
      <w:pPr>
        <w:spacing w:line="360" w:lineRule="auto"/>
        <w:rPr>
          <w:rFonts w:ascii="Calibri" w:eastAsiaTheme="minorEastAsia" w:hAnsi="Calibri" w:cs="Calibri"/>
          <w:rPrChange w:id="1437" w:author="Fernandes, Richard (he, him, his | il, le, lui)" w:date="2024-10-08T16:35:00Z" w16du:dateUtc="2024-10-08T20:35:00Z">
            <w:rPr>
              <w:rFonts w:eastAsiaTheme="minorEastAsia"/>
            </w:rPr>
          </w:rPrChange>
        </w:rPr>
        <w:pPrChange w:id="1438" w:author="Fernandes, Richard (he, him, his | il, le, lui)" w:date="2024-10-08T16:35:00Z" w16du:dateUtc="2024-10-08T20:35:00Z">
          <w:pPr/>
        </w:pPrChange>
      </w:pPr>
    </w:p>
    <w:p w14:paraId="1C0722F6" w14:textId="4F115C43" w:rsidR="00DF254A" w:rsidRDefault="00B73D8A" w:rsidP="00510C94">
      <w:pPr>
        <w:spacing w:line="360" w:lineRule="auto"/>
        <w:rPr>
          <w:ins w:id="1439" w:author="Fernandes, Richard (he, him, his | il, le, lui)" w:date="2024-10-08T17:01:00Z" w16du:dateUtc="2024-10-08T21:01:00Z"/>
          <w:rFonts w:ascii="Calibri" w:eastAsiaTheme="minorEastAsia" w:hAnsi="Calibri" w:cs="Calibri"/>
        </w:rPr>
      </w:pPr>
      <w:del w:id="1440" w:author="Fernandes, Richard (he, him, his | il, le, lui)" w:date="2024-10-08T16:54:00Z" w16du:dateUtc="2024-10-08T20:54:00Z">
        <w:r w:rsidRPr="00510C94" w:rsidDel="005C5AD1">
          <w:rPr>
            <w:rFonts w:ascii="Calibri" w:eastAsiaTheme="minorEastAsia" w:hAnsi="Calibri" w:cs="Calibri"/>
            <w:rPrChange w:id="1441" w:author="Fernandes, Richard (he, him, his | il, le, lui)" w:date="2024-10-08T16:35:00Z" w16du:dateUtc="2024-10-08T20:35:00Z">
              <w:rPr>
                <w:rFonts w:eastAsiaTheme="minorEastAsia"/>
              </w:rPr>
            </w:rPrChange>
          </w:rPr>
          <w:delText xml:space="preserve">Sixteen </w:delText>
        </w:r>
      </w:del>
      <w:del w:id="1442" w:author="Fernandes, Richard (he, him, his | il, le, lui)" w:date="2024-10-08T17:00:00Z" w16du:dateUtc="2024-10-08T21:00:00Z">
        <w:r w:rsidRPr="00510C94" w:rsidDel="006A5E94">
          <w:rPr>
            <w:rFonts w:ascii="Calibri" w:eastAsiaTheme="minorEastAsia" w:hAnsi="Calibri" w:cs="Calibri"/>
            <w:rPrChange w:id="1443" w:author="Fernandes, Richard (he, him, his | il, le, lui)" w:date="2024-10-08T16:35:00Z" w16du:dateUtc="2024-10-08T20:35:00Z">
              <w:rPr>
                <w:rFonts w:eastAsiaTheme="minorEastAsia"/>
              </w:rPr>
            </w:rPrChange>
          </w:rPr>
          <w:delText xml:space="preserve">NEON sites </w:delText>
        </w:r>
        <w:r w:rsidR="00FB2AC2" w:rsidRPr="00510C94" w:rsidDel="006A5E94">
          <w:rPr>
            <w:rFonts w:ascii="Calibri" w:eastAsiaTheme="minorEastAsia" w:hAnsi="Calibri" w:cs="Calibri"/>
            <w:rPrChange w:id="1444" w:author="Fernandes, Richard (he, him, his | il, le, lui)" w:date="2024-10-08T16:35:00Z" w16du:dateUtc="2024-10-08T20:35:00Z">
              <w:rPr>
                <w:rFonts w:eastAsiaTheme="minorEastAsia"/>
              </w:rPr>
            </w:rPrChange>
          </w:rPr>
          <w:delText xml:space="preserve">with evergreen forests </w:delText>
        </w:r>
        <w:r w:rsidRPr="00510C94" w:rsidDel="006A5E94">
          <w:rPr>
            <w:rFonts w:ascii="Calibri" w:eastAsiaTheme="minorEastAsia" w:hAnsi="Calibri" w:cs="Calibri"/>
            <w:rPrChange w:id="1445" w:author="Fernandes, Richard (he, him, his | il, le, lui)" w:date="2024-10-08T16:35:00Z" w16du:dateUtc="2024-10-08T20:35:00Z">
              <w:rPr>
                <w:rFonts w:eastAsiaTheme="minorEastAsia"/>
              </w:rPr>
            </w:rPrChange>
          </w:rPr>
          <w:delText>were</w:delText>
        </w:r>
        <w:r w:rsidR="00D9690D" w:rsidRPr="00510C94" w:rsidDel="006A5E94">
          <w:rPr>
            <w:rFonts w:ascii="Calibri" w:eastAsiaTheme="minorEastAsia" w:hAnsi="Calibri" w:cs="Calibri"/>
            <w:rPrChange w:id="1446" w:author="Fernandes, Richard (he, him, his | il, le, lui)" w:date="2024-10-08T16:35:00Z" w16du:dateUtc="2024-10-08T20:35:00Z">
              <w:rPr>
                <w:rFonts w:eastAsiaTheme="minorEastAsia"/>
              </w:rPr>
            </w:rPrChange>
          </w:rPr>
          <w:delText xml:space="preserve"> </w:delText>
        </w:r>
        <w:r w:rsidR="00E0706B" w:rsidRPr="00510C94" w:rsidDel="006A5E94">
          <w:rPr>
            <w:rFonts w:ascii="Calibri" w:eastAsiaTheme="minorEastAsia" w:hAnsi="Calibri" w:cs="Calibri"/>
            <w:rPrChange w:id="1447" w:author="Fernandes, Richard (he, him, his | il, le, lui)" w:date="2024-10-08T16:35:00Z" w16du:dateUtc="2024-10-08T20:35:00Z">
              <w:rPr>
                <w:rFonts w:eastAsiaTheme="minorEastAsia"/>
              </w:rPr>
            </w:rPrChange>
          </w:rPr>
          <w:delText xml:space="preserve">reanalysed </w:delText>
        </w:r>
        <w:r w:rsidR="00FB2AC2" w:rsidRPr="00510C94" w:rsidDel="006A5E94">
          <w:rPr>
            <w:rFonts w:ascii="Calibri" w:eastAsiaTheme="minorEastAsia" w:hAnsi="Calibri" w:cs="Calibri"/>
            <w:rPrChange w:id="1448" w:author="Fernandes, Richard (he, him, his | il, le, lui)" w:date="2024-10-08T16:35:00Z" w16du:dateUtc="2024-10-08T20:35:00Z">
              <w:rPr>
                <w:rFonts w:eastAsiaTheme="minorEastAsia"/>
              </w:rPr>
            </w:rPrChange>
          </w:rPr>
          <w:delText>(</w:delText>
        </w:r>
        <w:r w:rsidR="00FB2AC2" w:rsidRPr="00510C94" w:rsidDel="006A5E94">
          <w:rPr>
            <w:rFonts w:ascii="Calibri" w:eastAsiaTheme="minorEastAsia" w:hAnsi="Calibri" w:cs="Calibri"/>
            <w:rPrChange w:id="1449" w:author="Fernandes, Richard (he, him, his | il, le, lui)" w:date="2024-10-08T16:35:00Z" w16du:dateUtc="2024-10-08T20:35:00Z">
              <w:rPr>
                <w:rFonts w:eastAsiaTheme="minorEastAsia"/>
              </w:rPr>
            </w:rPrChange>
          </w:rPr>
          <w:fldChar w:fldCharType="begin"/>
        </w:r>
        <w:r w:rsidR="00FB2AC2" w:rsidRPr="00510C94" w:rsidDel="006A5E94">
          <w:rPr>
            <w:rFonts w:ascii="Calibri" w:eastAsiaTheme="minorEastAsia" w:hAnsi="Calibri" w:cs="Calibri"/>
            <w:rPrChange w:id="1450" w:author="Fernandes, Richard (he, him, his | il, le, lui)" w:date="2024-10-08T16:35:00Z" w16du:dateUtc="2024-10-08T20:35:00Z">
              <w:rPr>
                <w:rFonts w:eastAsiaTheme="minorEastAsia"/>
              </w:rPr>
            </w:rPrChange>
          </w:rPr>
          <w:delInstrText xml:space="preserve"> REF _Ref179196433 \h </w:delInstrText>
        </w:r>
        <w:r w:rsidR="00510C94" w:rsidRPr="00510C94" w:rsidDel="006A5E94">
          <w:rPr>
            <w:rFonts w:ascii="Calibri" w:eastAsiaTheme="minorEastAsia" w:hAnsi="Calibri" w:cs="Calibri"/>
            <w:rPrChange w:id="1451" w:author="Fernandes, Richard (he, him, his | il, le, lui)" w:date="2024-10-08T16:35:00Z" w16du:dateUtc="2024-10-08T20:35:00Z">
              <w:rPr>
                <w:rFonts w:eastAsiaTheme="minorEastAsia"/>
              </w:rPr>
            </w:rPrChange>
          </w:rPr>
          <w:delInstrText xml:space="preserve"> \* MERGEFORMAT </w:delInstrText>
        </w:r>
        <w:r w:rsidR="00FB2AC2" w:rsidRPr="00620037" w:rsidDel="006A5E94">
          <w:rPr>
            <w:rFonts w:ascii="Calibri" w:eastAsiaTheme="minorEastAsia" w:hAnsi="Calibri" w:cs="Calibri"/>
          </w:rPr>
        </w:r>
        <w:r w:rsidR="00FB2AC2" w:rsidRPr="00510C94" w:rsidDel="006A5E94">
          <w:rPr>
            <w:rFonts w:ascii="Calibri" w:eastAsiaTheme="minorEastAsia" w:hAnsi="Calibri" w:cs="Calibri"/>
            <w:rPrChange w:id="1452" w:author="Fernandes, Richard (he, him, his | il, le, lui)" w:date="2024-10-08T16:35:00Z" w16du:dateUtc="2024-10-08T20:35:00Z">
              <w:rPr>
                <w:rFonts w:eastAsiaTheme="minorEastAsia"/>
              </w:rPr>
            </w:rPrChange>
          </w:rPr>
          <w:fldChar w:fldCharType="separate"/>
        </w:r>
        <w:r w:rsidR="00FB2AC2" w:rsidRPr="00510C94" w:rsidDel="006A5E94">
          <w:rPr>
            <w:rFonts w:ascii="Calibri" w:hAnsi="Calibri" w:cs="Calibri"/>
            <w:rPrChange w:id="1453" w:author="Fernandes, Richard (he, him, his | il, le, lui)" w:date="2024-10-08T16:35:00Z" w16du:dateUtc="2024-10-08T20:35:00Z">
              <w:rPr/>
            </w:rPrChange>
          </w:rPr>
          <w:delText xml:space="preserve">Table </w:delText>
        </w:r>
        <w:r w:rsidR="00FB2AC2" w:rsidRPr="00510C94" w:rsidDel="006A5E94">
          <w:rPr>
            <w:rFonts w:ascii="Calibri" w:hAnsi="Calibri" w:cs="Calibri"/>
            <w:noProof/>
            <w:rPrChange w:id="1454" w:author="Fernandes, Richard (he, him, his | il, le, lui)" w:date="2024-10-08T16:35:00Z" w16du:dateUtc="2024-10-08T20:35:00Z">
              <w:rPr>
                <w:noProof/>
              </w:rPr>
            </w:rPrChange>
          </w:rPr>
          <w:delText>1</w:delText>
        </w:r>
        <w:r w:rsidR="00FB2AC2" w:rsidRPr="00510C94" w:rsidDel="006A5E94">
          <w:rPr>
            <w:rFonts w:ascii="Calibri" w:eastAsiaTheme="minorEastAsia" w:hAnsi="Calibri" w:cs="Calibri"/>
            <w:rPrChange w:id="1455" w:author="Fernandes, Richard (he, him, his | il, le, lui)" w:date="2024-10-08T16:35:00Z" w16du:dateUtc="2024-10-08T20:35:00Z">
              <w:rPr>
                <w:rFonts w:eastAsiaTheme="minorEastAsia"/>
              </w:rPr>
            </w:rPrChange>
          </w:rPr>
          <w:fldChar w:fldCharType="end"/>
        </w:r>
        <w:r w:rsidR="00FB2AC2" w:rsidRPr="00510C94" w:rsidDel="006A5E94">
          <w:rPr>
            <w:rFonts w:ascii="Calibri" w:eastAsiaTheme="minorEastAsia" w:hAnsi="Calibri" w:cs="Calibri"/>
            <w:rPrChange w:id="1456" w:author="Fernandes, Richard (he, him, his | il, le, lui)" w:date="2024-10-08T16:35:00Z" w16du:dateUtc="2024-10-08T20:35:00Z">
              <w:rPr>
                <w:rFonts w:eastAsiaTheme="minorEastAsia"/>
              </w:rPr>
            </w:rPrChange>
          </w:rPr>
          <w:delText xml:space="preserve">).  </w:delText>
        </w:r>
        <w:r w:rsidR="00E0706B" w:rsidRPr="00510C94" w:rsidDel="006A5E94">
          <w:rPr>
            <w:rFonts w:ascii="Calibri" w:eastAsiaTheme="minorEastAsia" w:hAnsi="Calibri" w:cs="Calibri"/>
            <w:rPrChange w:id="1457" w:author="Fernandes, Richard (he, him, his | il, le, lui)" w:date="2024-10-08T16:35:00Z" w16du:dateUtc="2024-10-08T20:35:00Z">
              <w:rPr>
                <w:rFonts w:eastAsiaTheme="minorEastAsia"/>
              </w:rPr>
            </w:rPrChange>
          </w:rPr>
          <w:delText xml:space="preserve"> </w:delText>
        </w:r>
      </w:del>
      <w:r w:rsidR="00FB2AC2" w:rsidRPr="00510C94">
        <w:rPr>
          <w:rFonts w:ascii="Calibri" w:eastAsiaTheme="minorEastAsia" w:hAnsi="Calibri" w:cs="Calibri"/>
          <w:rPrChange w:id="1458" w:author="Fernandes, Richard (he, him, his | il, le, lui)" w:date="2024-10-08T16:35:00Z" w16du:dateUtc="2024-10-08T20:35:00Z">
            <w:rPr>
              <w:rFonts w:eastAsiaTheme="minorEastAsia"/>
            </w:rPr>
          </w:rPrChange>
        </w:rPr>
        <w:t xml:space="preserve">A total of </w:t>
      </w:r>
      <w:del w:id="1459" w:author="Fernandes, Richard (he, him, his | il, le, lui)" w:date="2024-10-08T17:00:00Z" w16du:dateUtc="2024-10-08T21:00:00Z">
        <w:r w:rsidR="00491F50" w:rsidRPr="00510C94" w:rsidDel="006A5E94">
          <w:rPr>
            <w:rFonts w:ascii="Calibri" w:eastAsiaTheme="minorEastAsia" w:hAnsi="Calibri" w:cs="Calibri"/>
            <w:rPrChange w:id="1460" w:author="Fernandes, Richard (he, him, his | il, le, lui)" w:date="2024-10-08T16:35:00Z" w16du:dateUtc="2024-10-08T20:35:00Z">
              <w:rPr>
                <w:rFonts w:eastAsiaTheme="minorEastAsia"/>
              </w:rPr>
            </w:rPrChange>
          </w:rPr>
          <w:delText>32</w:delText>
        </w:r>
        <w:r w:rsidR="00D9690D" w:rsidRPr="00510C94" w:rsidDel="006A5E94">
          <w:rPr>
            <w:rFonts w:ascii="Calibri" w:eastAsiaTheme="minorEastAsia" w:hAnsi="Calibri" w:cs="Calibri"/>
            <w:rPrChange w:id="1461" w:author="Fernandes, Richard (he, him, his | il, le, lui)" w:date="2024-10-08T16:35:00Z" w16du:dateUtc="2024-10-08T20:35:00Z">
              <w:rPr>
                <w:rFonts w:eastAsiaTheme="minorEastAsia"/>
              </w:rPr>
            </w:rPrChange>
          </w:rPr>
          <w:delText xml:space="preserve"> </w:delText>
        </w:r>
      </w:del>
      <w:ins w:id="1462" w:author="Fernandes, Richard (he, him, his | il, le, lui)" w:date="2024-10-08T17:00:00Z" w16du:dateUtc="2024-10-08T21:00:00Z">
        <w:r w:rsidR="006A5E94" w:rsidRPr="00510C94">
          <w:rPr>
            <w:rFonts w:ascii="Calibri" w:eastAsiaTheme="minorEastAsia" w:hAnsi="Calibri" w:cs="Calibri"/>
            <w:rPrChange w:id="1463" w:author="Fernandes, Richard (he, him, his | il, le, lui)" w:date="2024-10-08T16:35:00Z" w16du:dateUtc="2024-10-08T20:35:00Z">
              <w:rPr>
                <w:rFonts w:eastAsiaTheme="minorEastAsia"/>
              </w:rPr>
            </w:rPrChange>
          </w:rPr>
          <w:t>3</w:t>
        </w:r>
        <w:r w:rsidR="006A5E94">
          <w:rPr>
            <w:rFonts w:ascii="Calibri" w:eastAsiaTheme="minorEastAsia" w:hAnsi="Calibri" w:cs="Calibri"/>
          </w:rPr>
          <w:t>0</w:t>
        </w:r>
        <w:r w:rsidR="006A5E94" w:rsidRPr="00510C94">
          <w:rPr>
            <w:rFonts w:ascii="Calibri" w:eastAsiaTheme="minorEastAsia" w:hAnsi="Calibri" w:cs="Calibri"/>
            <w:rPrChange w:id="1464" w:author="Fernandes, Richard (he, him, his | il, le, lui)" w:date="2024-10-08T16:35:00Z" w16du:dateUtc="2024-10-08T20:35:00Z">
              <w:rPr>
                <w:rFonts w:eastAsiaTheme="minorEastAsia"/>
              </w:rPr>
            </w:rPrChange>
          </w:rPr>
          <w:t xml:space="preserve"> </w:t>
        </w:r>
      </w:ins>
      <w:r w:rsidR="00304512" w:rsidRPr="00510C94">
        <w:rPr>
          <w:rFonts w:ascii="Calibri" w:eastAsiaTheme="minorEastAsia" w:hAnsi="Calibri" w:cs="Calibri"/>
          <w:rPrChange w:id="1465" w:author="Fernandes, Richard (he, him, his | il, le, lui)" w:date="2024-10-08T16:35:00Z" w16du:dateUtc="2024-10-08T20:35:00Z">
            <w:rPr>
              <w:rFonts w:eastAsiaTheme="minorEastAsia"/>
            </w:rPr>
          </w:rPrChange>
        </w:rPr>
        <w:t xml:space="preserve">reference ESU DHP </w:t>
      </w:r>
      <w:r w:rsidR="00081B32" w:rsidRPr="00510C94">
        <w:rPr>
          <w:rFonts w:ascii="Calibri" w:eastAsiaTheme="minorEastAsia" w:hAnsi="Calibri" w:cs="Calibri"/>
          <w:rPrChange w:id="1466" w:author="Fernandes, Richard (he, him, his | il, le, lui)" w:date="2024-10-08T16:35:00Z" w16du:dateUtc="2024-10-08T20:35:00Z">
            <w:rPr>
              <w:rFonts w:eastAsiaTheme="minorEastAsia"/>
            </w:rPr>
          </w:rPrChange>
        </w:rPr>
        <w:t>sampling dates</w:t>
      </w:r>
      <w:r w:rsidR="00304512" w:rsidRPr="00510C94">
        <w:rPr>
          <w:rFonts w:ascii="Calibri" w:eastAsiaTheme="minorEastAsia" w:hAnsi="Calibri" w:cs="Calibri"/>
          <w:rPrChange w:id="1467" w:author="Fernandes, Richard (he, him, his | il, le, lui)" w:date="2024-10-08T16:35:00Z" w16du:dateUtc="2024-10-08T20:35:00Z">
            <w:rPr>
              <w:rFonts w:eastAsiaTheme="minorEastAsia"/>
            </w:rPr>
          </w:rPrChange>
        </w:rPr>
        <w:t xml:space="preserve"> were reprocessed with CANEYE to estimate LAI and PAI </w:t>
      </w:r>
      <w:r w:rsidR="002A3373" w:rsidRPr="00510C94">
        <w:rPr>
          <w:rFonts w:ascii="Calibri" w:eastAsiaTheme="minorEastAsia" w:hAnsi="Calibri" w:cs="Calibri"/>
          <w:rPrChange w:id="1468" w:author="Fernandes, Richard (he, him, his | il, le, lui)" w:date="2024-10-08T16:35:00Z" w16du:dateUtc="2024-10-08T20:35:00Z">
            <w:rPr>
              <w:rFonts w:eastAsiaTheme="minorEastAsia"/>
            </w:rPr>
          </w:rPrChange>
        </w:rPr>
        <w:t xml:space="preserve"> and subsequent</w:t>
      </w:r>
      <w:r w:rsidR="006F6109" w:rsidRPr="00510C94">
        <w:rPr>
          <w:rFonts w:ascii="Calibri" w:eastAsiaTheme="minorEastAsia" w:hAnsi="Calibri" w:cs="Calibri"/>
          <w:rPrChange w:id="1469" w:author="Fernandes, Richard (he, him, his | il, le, lui)" w:date="2024-10-08T16:35:00Z" w16du:dateUtc="2024-10-08T20:35:00Z">
            <w:rPr>
              <w:rFonts w:eastAsiaTheme="minorEastAsia"/>
            </w:rPr>
          </w:rPrChange>
        </w:rPr>
        <w:t xml:space="preserve">ly </w:t>
      </w:r>
      <m:oMath>
        <m:sSub>
          <m:sSubPr>
            <m:ctrlPr>
              <w:rPr>
                <w:rFonts w:ascii="Cambria Math" w:hAnsi="Cambria Math"/>
                <w:i/>
              </w:rPr>
            </m:ctrlPr>
          </m:sSubPr>
          <m:e>
            <m:r>
              <w:rPr>
                <w:rFonts w:ascii="Cambria Math" w:hAnsi="Cambria Math"/>
              </w:rPr>
              <m:t>WAI</m:t>
            </m:r>
          </m:e>
          <m:sub>
            <m:r>
              <w:rPr>
                <w:rFonts w:ascii="Cambria Math" w:hAnsi="Cambria Math"/>
              </w:rPr>
              <m:t>ref</m:t>
            </m:r>
          </m:sub>
        </m:sSub>
      </m:oMath>
      <w:r w:rsidR="006F6109" w:rsidRPr="00510C94">
        <w:rPr>
          <w:rFonts w:ascii="Calibri" w:eastAsiaTheme="minorEastAsia" w:hAnsi="Calibri" w:cs="Calibri"/>
          <w:rPrChange w:id="1470" w:author="Fernandes, Richard (he, him, his | il, le, lui)" w:date="2024-10-08T16:35:00Z" w16du:dateUtc="2024-10-08T20:35:00Z">
            <w:rPr>
              <w:rFonts w:eastAsiaTheme="minorEastAsia"/>
            </w:rPr>
          </w:rPrChange>
        </w:rPr>
        <w:t xml:space="preserve"> </w:t>
      </w:r>
      <w:r w:rsidR="00304512" w:rsidRPr="00510C94">
        <w:rPr>
          <w:rFonts w:ascii="Calibri" w:eastAsiaTheme="minorEastAsia" w:hAnsi="Calibri" w:cs="Calibri"/>
          <w:rPrChange w:id="1471" w:author="Fernandes, Richard (he, him, his | il, le, lui)" w:date="2024-10-08T16:35:00Z" w16du:dateUtc="2024-10-08T20:35:00Z">
            <w:rPr>
              <w:rFonts w:eastAsiaTheme="minorEastAsia"/>
            </w:rPr>
          </w:rPrChange>
        </w:rPr>
        <w:t>(</w:t>
      </w:r>
      <w:r w:rsidR="00304512" w:rsidRPr="00510C94">
        <w:rPr>
          <w:rFonts w:ascii="Calibri" w:eastAsiaTheme="minorEastAsia" w:hAnsi="Calibri" w:cs="Calibri"/>
          <w:rPrChange w:id="1472" w:author="Fernandes, Richard (he, him, his | il, le, lui)" w:date="2024-10-08T16:35:00Z" w16du:dateUtc="2024-10-08T20:35:00Z">
            <w:rPr>
              <w:rFonts w:eastAsiaTheme="minorEastAsia"/>
            </w:rPr>
          </w:rPrChange>
        </w:rPr>
        <w:fldChar w:fldCharType="begin"/>
      </w:r>
      <w:r w:rsidR="00304512" w:rsidRPr="00510C94">
        <w:rPr>
          <w:rFonts w:ascii="Calibri" w:eastAsiaTheme="minorEastAsia" w:hAnsi="Calibri" w:cs="Calibri"/>
          <w:rPrChange w:id="1473" w:author="Fernandes, Richard (he, him, his | il, le, lui)" w:date="2024-10-08T16:35:00Z" w16du:dateUtc="2024-10-08T20:35:00Z">
            <w:rPr>
              <w:rFonts w:eastAsiaTheme="minorEastAsia"/>
            </w:rPr>
          </w:rPrChange>
        </w:rPr>
        <w:instrText xml:space="preserve"> REF _Ref179196433 \h </w:instrText>
      </w:r>
      <w:r w:rsidR="00510C94" w:rsidRPr="00510C94">
        <w:rPr>
          <w:rFonts w:ascii="Calibri" w:eastAsiaTheme="minorEastAsia" w:hAnsi="Calibri" w:cs="Calibri"/>
          <w:rPrChange w:id="1474" w:author="Fernandes, Richard (he, him, his | il, le, lui)" w:date="2024-10-08T16:35:00Z" w16du:dateUtc="2024-10-08T20:35:00Z">
            <w:rPr>
              <w:rFonts w:eastAsiaTheme="minorEastAsia"/>
            </w:rPr>
          </w:rPrChange>
        </w:rPr>
        <w:instrText xml:space="preserve"> \* MERGEFORMAT </w:instrText>
      </w:r>
      <w:r w:rsidR="00304512" w:rsidRPr="00620037">
        <w:rPr>
          <w:rFonts w:ascii="Calibri" w:eastAsiaTheme="minorEastAsia" w:hAnsi="Calibri" w:cs="Calibri"/>
        </w:rPr>
      </w:r>
      <w:r w:rsidR="00304512" w:rsidRPr="00510C94">
        <w:rPr>
          <w:rFonts w:ascii="Calibri" w:eastAsiaTheme="minorEastAsia" w:hAnsi="Calibri" w:cs="Calibri"/>
          <w:rPrChange w:id="1475" w:author="Fernandes, Richard (he, him, his | il, le, lui)" w:date="2024-10-08T16:35:00Z" w16du:dateUtc="2024-10-08T20:35:00Z">
            <w:rPr>
              <w:rFonts w:eastAsiaTheme="minorEastAsia"/>
            </w:rPr>
          </w:rPrChange>
        </w:rPr>
        <w:fldChar w:fldCharType="separate"/>
      </w:r>
      <w:r w:rsidR="00304512" w:rsidRPr="00510C94">
        <w:rPr>
          <w:rFonts w:ascii="Calibri" w:hAnsi="Calibri" w:cs="Calibri"/>
          <w:rPrChange w:id="1476" w:author="Fernandes, Richard (he, him, his | il, le, lui)" w:date="2024-10-08T16:35:00Z" w16du:dateUtc="2024-10-08T20:35:00Z">
            <w:rPr/>
          </w:rPrChange>
        </w:rPr>
        <w:t xml:space="preserve">Table </w:t>
      </w:r>
      <w:r w:rsidR="00304512" w:rsidRPr="00510C94">
        <w:rPr>
          <w:rFonts w:ascii="Calibri" w:hAnsi="Calibri" w:cs="Calibri"/>
          <w:noProof/>
          <w:rPrChange w:id="1477" w:author="Fernandes, Richard (he, him, his | il, le, lui)" w:date="2024-10-08T16:35:00Z" w16du:dateUtc="2024-10-08T20:35:00Z">
            <w:rPr>
              <w:noProof/>
            </w:rPr>
          </w:rPrChange>
        </w:rPr>
        <w:t>1</w:t>
      </w:r>
      <w:r w:rsidR="00304512" w:rsidRPr="00510C94">
        <w:rPr>
          <w:rFonts w:ascii="Calibri" w:eastAsiaTheme="minorEastAsia" w:hAnsi="Calibri" w:cs="Calibri"/>
          <w:rPrChange w:id="1478" w:author="Fernandes, Richard (he, him, his | il, le, lui)" w:date="2024-10-08T16:35:00Z" w16du:dateUtc="2024-10-08T20:35:00Z">
            <w:rPr>
              <w:rFonts w:eastAsiaTheme="minorEastAsia"/>
            </w:rPr>
          </w:rPrChange>
        </w:rPr>
        <w:fldChar w:fldCharType="end"/>
      </w:r>
      <w:r w:rsidR="00304512" w:rsidRPr="00510C94">
        <w:rPr>
          <w:rFonts w:ascii="Calibri" w:eastAsiaTheme="minorEastAsia" w:hAnsi="Calibri" w:cs="Calibri"/>
          <w:rPrChange w:id="1479" w:author="Fernandes, Richard (he, him, his | il, le, lui)" w:date="2024-10-08T16:35:00Z" w16du:dateUtc="2024-10-08T20:35:00Z">
            <w:rPr>
              <w:rFonts w:eastAsiaTheme="minorEastAsia"/>
            </w:rPr>
          </w:rPrChange>
        </w:rPr>
        <w:t>)</w:t>
      </w:r>
      <w:r w:rsidR="006F6109" w:rsidRPr="00510C94">
        <w:rPr>
          <w:rFonts w:ascii="Calibri" w:eastAsiaTheme="minorEastAsia" w:hAnsi="Calibri" w:cs="Calibri"/>
          <w:rPrChange w:id="1480" w:author="Fernandes, Richard (he, him, his | il, le, lui)" w:date="2024-10-08T16:35:00Z" w16du:dateUtc="2024-10-08T20:35:00Z">
            <w:rPr>
              <w:rFonts w:eastAsiaTheme="minorEastAsia"/>
            </w:rPr>
          </w:rPrChange>
        </w:rPr>
        <w:t xml:space="preserve">.  </w:t>
      </w:r>
      <w:del w:id="1481" w:author="Fernandes, Richard (he, him, his | il, le, lui)" w:date="2024-10-08T17:00:00Z" w16du:dateUtc="2024-10-08T21:00:00Z">
        <w:r w:rsidR="00081B32" w:rsidRPr="00510C94" w:rsidDel="006A5E94">
          <w:rPr>
            <w:rFonts w:ascii="Calibri" w:eastAsiaTheme="minorEastAsia" w:hAnsi="Calibri" w:cs="Calibri"/>
            <w:rPrChange w:id="1482" w:author="Fernandes, Richard (he, him, his | il, le, lui)" w:date="2024-10-08T16:35:00Z" w16du:dateUtc="2024-10-08T20:35:00Z">
              <w:rPr>
                <w:rFonts w:eastAsiaTheme="minorEastAsia"/>
              </w:rPr>
            </w:rPrChange>
          </w:rPr>
          <w:delText xml:space="preserve">Only one ESU sample was reprocessed at </w:delText>
        </w:r>
        <w:r w:rsidR="000A5980" w:rsidRPr="00510C94" w:rsidDel="006A5E94">
          <w:rPr>
            <w:rFonts w:ascii="Calibri" w:eastAsiaTheme="minorEastAsia" w:hAnsi="Calibri" w:cs="Calibri"/>
            <w:rPrChange w:id="1483" w:author="Fernandes, Richard (he, him, his | il, le, lui)" w:date="2024-10-08T16:35:00Z" w16du:dateUtc="2024-10-08T20:35:00Z">
              <w:rPr>
                <w:rFonts w:eastAsiaTheme="minorEastAsia"/>
              </w:rPr>
            </w:rPrChange>
          </w:rPr>
          <w:delText>six</w:delText>
        </w:r>
        <w:r w:rsidR="00081B32" w:rsidRPr="00510C94" w:rsidDel="006A5E94">
          <w:rPr>
            <w:rFonts w:ascii="Calibri" w:eastAsiaTheme="minorEastAsia" w:hAnsi="Calibri" w:cs="Calibri"/>
            <w:rPrChange w:id="1484" w:author="Fernandes, Richard (he, him, his | il, le, lui)" w:date="2024-10-08T16:35:00Z" w16du:dateUtc="2024-10-08T20:35:00Z">
              <w:rPr>
                <w:rFonts w:eastAsiaTheme="minorEastAsia"/>
              </w:rPr>
            </w:rPrChange>
          </w:rPr>
          <w:delText xml:space="preserve"> sites</w:delText>
        </w:r>
        <w:r w:rsidR="000A5980" w:rsidRPr="00510C94" w:rsidDel="006A5E94">
          <w:rPr>
            <w:rFonts w:ascii="Calibri" w:eastAsiaTheme="minorEastAsia" w:hAnsi="Calibri" w:cs="Calibri"/>
            <w:rPrChange w:id="1485" w:author="Fernandes, Richard (he, him, his | il, le, lui)" w:date="2024-10-08T16:35:00Z" w16du:dateUtc="2024-10-08T20:35:00Z">
              <w:rPr>
                <w:rFonts w:eastAsiaTheme="minorEastAsia"/>
              </w:rPr>
            </w:rPrChange>
          </w:rPr>
          <w:delText xml:space="preserve"> with between two and </w:delText>
        </w:r>
        <w:r w:rsidR="00A42FFF" w:rsidRPr="00510C94" w:rsidDel="006A5E94">
          <w:rPr>
            <w:rFonts w:ascii="Calibri" w:eastAsiaTheme="minorEastAsia" w:hAnsi="Calibri" w:cs="Calibri"/>
            <w:rPrChange w:id="1486" w:author="Fernandes, Richard (he, him, his | il, le, lui)" w:date="2024-10-08T16:35:00Z" w16du:dateUtc="2024-10-08T20:35:00Z">
              <w:rPr>
                <w:rFonts w:eastAsiaTheme="minorEastAsia"/>
              </w:rPr>
            </w:rPrChange>
          </w:rPr>
          <w:delText>five</w:delText>
        </w:r>
        <w:r w:rsidR="000A5980" w:rsidRPr="00510C94" w:rsidDel="006A5E94">
          <w:rPr>
            <w:rFonts w:ascii="Calibri" w:eastAsiaTheme="minorEastAsia" w:hAnsi="Calibri" w:cs="Calibri"/>
            <w:rPrChange w:id="1487" w:author="Fernandes, Richard (he, him, his | il, le, lui)" w:date="2024-10-08T16:35:00Z" w16du:dateUtc="2024-10-08T20:35:00Z">
              <w:rPr>
                <w:rFonts w:eastAsiaTheme="minorEastAsia"/>
              </w:rPr>
            </w:rPrChange>
          </w:rPr>
          <w:delText xml:space="preserve"> samples at the other sites. </w:delText>
        </w:r>
        <w:r w:rsidR="00081B32" w:rsidRPr="00510C94" w:rsidDel="006A5E94">
          <w:rPr>
            <w:rFonts w:ascii="Calibri" w:eastAsiaTheme="minorEastAsia" w:hAnsi="Calibri" w:cs="Calibri"/>
            <w:rPrChange w:id="1488" w:author="Fernandes, Richard (he, him, his | il, le, lui)" w:date="2024-10-08T16:35:00Z" w16du:dateUtc="2024-10-08T20:35:00Z">
              <w:rPr>
                <w:rFonts w:eastAsiaTheme="minorEastAsia"/>
              </w:rPr>
            </w:rPrChange>
          </w:rPr>
          <w:delText xml:space="preserve"> </w:delText>
        </w:r>
      </w:del>
      <w:r w:rsidR="00845886" w:rsidRPr="00510C94">
        <w:rPr>
          <w:rFonts w:ascii="Calibri" w:eastAsiaTheme="minorEastAsia" w:hAnsi="Calibri" w:cs="Calibri"/>
          <w:rPrChange w:id="1489" w:author="Fernandes, Richard (he, him, his | il, le, lui)" w:date="2024-10-08T16:35:00Z" w16du:dateUtc="2024-10-08T20:35:00Z">
            <w:rPr>
              <w:rFonts w:eastAsiaTheme="minorEastAsia"/>
            </w:rPr>
          </w:rPrChange>
        </w:rPr>
        <w:t xml:space="preserve">Sample </w:t>
      </w:r>
      <w:r w:rsidR="00937E40" w:rsidRPr="00510C94">
        <w:rPr>
          <w:rFonts w:ascii="Calibri" w:eastAsiaTheme="minorEastAsia" w:hAnsi="Calibri" w:cs="Calibri"/>
          <w:rPrChange w:id="1490" w:author="Fernandes, Richard (he, him, his | il, le, lui)" w:date="2024-10-08T16:35:00Z" w16du:dateUtc="2024-10-08T20:35:00Z">
            <w:rPr>
              <w:rFonts w:eastAsiaTheme="minorEastAsia"/>
            </w:rPr>
          </w:rPrChange>
        </w:rPr>
        <w:t>months</w:t>
      </w:r>
      <w:r w:rsidR="00845886" w:rsidRPr="00510C94">
        <w:rPr>
          <w:rFonts w:ascii="Calibri" w:eastAsiaTheme="minorEastAsia" w:hAnsi="Calibri" w:cs="Calibri"/>
          <w:rPrChange w:id="1491" w:author="Fernandes, Richard (he, him, his | il, le, lui)" w:date="2024-10-08T16:35:00Z" w16du:dateUtc="2024-10-08T20:35:00Z">
            <w:rPr>
              <w:rFonts w:eastAsiaTheme="minorEastAsia"/>
            </w:rPr>
          </w:rPrChange>
        </w:rPr>
        <w:t xml:space="preserve"> ranged between April and May</w:t>
      </w:r>
      <w:r w:rsidR="00937E40" w:rsidRPr="00510C94">
        <w:rPr>
          <w:rFonts w:ascii="Calibri" w:eastAsiaTheme="minorEastAsia" w:hAnsi="Calibri" w:cs="Calibri"/>
          <w:rPrChange w:id="1492" w:author="Fernandes, Richard (he, him, his | il, le, lui)" w:date="2024-10-08T16:35:00Z" w16du:dateUtc="2024-10-08T20:35:00Z">
            <w:rPr>
              <w:rFonts w:eastAsiaTheme="minorEastAsia"/>
            </w:rPr>
          </w:rPrChange>
        </w:rPr>
        <w:t>, inclusive, with the exception of September and October samples at DSNY and July samples at LENO and RMNP</w:t>
      </w:r>
      <w:r w:rsidR="00033C8A" w:rsidRPr="00510C94">
        <w:rPr>
          <w:rFonts w:ascii="Calibri" w:eastAsiaTheme="minorEastAsia" w:hAnsi="Calibri" w:cs="Calibri"/>
          <w:rPrChange w:id="1493" w:author="Fernandes, Richard (he, him, his | il, le, lui)" w:date="2024-10-08T16:35:00Z" w16du:dateUtc="2024-10-08T20:35:00Z">
            <w:rPr>
              <w:rFonts w:eastAsiaTheme="minorEastAsia"/>
            </w:rPr>
          </w:rPrChange>
        </w:rPr>
        <w:t xml:space="preserve"> due to the lack of spring DHP measurements.</w:t>
      </w:r>
    </w:p>
    <w:p w14:paraId="282A3F52" w14:textId="77777777" w:rsidR="006A5E94" w:rsidRDefault="006A5E94" w:rsidP="00510C94">
      <w:pPr>
        <w:spacing w:line="360" w:lineRule="auto"/>
        <w:rPr>
          <w:ins w:id="1494" w:author="Fernandes, Richard (he, him, his | il, le, lui)" w:date="2024-10-08T17:01:00Z" w16du:dateUtc="2024-10-08T21:01:00Z"/>
          <w:rFonts w:ascii="Calibri" w:eastAsiaTheme="minorEastAsia" w:hAnsi="Calibri" w:cs="Calibri"/>
        </w:rPr>
      </w:pPr>
    </w:p>
    <w:p w14:paraId="64521BDF" w14:textId="14F3AF14" w:rsidR="006A5E94" w:rsidRPr="005D4CDA" w:rsidRDefault="006A5E94" w:rsidP="006A5E94">
      <w:pPr>
        <w:spacing w:after="0" w:line="360" w:lineRule="auto"/>
        <w:rPr>
          <w:ins w:id="1495" w:author="Fernandes, Richard (he, him, his | il, le, lui)" w:date="2024-10-08T17:01:00Z" w16du:dateUtc="2024-10-08T21:01:00Z"/>
          <w:rFonts w:ascii="Calibri" w:eastAsia="Calibri" w:hAnsi="Calibri" w:cs="Calibri"/>
        </w:rPr>
      </w:pPr>
      <w:ins w:id="1496" w:author="Fernandes, Richard (he, him, his | il, le, lui)" w:date="2024-10-08T17:01:00Z" w16du:dateUtc="2024-10-08T21:01:00Z">
        <w:r>
          <w:rPr>
            <w:rFonts w:ascii="Calibri" w:eastAsia="Calibri" w:hAnsi="Calibri" w:cs="Calibri"/>
          </w:rPr>
          <w:t>Histograms of CANEYE PAI were similar to NEON PAI Warren with the former being more negatively skewed  (</w:t>
        </w:r>
        <w:r w:rsidR="00845832">
          <w:rPr>
            <w:rFonts w:ascii="Calibri" w:eastAsia="Calibri" w:hAnsi="Calibri" w:cs="Calibri"/>
          </w:rPr>
          <w:t>Figure 4</w:t>
        </w:r>
        <w:r>
          <w:rPr>
            <w:rFonts w:ascii="Calibri" w:eastAsia="Calibri" w:hAnsi="Calibri" w:cs="Calibri"/>
          </w:rPr>
          <w:t>).  Histograms of NEON PAI Miller showed gaps at moderate PAI that CANEYE PAI or NEON PAI Warren.  Scatterplots (</w:t>
        </w:r>
        <w:r w:rsidR="00845832">
          <w:rPr>
            <w:rFonts w:ascii="Calibri" w:eastAsia="Calibri" w:hAnsi="Calibri" w:cs="Calibri"/>
          </w:rPr>
          <w:t>Figure 4</w:t>
        </w:r>
        <w:r>
          <w:rPr>
            <w:rFonts w:ascii="Calibri" w:eastAsia="Calibri" w:hAnsi="Calibri" w:cs="Calibri"/>
          </w:rPr>
          <w:t>) and Pearson correlation coefficients, r,  (</w:t>
        </w:r>
      </w:ins>
      <w:ins w:id="1497" w:author="Fernandes, Richard (he, him, his | il, le, lui)" w:date="2024-10-08T17:02:00Z" w16du:dateUtc="2024-10-08T21:02:00Z">
        <w:r w:rsidR="00845832">
          <w:rPr>
            <w:rFonts w:ascii="Calibri" w:eastAsia="Calibri" w:hAnsi="Calibri" w:cs="Calibri"/>
          </w:rPr>
          <w:t>Table 2</w:t>
        </w:r>
      </w:ins>
      <w:ins w:id="1498" w:author="Fernandes, Richard (he, him, his | il, le, lui)" w:date="2024-10-08T17:01:00Z" w16du:dateUtc="2024-10-08T21:01:00Z">
        <w:r>
          <w:rPr>
            <w:rFonts w:ascii="Calibri" w:eastAsia="Calibri" w:hAnsi="Calibri" w:cs="Calibri"/>
          </w:rPr>
          <w:t>) indicate strong (r≥0.92) linear relationships between all PAI methods and also between each PAI method and WAI CANEYE.  Thiel-Sen slopes indicate CANEYE PAI underestimated NEON PAI Miller by ~14%  and NEON PAI Warren by ~5% although the 95%ile confidence interval of the slope between CANEYE and NEON PAI estimates always included 1.   Thiel Sen slopes between PAI estimates and WAI were 0.68 with 95%ile confidence intervals of  ≤+/-0.08.  One sample, corresponding to ABBY_07 resulted in a NEON PAI Warren of 3.04 but a WAI CANEYE of only 0.60.  We suspect this is an error in the NEON PAI estimate as a nearby ESU (Abby_068) had a NEON PAI Warren of 0.99 and CANEYE PAI of 1.04 on the same date.</w:t>
        </w:r>
      </w:ins>
    </w:p>
    <w:p w14:paraId="4AC8FF94" w14:textId="77777777" w:rsidR="006A5E94" w:rsidRPr="00510C94" w:rsidRDefault="006A5E94" w:rsidP="00510C94">
      <w:pPr>
        <w:spacing w:line="360" w:lineRule="auto"/>
        <w:rPr>
          <w:rFonts w:ascii="Calibri" w:eastAsiaTheme="minorEastAsia" w:hAnsi="Calibri" w:cs="Calibri"/>
          <w:rPrChange w:id="1499" w:author="Fernandes, Richard (he, him, his | il, le, lui)" w:date="2024-10-08T16:35:00Z" w16du:dateUtc="2024-10-08T20:35:00Z">
            <w:rPr>
              <w:rFonts w:eastAsiaTheme="minorEastAsia"/>
            </w:rPr>
          </w:rPrChange>
        </w:rPr>
        <w:pPrChange w:id="1500" w:author="Fernandes, Richard (he, him, his | il, le, lui)" w:date="2024-10-08T16:35:00Z" w16du:dateUtc="2024-10-08T20:35:00Z">
          <w:pPr/>
        </w:pPrChange>
      </w:pPr>
    </w:p>
    <w:p w14:paraId="58D4ECDD" w14:textId="042DFCE4" w:rsidR="00DF254A" w:rsidDel="00035628" w:rsidRDefault="00DF254A" w:rsidP="00DF254A">
      <w:pPr>
        <w:rPr>
          <w:del w:id="1501" w:author="Fernandes, Richard (he, him, his | il, le, lui)" w:date="2024-10-08T16:50:00Z" w16du:dateUtc="2024-10-08T20:50:00Z"/>
          <w:rFonts w:eastAsiaTheme="minorEastAsia"/>
        </w:rPr>
      </w:pPr>
    </w:p>
    <w:p w14:paraId="2505C4D2" w14:textId="734B5BC4" w:rsidR="00D26144" w:rsidDel="00035628" w:rsidRDefault="00D26144" w:rsidP="004C5B0B">
      <w:pPr>
        <w:rPr>
          <w:del w:id="1502" w:author="Fernandes, Richard (he, him, his | il, le, lui)" w:date="2024-10-08T16:50:00Z" w16du:dateUtc="2024-10-08T20:50:00Z"/>
        </w:rPr>
      </w:pPr>
    </w:p>
    <w:p w14:paraId="1A47972C" w14:textId="29F41214" w:rsidR="00AA581A" w:rsidDel="00035628" w:rsidRDefault="00AA581A" w:rsidP="00775E90">
      <w:pPr>
        <w:pStyle w:val="Caption"/>
        <w:keepNext/>
        <w:rPr>
          <w:del w:id="1503" w:author="Fernandes, Richard (he, him, his | il, le, lui)" w:date="2024-10-08T16:50:00Z" w16du:dateUtc="2024-10-08T20:50:00Z"/>
        </w:rPr>
      </w:pPr>
      <w:bookmarkStart w:id="1504" w:name="_Ref179196433"/>
      <w:del w:id="1505" w:author="Fernandes, Richard (he, him, his | il, le, lui)" w:date="2024-10-08T16:50:00Z" w16du:dateUtc="2024-10-08T20:50:00Z">
        <w:r w:rsidDel="00035628">
          <w:lastRenderedPageBreak/>
          <w:delText xml:space="preserve">Table </w:delText>
        </w:r>
        <w:r w:rsidDel="00035628">
          <w:rPr>
            <w:i w:val="0"/>
          </w:rPr>
          <w:fldChar w:fldCharType="begin"/>
        </w:r>
        <w:r w:rsidDel="00035628">
          <w:delInstrText xml:space="preserve"> SEQ Table \* ARABIC </w:delInstrText>
        </w:r>
        <w:r w:rsidDel="00035628">
          <w:rPr>
            <w:i w:val="0"/>
          </w:rPr>
          <w:fldChar w:fldCharType="separate"/>
        </w:r>
        <w:r w:rsidDel="00035628">
          <w:rPr>
            <w:noProof/>
          </w:rPr>
          <w:delText>1</w:delText>
        </w:r>
        <w:r w:rsidDel="00035628">
          <w:rPr>
            <w:i w:val="0"/>
          </w:rPr>
          <w:fldChar w:fldCharType="end"/>
        </w:r>
        <w:bookmarkEnd w:id="1504"/>
        <w:r w:rsidDel="00035628">
          <w:delText>.  WAI estimates for reference ESU dates selected for CANEYE reprocessing.</w:delText>
        </w:r>
      </w:del>
    </w:p>
    <w:tbl>
      <w:tblPr>
        <w:tblStyle w:val="PlainTable1"/>
        <w:tblpPr w:leftFromText="180" w:rightFromText="180" w:vertAnchor="text" w:horzAnchor="margin" w:tblpXSpec="center" w:tblpY="1290"/>
        <w:tblW w:w="11366" w:type="dxa"/>
        <w:tblLook w:val="04A0" w:firstRow="1" w:lastRow="0" w:firstColumn="1" w:lastColumn="0" w:noHBand="0" w:noVBand="1"/>
      </w:tblPr>
      <w:tblGrid>
        <w:gridCol w:w="770"/>
        <w:gridCol w:w="1210"/>
        <w:gridCol w:w="1191"/>
        <w:gridCol w:w="910"/>
        <w:gridCol w:w="962"/>
        <w:gridCol w:w="962"/>
        <w:gridCol w:w="962"/>
        <w:gridCol w:w="1054"/>
        <w:gridCol w:w="738"/>
        <w:gridCol w:w="886"/>
        <w:gridCol w:w="835"/>
        <w:gridCol w:w="886"/>
        <w:tblGridChange w:id="1506">
          <w:tblGrid>
            <w:gridCol w:w="770"/>
            <w:gridCol w:w="1210"/>
            <w:gridCol w:w="1191"/>
            <w:gridCol w:w="910"/>
            <w:gridCol w:w="962"/>
            <w:gridCol w:w="962"/>
            <w:gridCol w:w="962"/>
            <w:gridCol w:w="1054"/>
            <w:gridCol w:w="738"/>
            <w:gridCol w:w="886"/>
            <w:gridCol w:w="835"/>
            <w:gridCol w:w="886"/>
          </w:tblGrid>
        </w:tblGridChange>
      </w:tblGrid>
      <w:tr w:rsidR="00AA581A" w:rsidRPr="00023833" w:rsidDel="00035628" w14:paraId="6FAC4BAB" w14:textId="6AE96B65">
        <w:trPr>
          <w:cnfStyle w:val="100000000000" w:firstRow="1" w:lastRow="0" w:firstColumn="0" w:lastColumn="0" w:oddVBand="0" w:evenVBand="0" w:oddHBand="0" w:evenHBand="0" w:firstRowFirstColumn="0" w:firstRowLastColumn="0" w:lastRowFirstColumn="0" w:lastRowLastColumn="0"/>
          <w:trHeight w:val="295"/>
          <w:del w:id="1507"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hideMark/>
          </w:tcPr>
          <w:p w14:paraId="0AC717B5" w14:textId="13665865" w:rsidR="00AA581A" w:rsidRPr="00023833" w:rsidDel="00035628" w:rsidRDefault="00AA581A">
            <w:pPr>
              <w:rPr>
                <w:del w:id="150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09"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Site</w:delText>
              </w:r>
            </w:del>
          </w:p>
        </w:tc>
        <w:tc>
          <w:tcPr>
            <w:tcW w:w="1210" w:type="dxa"/>
            <w:noWrap/>
            <w:hideMark/>
          </w:tcPr>
          <w:p w14:paraId="12E52DDC" w14:textId="5859C6F9"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1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11"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Date</w:delText>
              </w:r>
            </w:del>
          </w:p>
        </w:tc>
        <w:tc>
          <w:tcPr>
            <w:tcW w:w="1191" w:type="dxa"/>
            <w:noWrap/>
            <w:hideMark/>
          </w:tcPr>
          <w:p w14:paraId="7D1CFFC0" w14:textId="073325B6"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1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13"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PLOT_ID</w:delText>
              </w:r>
            </w:del>
          </w:p>
        </w:tc>
        <w:tc>
          <w:tcPr>
            <w:tcW w:w="910" w:type="dxa"/>
            <w:noWrap/>
            <w:hideMark/>
          </w:tcPr>
          <w:p w14:paraId="5C8C56BE" w14:textId="503A7622"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1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15"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Mean Canopy Height</w:delText>
              </w:r>
            </w:del>
          </w:p>
        </w:tc>
        <w:tc>
          <w:tcPr>
            <w:tcW w:w="962" w:type="dxa"/>
            <w:noWrap/>
            <w:hideMark/>
          </w:tcPr>
          <w:p w14:paraId="0EE8A9BE" w14:textId="6DD2C6F9"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1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17"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 xml:space="preserve">PAI CANEYE </w:delText>
              </w:r>
            </w:del>
          </w:p>
        </w:tc>
        <w:tc>
          <w:tcPr>
            <w:tcW w:w="962" w:type="dxa"/>
            <w:noWrap/>
            <w:hideMark/>
          </w:tcPr>
          <w:p w14:paraId="0EC49506" w14:textId="4A282961"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1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19"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LAI CANEYE</w:delText>
              </w:r>
            </w:del>
          </w:p>
        </w:tc>
        <w:tc>
          <w:tcPr>
            <w:tcW w:w="962" w:type="dxa"/>
            <w:noWrap/>
            <w:hideMark/>
          </w:tcPr>
          <w:p w14:paraId="2695C718" w14:textId="01C84FE0"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2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21"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WAI CANEYE</w:delText>
              </w:r>
            </w:del>
          </w:p>
        </w:tc>
        <w:tc>
          <w:tcPr>
            <w:tcW w:w="1054" w:type="dxa"/>
            <w:noWrap/>
            <w:hideMark/>
          </w:tcPr>
          <w:p w14:paraId="5B03BB3C" w14:textId="7CACEB7C"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2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23"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WAI/PAI CANEYE</w:delText>
              </w:r>
            </w:del>
          </w:p>
        </w:tc>
        <w:tc>
          <w:tcPr>
            <w:tcW w:w="738" w:type="dxa"/>
            <w:noWrap/>
            <w:hideMark/>
          </w:tcPr>
          <w:p w14:paraId="3932CCA2" w14:textId="06E2F016" w:rsidR="00AA581A" w:rsidDel="00035628" w:rsidRDefault="00AA581A">
            <w:pPr>
              <w:cnfStyle w:val="100000000000" w:firstRow="1" w:lastRow="0" w:firstColumn="0" w:lastColumn="0" w:oddVBand="0" w:evenVBand="0" w:oddHBand="0" w:evenHBand="0" w:firstRowFirstColumn="0" w:firstRowLastColumn="0" w:lastRowFirstColumn="0" w:lastRowLastColumn="0"/>
              <w:rPr>
                <w:del w:id="1524"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del w:id="1525"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LAI</w:delText>
              </w:r>
            </w:del>
          </w:p>
          <w:p w14:paraId="6CE1228A" w14:textId="4B2129B3"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2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27"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Miller</w:delText>
              </w:r>
            </w:del>
          </w:p>
        </w:tc>
        <w:tc>
          <w:tcPr>
            <w:tcW w:w="886" w:type="dxa"/>
            <w:noWrap/>
            <w:hideMark/>
          </w:tcPr>
          <w:p w14:paraId="13F6F11C" w14:textId="6A489082" w:rsidR="00AA581A" w:rsidDel="00035628" w:rsidRDefault="00AA581A">
            <w:pPr>
              <w:cnfStyle w:val="100000000000" w:firstRow="1" w:lastRow="0" w:firstColumn="0" w:lastColumn="0" w:oddVBand="0" w:evenVBand="0" w:oddHBand="0" w:evenHBand="0" w:firstRowFirstColumn="0" w:firstRowLastColumn="0" w:lastRowFirstColumn="0" w:lastRowLastColumn="0"/>
              <w:rPr>
                <w:del w:id="1528"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del w:id="1529"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LAI</w:delText>
              </w:r>
            </w:del>
          </w:p>
          <w:p w14:paraId="038C8516" w14:textId="7CDCC954"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3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31"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Warren</w:delText>
              </w:r>
            </w:del>
          </w:p>
        </w:tc>
        <w:tc>
          <w:tcPr>
            <w:tcW w:w="835" w:type="dxa"/>
            <w:noWrap/>
            <w:hideMark/>
          </w:tcPr>
          <w:p w14:paraId="40DA3C2A" w14:textId="3EBEE774" w:rsidR="00AA581A" w:rsidDel="00035628" w:rsidRDefault="00AA581A">
            <w:pPr>
              <w:cnfStyle w:val="100000000000" w:firstRow="1" w:lastRow="0" w:firstColumn="0" w:lastColumn="0" w:oddVBand="0" w:evenVBand="0" w:oddHBand="0" w:evenHBand="0" w:firstRowFirstColumn="0" w:firstRowLastColumn="0" w:lastRowFirstColumn="0" w:lastRowLastColumn="0"/>
              <w:rPr>
                <w:del w:id="1532"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del w:id="1533"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WAIref</w:delText>
              </w:r>
            </w:del>
          </w:p>
          <w:p w14:paraId="0F42E051" w14:textId="3CC21ED0"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3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35"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Miller</w:delText>
              </w:r>
            </w:del>
          </w:p>
        </w:tc>
        <w:tc>
          <w:tcPr>
            <w:tcW w:w="886" w:type="dxa"/>
            <w:noWrap/>
            <w:hideMark/>
          </w:tcPr>
          <w:p w14:paraId="13A43ABA" w14:textId="695660DD" w:rsidR="00AA581A" w:rsidDel="00035628" w:rsidRDefault="00AA581A">
            <w:pPr>
              <w:cnfStyle w:val="100000000000" w:firstRow="1" w:lastRow="0" w:firstColumn="0" w:lastColumn="0" w:oddVBand="0" w:evenVBand="0" w:oddHBand="0" w:evenHBand="0" w:firstRowFirstColumn="0" w:firstRowLastColumn="0" w:lastRowFirstColumn="0" w:lastRowLastColumn="0"/>
              <w:rPr>
                <w:del w:id="1536" w:author="Fernandes, Richard (he, him, his | il, le, lui)" w:date="2024-10-08T16:50:00Z" w16du:dateUtc="2024-10-08T20:50:00Z"/>
                <w:rFonts w:ascii="Aptos Narrow" w:eastAsia="Times New Roman" w:hAnsi="Aptos Narrow" w:cs="Times New Roman"/>
                <w:b w:val="0"/>
                <w:bCs w:val="0"/>
                <w:color w:val="000000"/>
                <w:kern w:val="0"/>
                <w:lang w:eastAsia="en-CA"/>
                <w14:ligatures w14:val="none"/>
              </w:rPr>
            </w:pPr>
            <w:del w:id="1537"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WAIref</w:delText>
              </w:r>
            </w:del>
          </w:p>
          <w:p w14:paraId="1E6DA6FF" w14:textId="31CEF067" w:rsidR="00AA581A" w:rsidRPr="00023833" w:rsidDel="00035628" w:rsidRDefault="00AA581A">
            <w:pPr>
              <w:cnfStyle w:val="100000000000" w:firstRow="1" w:lastRow="0" w:firstColumn="0" w:lastColumn="0" w:oddVBand="0" w:evenVBand="0" w:oddHBand="0" w:evenHBand="0" w:firstRowFirstColumn="0" w:firstRowLastColumn="0" w:lastRowFirstColumn="0" w:lastRowLastColumn="0"/>
              <w:rPr>
                <w:del w:id="153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39" w:author="Fernandes, Richard (he, him, his | il, le, lui)" w:date="2024-10-08T16:50:00Z" w16du:dateUtc="2024-10-08T20:50:00Z">
              <w:r w:rsidRPr="00023833" w:rsidDel="00035628">
                <w:rPr>
                  <w:rFonts w:ascii="Aptos Narrow" w:eastAsia="Times New Roman" w:hAnsi="Aptos Narrow" w:cs="Times New Roman"/>
                  <w:color w:val="000000"/>
                  <w:kern w:val="0"/>
                  <w:lang w:eastAsia="en-CA"/>
                  <w14:ligatures w14:val="none"/>
                </w:rPr>
                <w:delText>Warren</w:delText>
              </w:r>
            </w:del>
          </w:p>
        </w:tc>
      </w:tr>
      <w:tr w:rsidR="00704632" w:rsidRPr="00023833" w:rsidDel="00035628" w14:paraId="10919004" w14:textId="278D2621" w:rsidTr="00704632">
        <w:trPr>
          <w:cnfStyle w:val="000000100000" w:firstRow="0" w:lastRow="0" w:firstColumn="0" w:lastColumn="0" w:oddVBand="0" w:evenVBand="0" w:oddHBand="1" w:evenHBand="0" w:firstRowFirstColumn="0" w:firstRowLastColumn="0" w:lastRowFirstColumn="0" w:lastRowLastColumn="0"/>
          <w:trHeight w:val="295"/>
          <w:del w:id="154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3FDFC074" w14:textId="3705F5FF" w:rsidR="00AA581A" w:rsidRPr="00023833" w:rsidDel="00035628" w:rsidRDefault="00AA581A">
            <w:pPr>
              <w:rPr>
                <w:del w:id="15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42" w:author="Fernandes, Richard (he, him, his | il, le, lui)" w:date="2024-10-08T16:50:00Z" w16du:dateUtc="2024-10-08T20:50:00Z">
              <w:r w:rsidDel="00035628">
                <w:rPr>
                  <w:rFonts w:ascii="Aptos Narrow" w:hAnsi="Aptos Narrow"/>
                  <w:color w:val="000000"/>
                </w:rPr>
                <w:delText>ABBY</w:delText>
              </w:r>
            </w:del>
          </w:p>
        </w:tc>
        <w:tc>
          <w:tcPr>
            <w:tcW w:w="1210" w:type="dxa"/>
            <w:noWrap/>
            <w:vAlign w:val="bottom"/>
            <w:hideMark/>
          </w:tcPr>
          <w:p w14:paraId="05E6FA2F" w14:textId="7604A234"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44" w:author="Fernandes, Richard (he, him, his | il, le, lui)" w:date="2024-10-08T16:50:00Z" w16du:dateUtc="2024-10-08T20:50:00Z">
              <w:r w:rsidDel="00035628">
                <w:rPr>
                  <w:rFonts w:ascii="Aptos Narrow" w:hAnsi="Aptos Narrow"/>
                  <w:color w:val="000000"/>
                </w:rPr>
                <w:delText>17-Apr-19</w:delText>
              </w:r>
            </w:del>
          </w:p>
        </w:tc>
        <w:tc>
          <w:tcPr>
            <w:tcW w:w="1191" w:type="dxa"/>
            <w:noWrap/>
            <w:vAlign w:val="bottom"/>
            <w:hideMark/>
          </w:tcPr>
          <w:p w14:paraId="0918A0F7" w14:textId="7B145A6D"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5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46" w:author="Fernandes, Richard (he, him, his | il, le, lui)" w:date="2024-10-08T16:50:00Z" w16du:dateUtc="2024-10-08T20:50:00Z">
              <w:r w:rsidDel="00035628">
                <w:rPr>
                  <w:rFonts w:ascii="Aptos Narrow" w:hAnsi="Aptos Narrow"/>
                  <w:color w:val="000000"/>
                </w:rPr>
                <w:delText>ABBY_067</w:delText>
              </w:r>
            </w:del>
          </w:p>
        </w:tc>
        <w:tc>
          <w:tcPr>
            <w:tcW w:w="910" w:type="dxa"/>
            <w:noWrap/>
            <w:vAlign w:val="bottom"/>
            <w:hideMark/>
          </w:tcPr>
          <w:p w14:paraId="10E3C693" w14:textId="20A720BC"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48" w:author="Fernandes, Richard (he, him, his | il, le, lui)" w:date="2024-10-08T16:50:00Z" w16du:dateUtc="2024-10-08T20:50:00Z">
              <w:r w:rsidDel="00035628">
                <w:rPr>
                  <w:rFonts w:ascii="Aptos Narrow" w:hAnsi="Aptos Narrow"/>
                  <w:color w:val="000000"/>
                </w:rPr>
                <w:delText>34</w:delText>
              </w:r>
            </w:del>
          </w:p>
        </w:tc>
        <w:tc>
          <w:tcPr>
            <w:tcW w:w="962" w:type="dxa"/>
            <w:noWrap/>
            <w:vAlign w:val="bottom"/>
            <w:hideMark/>
          </w:tcPr>
          <w:p w14:paraId="0D45BAA4" w14:textId="71852E9F"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50" w:author="Fernandes, Richard (he, him, his | il, le, lui)" w:date="2024-10-08T16:50:00Z" w16du:dateUtc="2024-10-08T20:50:00Z">
              <w:r w:rsidDel="00035628">
                <w:rPr>
                  <w:rFonts w:ascii="Aptos Narrow" w:hAnsi="Aptos Narrow"/>
                  <w:color w:val="000000"/>
                </w:rPr>
                <w:delText>1.18</w:delText>
              </w:r>
            </w:del>
          </w:p>
        </w:tc>
        <w:tc>
          <w:tcPr>
            <w:tcW w:w="962" w:type="dxa"/>
            <w:noWrap/>
            <w:vAlign w:val="bottom"/>
            <w:hideMark/>
          </w:tcPr>
          <w:p w14:paraId="4715D2C3" w14:textId="35BEF6A7"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52" w:author="Fernandes, Richard (he, him, his | il, le, lui)" w:date="2024-10-08T16:50:00Z" w16du:dateUtc="2024-10-08T20:50:00Z">
              <w:r w:rsidDel="00035628">
                <w:rPr>
                  <w:rFonts w:ascii="Aptos Narrow" w:hAnsi="Aptos Narrow"/>
                  <w:color w:val="000000"/>
                </w:rPr>
                <w:delText>0.58</w:delText>
              </w:r>
            </w:del>
          </w:p>
        </w:tc>
        <w:tc>
          <w:tcPr>
            <w:tcW w:w="962" w:type="dxa"/>
            <w:noWrap/>
            <w:vAlign w:val="bottom"/>
            <w:hideMark/>
          </w:tcPr>
          <w:p w14:paraId="2B434A9F" w14:textId="4EF4FB4E"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54" w:author="Fernandes, Richard (he, him, his | il, le, lui)" w:date="2024-10-08T16:50:00Z" w16du:dateUtc="2024-10-08T20:50:00Z">
              <w:r w:rsidDel="00035628">
                <w:rPr>
                  <w:rFonts w:ascii="Aptos Narrow" w:hAnsi="Aptos Narrow"/>
                  <w:color w:val="000000"/>
                </w:rPr>
                <w:delText>0.60</w:delText>
              </w:r>
            </w:del>
          </w:p>
        </w:tc>
        <w:tc>
          <w:tcPr>
            <w:tcW w:w="1054" w:type="dxa"/>
            <w:noWrap/>
            <w:vAlign w:val="bottom"/>
            <w:hideMark/>
          </w:tcPr>
          <w:p w14:paraId="4F92900D" w14:textId="37F986D5"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56" w:author="Fernandes, Richard (he, him, his | il, le, lui)" w:date="2024-10-08T16:50:00Z" w16du:dateUtc="2024-10-08T20:50:00Z">
              <w:r w:rsidDel="00035628">
                <w:rPr>
                  <w:rFonts w:ascii="Aptos Narrow" w:hAnsi="Aptos Narrow"/>
                  <w:color w:val="000000"/>
                </w:rPr>
                <w:delText>0.51</w:delText>
              </w:r>
            </w:del>
          </w:p>
        </w:tc>
        <w:tc>
          <w:tcPr>
            <w:tcW w:w="738" w:type="dxa"/>
            <w:noWrap/>
            <w:vAlign w:val="bottom"/>
            <w:hideMark/>
          </w:tcPr>
          <w:p w14:paraId="44AD17D7" w14:textId="41839EA4"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5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58" w:author="Fernandes, Richard (he, him, his | il, le, lui)" w:date="2024-10-08T16:50:00Z" w16du:dateUtc="2024-10-08T20:50:00Z">
              <w:r w:rsidDel="00035628">
                <w:rPr>
                  <w:rFonts w:ascii="Aptos Narrow" w:hAnsi="Aptos Narrow"/>
                  <w:color w:val="000000"/>
                </w:rPr>
                <w:delText>2.58</w:delText>
              </w:r>
            </w:del>
          </w:p>
        </w:tc>
        <w:tc>
          <w:tcPr>
            <w:tcW w:w="886" w:type="dxa"/>
            <w:noWrap/>
            <w:vAlign w:val="bottom"/>
            <w:hideMark/>
          </w:tcPr>
          <w:p w14:paraId="3F787A22" w14:textId="036D86B8"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55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60" w:author="Fernandes, Richard (he, him, his | il, le, lui)" w:date="2024-10-08T16:50:00Z" w16du:dateUtc="2024-10-08T20:50:00Z">
              <w:r w:rsidDel="00035628">
                <w:rPr>
                  <w:rFonts w:ascii="Aptos Narrow" w:hAnsi="Aptos Narrow"/>
                  <w:color w:val="000000"/>
                </w:rPr>
                <w:delText>3.04</w:delText>
              </w:r>
            </w:del>
          </w:p>
        </w:tc>
        <w:tc>
          <w:tcPr>
            <w:tcW w:w="835" w:type="dxa"/>
            <w:noWrap/>
            <w:vAlign w:val="bottom"/>
            <w:hideMark/>
          </w:tcPr>
          <w:p w14:paraId="0BF23AD4" w14:textId="7BB42C51"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62" w:author="Fernandes, Richard (he, him, his | il, le, lui)" w:date="2024-10-08T16:50:00Z" w16du:dateUtc="2024-10-08T20:50:00Z">
              <w:r w:rsidDel="00035628">
                <w:rPr>
                  <w:rFonts w:ascii="Aptos Narrow" w:hAnsi="Aptos Narrow"/>
                  <w:color w:val="000000"/>
                </w:rPr>
                <w:delText>1.31</w:delText>
              </w:r>
            </w:del>
          </w:p>
        </w:tc>
        <w:tc>
          <w:tcPr>
            <w:tcW w:w="886" w:type="dxa"/>
            <w:noWrap/>
            <w:vAlign w:val="bottom"/>
            <w:hideMark/>
          </w:tcPr>
          <w:p w14:paraId="66C78DA3" w14:textId="27EF6F4A"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5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64" w:author="Fernandes, Richard (he, him, his | il, le, lui)" w:date="2024-10-08T16:50:00Z" w16du:dateUtc="2024-10-08T20:50:00Z">
              <w:r w:rsidDel="00035628">
                <w:rPr>
                  <w:rFonts w:ascii="Aptos Narrow" w:hAnsi="Aptos Narrow"/>
                  <w:color w:val="000000"/>
                </w:rPr>
                <w:delText>1.55</w:delText>
              </w:r>
            </w:del>
          </w:p>
        </w:tc>
      </w:tr>
      <w:tr w:rsidR="00AA581A" w:rsidRPr="00023833" w:rsidDel="00035628" w14:paraId="53C66FA8" w14:textId="35D8CEEA" w:rsidTr="00704632">
        <w:tblPrEx>
          <w:tblW w:w="11366" w:type="dxa"/>
          <w:tblPrExChange w:id="1565" w:author="Fernandes, Richard (he, him, his | il, le, lui)" w:date="2024-10-08T11:29:00Z" w16du:dateUtc="2024-10-08T15:29:00Z">
            <w:tblPrEx>
              <w:tblW w:w="11366" w:type="dxa"/>
            </w:tblPrEx>
          </w:tblPrExChange>
        </w:tblPrEx>
        <w:trPr>
          <w:trHeight w:val="295"/>
          <w:del w:id="1566" w:author="Fernandes, Richard (he, him, his | il, le, lui)" w:date="2024-10-08T16:50:00Z" w16du:dateUtc="2024-10-08T20:50:00Z"/>
          <w:trPrChange w:id="1567"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568" w:author="Fernandes, Richard (he, him, his | il, le, lui)" w:date="2024-10-08T11:29:00Z" w16du:dateUtc="2024-10-08T15:29:00Z">
              <w:tcPr>
                <w:tcW w:w="0" w:type="dxa"/>
                <w:noWrap/>
                <w:vAlign w:val="bottom"/>
                <w:hideMark/>
              </w:tcPr>
            </w:tcPrChange>
          </w:tcPr>
          <w:p w14:paraId="3B4EAF36" w14:textId="2C1FEB51" w:rsidR="00AA581A" w:rsidRPr="00023833" w:rsidDel="00035628" w:rsidRDefault="00AA581A">
            <w:pPr>
              <w:rPr>
                <w:del w:id="156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70" w:author="Fernandes, Richard (he, him, his | il, le, lui)" w:date="2024-10-08T16:50:00Z" w16du:dateUtc="2024-10-08T20:50:00Z">
              <w:r w:rsidDel="00035628">
                <w:rPr>
                  <w:rFonts w:ascii="Aptos Narrow" w:hAnsi="Aptos Narrow"/>
                  <w:color w:val="000000"/>
                </w:rPr>
                <w:delText>ABBY</w:delText>
              </w:r>
            </w:del>
          </w:p>
        </w:tc>
        <w:tc>
          <w:tcPr>
            <w:tcW w:w="1210" w:type="dxa"/>
            <w:noWrap/>
            <w:vAlign w:val="bottom"/>
            <w:hideMark/>
            <w:tcPrChange w:id="1571" w:author="Fernandes, Richard (he, him, his | il, le, lui)" w:date="2024-10-08T11:29:00Z" w16du:dateUtc="2024-10-08T15:29:00Z">
              <w:tcPr>
                <w:tcW w:w="0" w:type="dxa"/>
                <w:noWrap/>
                <w:vAlign w:val="bottom"/>
                <w:hideMark/>
              </w:tcPr>
            </w:tcPrChange>
          </w:tcPr>
          <w:p w14:paraId="54A48894" w14:textId="326178B9"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7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73" w:author="Fernandes, Richard (he, him, his | il, le, lui)" w:date="2024-10-08T16:50:00Z" w16du:dateUtc="2024-10-08T20:50:00Z">
              <w:r w:rsidDel="00035628">
                <w:rPr>
                  <w:rFonts w:ascii="Aptos Narrow" w:hAnsi="Aptos Narrow"/>
                  <w:color w:val="000000"/>
                </w:rPr>
                <w:delText>17-Apr-19</w:delText>
              </w:r>
            </w:del>
          </w:p>
        </w:tc>
        <w:tc>
          <w:tcPr>
            <w:tcW w:w="1191" w:type="dxa"/>
            <w:noWrap/>
            <w:vAlign w:val="bottom"/>
            <w:hideMark/>
            <w:tcPrChange w:id="1574" w:author="Fernandes, Richard (he, him, his | il, le, lui)" w:date="2024-10-08T11:29:00Z" w16du:dateUtc="2024-10-08T15:29:00Z">
              <w:tcPr>
                <w:tcW w:w="0" w:type="dxa"/>
                <w:noWrap/>
                <w:vAlign w:val="bottom"/>
                <w:hideMark/>
              </w:tcPr>
            </w:tcPrChange>
          </w:tcPr>
          <w:p w14:paraId="47186710" w14:textId="085618B6"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5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76" w:author="Fernandes, Richard (he, him, his | il, le, lui)" w:date="2024-10-08T16:50:00Z" w16du:dateUtc="2024-10-08T20:50:00Z">
              <w:r w:rsidDel="00035628">
                <w:rPr>
                  <w:rFonts w:ascii="Aptos Narrow" w:hAnsi="Aptos Narrow"/>
                  <w:color w:val="000000"/>
                </w:rPr>
                <w:delText>ABBY_068</w:delText>
              </w:r>
            </w:del>
          </w:p>
        </w:tc>
        <w:tc>
          <w:tcPr>
            <w:tcW w:w="910" w:type="dxa"/>
            <w:noWrap/>
            <w:vAlign w:val="bottom"/>
            <w:hideMark/>
            <w:tcPrChange w:id="1577" w:author="Fernandes, Richard (he, him, his | il, le, lui)" w:date="2024-10-08T11:29:00Z" w16du:dateUtc="2024-10-08T15:29:00Z">
              <w:tcPr>
                <w:tcW w:w="0" w:type="dxa"/>
                <w:noWrap/>
                <w:vAlign w:val="bottom"/>
                <w:hideMark/>
              </w:tcPr>
            </w:tcPrChange>
          </w:tcPr>
          <w:p w14:paraId="0E36ADBA" w14:textId="6ACD6771"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7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79" w:author="Fernandes, Richard (he, him, his | il, le, lui)" w:date="2024-10-08T16:50:00Z" w16du:dateUtc="2024-10-08T20:50:00Z">
              <w:r w:rsidDel="00035628">
                <w:rPr>
                  <w:rFonts w:ascii="Aptos Narrow" w:hAnsi="Aptos Narrow"/>
                  <w:color w:val="000000"/>
                </w:rPr>
                <w:delText>34</w:delText>
              </w:r>
            </w:del>
          </w:p>
        </w:tc>
        <w:tc>
          <w:tcPr>
            <w:tcW w:w="962" w:type="dxa"/>
            <w:noWrap/>
            <w:vAlign w:val="bottom"/>
            <w:hideMark/>
            <w:tcPrChange w:id="1580" w:author="Fernandes, Richard (he, him, his | il, le, lui)" w:date="2024-10-08T11:29:00Z" w16du:dateUtc="2024-10-08T15:29:00Z">
              <w:tcPr>
                <w:tcW w:w="0" w:type="dxa"/>
                <w:noWrap/>
                <w:vAlign w:val="bottom"/>
                <w:hideMark/>
              </w:tcPr>
            </w:tcPrChange>
          </w:tcPr>
          <w:p w14:paraId="62B37509" w14:textId="3B99B136"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82" w:author="Fernandes, Richard (he, him, his | il, le, lui)" w:date="2024-10-08T16:50:00Z" w16du:dateUtc="2024-10-08T20:50:00Z">
              <w:r w:rsidDel="00035628">
                <w:rPr>
                  <w:rFonts w:ascii="Aptos Narrow" w:hAnsi="Aptos Narrow"/>
                  <w:color w:val="000000"/>
                </w:rPr>
                <w:delText>1.04</w:delText>
              </w:r>
            </w:del>
          </w:p>
        </w:tc>
        <w:tc>
          <w:tcPr>
            <w:tcW w:w="962" w:type="dxa"/>
            <w:noWrap/>
            <w:vAlign w:val="bottom"/>
            <w:hideMark/>
            <w:tcPrChange w:id="1583" w:author="Fernandes, Richard (he, him, his | il, le, lui)" w:date="2024-10-08T11:29:00Z" w16du:dateUtc="2024-10-08T15:29:00Z">
              <w:tcPr>
                <w:tcW w:w="0" w:type="dxa"/>
                <w:noWrap/>
                <w:vAlign w:val="bottom"/>
                <w:hideMark/>
              </w:tcPr>
            </w:tcPrChange>
          </w:tcPr>
          <w:p w14:paraId="199DCA84" w14:textId="5F5D45BC"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8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85" w:author="Fernandes, Richard (he, him, his | il, le, lui)" w:date="2024-10-08T16:50:00Z" w16du:dateUtc="2024-10-08T20:50:00Z">
              <w:r w:rsidDel="00035628">
                <w:rPr>
                  <w:rFonts w:ascii="Aptos Narrow" w:hAnsi="Aptos Narrow"/>
                  <w:color w:val="000000"/>
                </w:rPr>
                <w:delText>0.17</w:delText>
              </w:r>
            </w:del>
          </w:p>
        </w:tc>
        <w:tc>
          <w:tcPr>
            <w:tcW w:w="962" w:type="dxa"/>
            <w:noWrap/>
            <w:vAlign w:val="bottom"/>
            <w:hideMark/>
            <w:tcPrChange w:id="1586" w:author="Fernandes, Richard (he, him, his | il, le, lui)" w:date="2024-10-08T11:29:00Z" w16du:dateUtc="2024-10-08T15:29:00Z">
              <w:tcPr>
                <w:tcW w:w="0" w:type="dxa"/>
                <w:noWrap/>
                <w:vAlign w:val="bottom"/>
                <w:hideMark/>
              </w:tcPr>
            </w:tcPrChange>
          </w:tcPr>
          <w:p w14:paraId="556EE12D" w14:textId="4A87632B"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8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88" w:author="Fernandes, Richard (he, him, his | il, le, lui)" w:date="2024-10-08T16:50:00Z" w16du:dateUtc="2024-10-08T20:50:00Z">
              <w:r w:rsidDel="00035628">
                <w:rPr>
                  <w:rFonts w:ascii="Aptos Narrow" w:hAnsi="Aptos Narrow"/>
                  <w:color w:val="000000"/>
                </w:rPr>
                <w:delText>0.87</w:delText>
              </w:r>
            </w:del>
          </w:p>
        </w:tc>
        <w:tc>
          <w:tcPr>
            <w:tcW w:w="1054" w:type="dxa"/>
            <w:noWrap/>
            <w:vAlign w:val="bottom"/>
            <w:hideMark/>
            <w:tcPrChange w:id="1589" w:author="Fernandes, Richard (he, him, his | il, le, lui)" w:date="2024-10-08T11:29:00Z" w16du:dateUtc="2024-10-08T15:29:00Z">
              <w:tcPr>
                <w:tcW w:w="0" w:type="dxa"/>
                <w:noWrap/>
                <w:vAlign w:val="bottom"/>
                <w:hideMark/>
              </w:tcPr>
            </w:tcPrChange>
          </w:tcPr>
          <w:p w14:paraId="19C1502B" w14:textId="213C7659"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9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91" w:author="Fernandes, Richard (he, him, his | il, le, lui)" w:date="2024-10-08T16:50:00Z" w16du:dateUtc="2024-10-08T20:50:00Z">
              <w:r w:rsidDel="00035628">
                <w:rPr>
                  <w:rFonts w:ascii="Aptos Narrow" w:hAnsi="Aptos Narrow"/>
                  <w:color w:val="000000"/>
                </w:rPr>
                <w:delText>0.84</w:delText>
              </w:r>
            </w:del>
          </w:p>
        </w:tc>
        <w:tc>
          <w:tcPr>
            <w:tcW w:w="738" w:type="dxa"/>
            <w:noWrap/>
            <w:vAlign w:val="bottom"/>
            <w:hideMark/>
            <w:tcPrChange w:id="1592" w:author="Fernandes, Richard (he, him, his | il, le, lui)" w:date="2024-10-08T11:29:00Z" w16du:dateUtc="2024-10-08T15:29:00Z">
              <w:tcPr>
                <w:tcW w:w="0" w:type="dxa"/>
                <w:noWrap/>
                <w:vAlign w:val="bottom"/>
                <w:hideMark/>
              </w:tcPr>
            </w:tcPrChange>
          </w:tcPr>
          <w:p w14:paraId="282D4CC7" w14:textId="17095C50"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59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94" w:author="Fernandes, Richard (he, him, his | il, le, lui)" w:date="2024-10-08T16:50:00Z" w16du:dateUtc="2024-10-08T20:50:00Z">
              <w:r w:rsidDel="00035628">
                <w:rPr>
                  <w:rFonts w:ascii="Aptos Narrow" w:hAnsi="Aptos Narrow"/>
                  <w:color w:val="000000"/>
                </w:rPr>
                <w:delText>1.66</w:delText>
              </w:r>
            </w:del>
          </w:p>
        </w:tc>
        <w:tc>
          <w:tcPr>
            <w:tcW w:w="886" w:type="dxa"/>
            <w:noWrap/>
            <w:vAlign w:val="bottom"/>
            <w:hideMark/>
            <w:tcPrChange w:id="1595" w:author="Fernandes, Richard (he, him, his | il, le, lui)" w:date="2024-10-08T11:29:00Z" w16du:dateUtc="2024-10-08T15:29:00Z">
              <w:tcPr>
                <w:tcW w:w="0" w:type="dxa"/>
                <w:noWrap/>
                <w:vAlign w:val="bottom"/>
                <w:hideMark/>
              </w:tcPr>
            </w:tcPrChange>
          </w:tcPr>
          <w:p w14:paraId="6CE728E2" w14:textId="429DF35D"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59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597" w:author="Fernandes, Richard (he, him, his | il, le, lui)" w:date="2024-10-08T16:50:00Z" w16du:dateUtc="2024-10-08T20:50:00Z">
              <w:r w:rsidDel="00035628">
                <w:rPr>
                  <w:rFonts w:ascii="Aptos Narrow" w:hAnsi="Aptos Narrow"/>
                  <w:color w:val="000000"/>
                </w:rPr>
                <w:delText>0.99</w:delText>
              </w:r>
            </w:del>
          </w:p>
        </w:tc>
        <w:tc>
          <w:tcPr>
            <w:tcW w:w="835" w:type="dxa"/>
            <w:noWrap/>
            <w:vAlign w:val="bottom"/>
            <w:hideMark/>
            <w:tcPrChange w:id="1598" w:author="Fernandes, Richard (he, him, his | il, le, lui)" w:date="2024-10-08T11:29:00Z" w16du:dateUtc="2024-10-08T15:29:00Z">
              <w:tcPr>
                <w:tcW w:w="0" w:type="dxa"/>
                <w:noWrap/>
                <w:vAlign w:val="bottom"/>
                <w:hideMark/>
              </w:tcPr>
            </w:tcPrChange>
          </w:tcPr>
          <w:p w14:paraId="7B1867F3" w14:textId="2351D09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59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00" w:author="Fernandes, Richard (he, him, his | il, le, lui)" w:date="2024-10-08T16:50:00Z" w16du:dateUtc="2024-10-08T20:50:00Z">
              <w:r w:rsidDel="00035628">
                <w:rPr>
                  <w:rFonts w:ascii="Aptos Narrow" w:hAnsi="Aptos Narrow"/>
                  <w:color w:val="000000"/>
                </w:rPr>
                <w:delText>1.39</w:delText>
              </w:r>
            </w:del>
          </w:p>
        </w:tc>
        <w:tc>
          <w:tcPr>
            <w:tcW w:w="886" w:type="dxa"/>
            <w:noWrap/>
            <w:vAlign w:val="bottom"/>
            <w:hideMark/>
            <w:tcPrChange w:id="1601" w:author="Fernandes, Richard (he, him, his | il, le, lui)" w:date="2024-10-08T11:29:00Z" w16du:dateUtc="2024-10-08T15:29:00Z">
              <w:tcPr>
                <w:tcW w:w="0" w:type="dxa"/>
                <w:noWrap/>
                <w:vAlign w:val="bottom"/>
                <w:hideMark/>
              </w:tcPr>
            </w:tcPrChange>
          </w:tcPr>
          <w:p w14:paraId="7258CD3C" w14:textId="36D21E15"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0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03" w:author="Fernandes, Richard (he, him, his | il, le, lui)" w:date="2024-10-08T16:50:00Z" w16du:dateUtc="2024-10-08T20:50:00Z">
              <w:r w:rsidDel="00035628">
                <w:rPr>
                  <w:rFonts w:ascii="Aptos Narrow" w:hAnsi="Aptos Narrow"/>
                  <w:color w:val="000000"/>
                </w:rPr>
                <w:delText>0.83</w:delText>
              </w:r>
            </w:del>
          </w:p>
        </w:tc>
      </w:tr>
      <w:tr w:rsidR="00704632" w:rsidRPr="00023833" w:rsidDel="00035628" w14:paraId="0DA6A8EC" w14:textId="4D08A399" w:rsidTr="00704632">
        <w:trPr>
          <w:cnfStyle w:val="000000100000" w:firstRow="0" w:lastRow="0" w:firstColumn="0" w:lastColumn="0" w:oddVBand="0" w:evenVBand="0" w:oddHBand="1" w:evenHBand="0" w:firstRowFirstColumn="0" w:firstRowLastColumn="0" w:lastRowFirstColumn="0" w:lastRowLastColumn="0"/>
          <w:trHeight w:val="295"/>
          <w:del w:id="1604"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EB6596B" w14:textId="2247CF01" w:rsidR="00AA581A" w:rsidRPr="00023833" w:rsidDel="00035628" w:rsidRDefault="00AA581A">
            <w:pPr>
              <w:rPr>
                <w:del w:id="160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06" w:author="Fernandes, Richard (he, him, his | il, le, lui)" w:date="2024-10-08T16:50:00Z" w16du:dateUtc="2024-10-08T20:50:00Z">
              <w:r w:rsidDel="00035628">
                <w:rPr>
                  <w:rFonts w:ascii="Aptos Narrow" w:hAnsi="Aptos Narrow"/>
                  <w:color w:val="000000"/>
                </w:rPr>
                <w:delText>ABBY</w:delText>
              </w:r>
            </w:del>
          </w:p>
        </w:tc>
        <w:tc>
          <w:tcPr>
            <w:tcW w:w="1210" w:type="dxa"/>
            <w:noWrap/>
            <w:vAlign w:val="bottom"/>
            <w:hideMark/>
          </w:tcPr>
          <w:p w14:paraId="34915276" w14:textId="3A9DB399"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0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08" w:author="Fernandes, Richard (he, him, his | il, le, lui)" w:date="2024-10-08T16:50:00Z" w16du:dateUtc="2024-10-08T20:50:00Z">
              <w:r w:rsidDel="00035628">
                <w:rPr>
                  <w:rFonts w:ascii="Aptos Narrow" w:hAnsi="Aptos Narrow"/>
                  <w:color w:val="000000"/>
                </w:rPr>
                <w:delText>17-Apr-19</w:delText>
              </w:r>
            </w:del>
          </w:p>
        </w:tc>
        <w:tc>
          <w:tcPr>
            <w:tcW w:w="1191" w:type="dxa"/>
            <w:noWrap/>
            <w:vAlign w:val="bottom"/>
            <w:hideMark/>
          </w:tcPr>
          <w:p w14:paraId="4615449F" w14:textId="48650279"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10" w:author="Fernandes, Richard (he, him, his | il, le, lui)" w:date="2024-10-08T16:50:00Z" w16du:dateUtc="2024-10-08T20:50:00Z">
              <w:r w:rsidDel="00035628">
                <w:rPr>
                  <w:rFonts w:ascii="Aptos Narrow" w:hAnsi="Aptos Narrow"/>
                  <w:color w:val="000000"/>
                </w:rPr>
                <w:delText>ABBY_069</w:delText>
              </w:r>
            </w:del>
          </w:p>
        </w:tc>
        <w:tc>
          <w:tcPr>
            <w:tcW w:w="910" w:type="dxa"/>
            <w:noWrap/>
            <w:vAlign w:val="bottom"/>
            <w:hideMark/>
          </w:tcPr>
          <w:p w14:paraId="38F653BD" w14:textId="768E23BE"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1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12" w:author="Fernandes, Richard (he, him, his | il, le, lui)" w:date="2024-10-08T16:50:00Z" w16du:dateUtc="2024-10-08T20:50:00Z">
              <w:r w:rsidDel="00035628">
                <w:rPr>
                  <w:rFonts w:ascii="Aptos Narrow" w:hAnsi="Aptos Narrow"/>
                  <w:color w:val="000000"/>
                </w:rPr>
                <w:delText>34</w:delText>
              </w:r>
            </w:del>
          </w:p>
        </w:tc>
        <w:tc>
          <w:tcPr>
            <w:tcW w:w="962" w:type="dxa"/>
            <w:noWrap/>
            <w:vAlign w:val="bottom"/>
            <w:hideMark/>
          </w:tcPr>
          <w:p w14:paraId="5CF75A8A" w14:textId="444AAA48"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14" w:author="Fernandes, Richard (he, him, his | il, le, lui)" w:date="2024-10-08T16:50:00Z" w16du:dateUtc="2024-10-08T20:50:00Z">
              <w:r w:rsidDel="00035628">
                <w:rPr>
                  <w:rFonts w:ascii="Aptos Narrow" w:hAnsi="Aptos Narrow"/>
                  <w:color w:val="000000"/>
                </w:rPr>
                <w:delText>0.73</w:delText>
              </w:r>
            </w:del>
          </w:p>
        </w:tc>
        <w:tc>
          <w:tcPr>
            <w:tcW w:w="962" w:type="dxa"/>
            <w:noWrap/>
            <w:vAlign w:val="bottom"/>
            <w:hideMark/>
          </w:tcPr>
          <w:p w14:paraId="18595B05" w14:textId="09929403"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16" w:author="Fernandes, Richard (he, him, his | il, le, lui)" w:date="2024-10-08T16:50:00Z" w16du:dateUtc="2024-10-08T20:50:00Z">
              <w:r w:rsidDel="00035628">
                <w:rPr>
                  <w:rFonts w:ascii="Aptos Narrow" w:hAnsi="Aptos Narrow"/>
                  <w:color w:val="000000"/>
                </w:rPr>
                <w:delText>0.20</w:delText>
              </w:r>
            </w:del>
          </w:p>
        </w:tc>
        <w:tc>
          <w:tcPr>
            <w:tcW w:w="962" w:type="dxa"/>
            <w:noWrap/>
            <w:vAlign w:val="bottom"/>
            <w:hideMark/>
          </w:tcPr>
          <w:p w14:paraId="37057E19" w14:textId="078629C5"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18" w:author="Fernandes, Richard (he, him, his | il, le, lui)" w:date="2024-10-08T16:50:00Z" w16du:dateUtc="2024-10-08T20:50:00Z">
              <w:r w:rsidDel="00035628">
                <w:rPr>
                  <w:rFonts w:ascii="Aptos Narrow" w:hAnsi="Aptos Narrow"/>
                  <w:color w:val="000000"/>
                </w:rPr>
                <w:delText>0.53</w:delText>
              </w:r>
            </w:del>
          </w:p>
        </w:tc>
        <w:tc>
          <w:tcPr>
            <w:tcW w:w="1054" w:type="dxa"/>
            <w:noWrap/>
            <w:vAlign w:val="bottom"/>
            <w:hideMark/>
          </w:tcPr>
          <w:p w14:paraId="68C35028" w14:textId="4817AD7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20" w:author="Fernandes, Richard (he, him, his | il, le, lui)" w:date="2024-10-08T16:50:00Z" w16du:dateUtc="2024-10-08T20:50:00Z">
              <w:r w:rsidDel="00035628">
                <w:rPr>
                  <w:rFonts w:ascii="Aptos Narrow" w:hAnsi="Aptos Narrow"/>
                  <w:color w:val="000000"/>
                </w:rPr>
                <w:delText>0.73</w:delText>
              </w:r>
            </w:del>
          </w:p>
        </w:tc>
        <w:tc>
          <w:tcPr>
            <w:tcW w:w="738" w:type="dxa"/>
            <w:noWrap/>
            <w:vAlign w:val="bottom"/>
            <w:hideMark/>
          </w:tcPr>
          <w:p w14:paraId="27E70EE3" w14:textId="0F4A3115"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22" w:author="Fernandes, Richard (he, him, his | il, le, lui)" w:date="2024-10-08T16:50:00Z" w16du:dateUtc="2024-10-08T20:50:00Z">
              <w:r w:rsidDel="00035628">
                <w:rPr>
                  <w:rFonts w:ascii="Aptos Narrow" w:hAnsi="Aptos Narrow"/>
                  <w:color w:val="000000"/>
                </w:rPr>
                <w:delText>1.48</w:delText>
              </w:r>
            </w:del>
          </w:p>
        </w:tc>
        <w:tc>
          <w:tcPr>
            <w:tcW w:w="886" w:type="dxa"/>
            <w:noWrap/>
            <w:vAlign w:val="bottom"/>
            <w:hideMark/>
          </w:tcPr>
          <w:p w14:paraId="6632D3B5" w14:textId="1F7EF69B"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2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24" w:author="Fernandes, Richard (he, him, his | il, le, lui)" w:date="2024-10-08T16:50:00Z" w16du:dateUtc="2024-10-08T20:50:00Z">
              <w:r w:rsidDel="00035628">
                <w:rPr>
                  <w:rFonts w:ascii="Aptos Narrow" w:hAnsi="Aptos Narrow"/>
                  <w:color w:val="000000"/>
                </w:rPr>
                <w:delText>1.77</w:delText>
              </w:r>
            </w:del>
          </w:p>
        </w:tc>
        <w:tc>
          <w:tcPr>
            <w:tcW w:w="835" w:type="dxa"/>
            <w:noWrap/>
            <w:vAlign w:val="bottom"/>
            <w:hideMark/>
          </w:tcPr>
          <w:p w14:paraId="46F0BE44" w14:textId="4E00A0B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26" w:author="Fernandes, Richard (he, him, his | il, le, lui)" w:date="2024-10-08T16:50:00Z" w16du:dateUtc="2024-10-08T20:50:00Z">
              <w:r w:rsidDel="00035628">
                <w:rPr>
                  <w:rFonts w:ascii="Aptos Narrow" w:hAnsi="Aptos Narrow"/>
                  <w:color w:val="000000"/>
                </w:rPr>
                <w:delText>1.07</w:delText>
              </w:r>
            </w:del>
          </w:p>
        </w:tc>
        <w:tc>
          <w:tcPr>
            <w:tcW w:w="886" w:type="dxa"/>
            <w:noWrap/>
            <w:vAlign w:val="bottom"/>
            <w:hideMark/>
          </w:tcPr>
          <w:p w14:paraId="1CC005AE" w14:textId="6286160C"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28" w:author="Fernandes, Richard (he, him, his | il, le, lui)" w:date="2024-10-08T16:50:00Z" w16du:dateUtc="2024-10-08T20:50:00Z">
              <w:r w:rsidDel="00035628">
                <w:rPr>
                  <w:rFonts w:ascii="Aptos Narrow" w:hAnsi="Aptos Narrow"/>
                  <w:color w:val="000000"/>
                </w:rPr>
                <w:delText>1.29</w:delText>
              </w:r>
            </w:del>
          </w:p>
        </w:tc>
      </w:tr>
      <w:tr w:rsidR="00AA581A" w:rsidRPr="00023833" w:rsidDel="00035628" w14:paraId="009EAE43" w14:textId="5113A933" w:rsidTr="00704632">
        <w:tblPrEx>
          <w:tblW w:w="11366" w:type="dxa"/>
          <w:tblPrExChange w:id="1629" w:author="Fernandes, Richard (he, him, his | il, le, lui)" w:date="2024-10-08T11:29:00Z" w16du:dateUtc="2024-10-08T15:29:00Z">
            <w:tblPrEx>
              <w:tblW w:w="11366" w:type="dxa"/>
            </w:tblPrEx>
          </w:tblPrExChange>
        </w:tblPrEx>
        <w:trPr>
          <w:trHeight w:val="295"/>
          <w:del w:id="1630" w:author="Fernandes, Richard (he, him, his | il, le, lui)" w:date="2024-10-08T16:50:00Z" w16du:dateUtc="2024-10-08T20:50:00Z"/>
          <w:trPrChange w:id="1631"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632" w:author="Fernandes, Richard (he, him, his | il, le, lui)" w:date="2024-10-08T11:29:00Z" w16du:dateUtc="2024-10-08T15:29:00Z">
              <w:tcPr>
                <w:tcW w:w="0" w:type="dxa"/>
                <w:noWrap/>
                <w:vAlign w:val="bottom"/>
                <w:hideMark/>
              </w:tcPr>
            </w:tcPrChange>
          </w:tcPr>
          <w:p w14:paraId="4DAB2EDD" w14:textId="41B0D0CB" w:rsidR="00AA581A" w:rsidRPr="00023833" w:rsidDel="00035628" w:rsidRDefault="00AA581A">
            <w:pPr>
              <w:rPr>
                <w:del w:id="163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34" w:author="Fernandes, Richard (he, him, his | il, le, lui)" w:date="2024-10-08T16:50:00Z" w16du:dateUtc="2024-10-08T20:50:00Z">
              <w:r w:rsidDel="00035628">
                <w:rPr>
                  <w:rFonts w:ascii="Aptos Narrow" w:hAnsi="Aptos Narrow"/>
                  <w:color w:val="000000"/>
                </w:rPr>
                <w:delText>BONA</w:delText>
              </w:r>
            </w:del>
          </w:p>
        </w:tc>
        <w:tc>
          <w:tcPr>
            <w:tcW w:w="1210" w:type="dxa"/>
            <w:noWrap/>
            <w:vAlign w:val="bottom"/>
            <w:hideMark/>
            <w:tcPrChange w:id="1635" w:author="Fernandes, Richard (he, him, his | il, le, lui)" w:date="2024-10-08T11:29:00Z" w16du:dateUtc="2024-10-08T15:29:00Z">
              <w:tcPr>
                <w:tcW w:w="0" w:type="dxa"/>
                <w:noWrap/>
                <w:vAlign w:val="bottom"/>
                <w:hideMark/>
              </w:tcPr>
            </w:tcPrChange>
          </w:tcPr>
          <w:p w14:paraId="3B31B8EA" w14:textId="314C2662"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3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37" w:author="Fernandes, Richard (he, him, his | il, le, lui)" w:date="2024-10-08T16:50:00Z" w16du:dateUtc="2024-10-08T20:50:00Z">
              <w:r w:rsidDel="00035628">
                <w:rPr>
                  <w:rFonts w:ascii="Aptos Narrow" w:hAnsi="Aptos Narrow"/>
                  <w:color w:val="000000"/>
                </w:rPr>
                <w:delText>25-May-22</w:delText>
              </w:r>
            </w:del>
          </w:p>
        </w:tc>
        <w:tc>
          <w:tcPr>
            <w:tcW w:w="1191" w:type="dxa"/>
            <w:noWrap/>
            <w:vAlign w:val="bottom"/>
            <w:hideMark/>
            <w:tcPrChange w:id="1638" w:author="Fernandes, Richard (he, him, his | il, le, lui)" w:date="2024-10-08T11:29:00Z" w16du:dateUtc="2024-10-08T15:29:00Z">
              <w:tcPr>
                <w:tcW w:w="0" w:type="dxa"/>
                <w:noWrap/>
                <w:vAlign w:val="bottom"/>
                <w:hideMark/>
              </w:tcPr>
            </w:tcPrChange>
          </w:tcPr>
          <w:p w14:paraId="7D8FC0AC" w14:textId="50ED7FFD"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6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40" w:author="Fernandes, Richard (he, him, his | il, le, lui)" w:date="2024-10-08T16:50:00Z" w16du:dateUtc="2024-10-08T20:50:00Z">
              <w:r w:rsidDel="00035628">
                <w:rPr>
                  <w:rFonts w:ascii="Aptos Narrow" w:hAnsi="Aptos Narrow"/>
                  <w:color w:val="000000"/>
                </w:rPr>
                <w:delText>BONA_080</w:delText>
              </w:r>
            </w:del>
          </w:p>
        </w:tc>
        <w:tc>
          <w:tcPr>
            <w:tcW w:w="910" w:type="dxa"/>
            <w:noWrap/>
            <w:vAlign w:val="bottom"/>
            <w:hideMark/>
            <w:tcPrChange w:id="1641" w:author="Fernandes, Richard (he, him, his | il, le, lui)" w:date="2024-10-08T11:29:00Z" w16du:dateUtc="2024-10-08T15:29:00Z">
              <w:tcPr>
                <w:tcW w:w="0" w:type="dxa"/>
                <w:noWrap/>
                <w:vAlign w:val="bottom"/>
                <w:hideMark/>
              </w:tcPr>
            </w:tcPrChange>
          </w:tcPr>
          <w:p w14:paraId="0EDF7442" w14:textId="2AD8E21E"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4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43" w:author="Fernandes, Richard (he, him, his | il, le, lui)" w:date="2024-10-08T16:50:00Z" w16du:dateUtc="2024-10-08T20:50:00Z">
              <w:r w:rsidDel="00035628">
                <w:rPr>
                  <w:rFonts w:ascii="Aptos Narrow" w:hAnsi="Aptos Narrow"/>
                  <w:color w:val="000000"/>
                </w:rPr>
                <w:delText>8</w:delText>
              </w:r>
            </w:del>
          </w:p>
        </w:tc>
        <w:tc>
          <w:tcPr>
            <w:tcW w:w="962" w:type="dxa"/>
            <w:noWrap/>
            <w:vAlign w:val="bottom"/>
            <w:hideMark/>
            <w:tcPrChange w:id="1644" w:author="Fernandes, Richard (he, him, his | il, le, lui)" w:date="2024-10-08T11:29:00Z" w16du:dateUtc="2024-10-08T15:29:00Z">
              <w:tcPr>
                <w:tcW w:w="0" w:type="dxa"/>
                <w:noWrap/>
                <w:vAlign w:val="bottom"/>
                <w:hideMark/>
              </w:tcPr>
            </w:tcPrChange>
          </w:tcPr>
          <w:p w14:paraId="2D7BBF80" w14:textId="62B844B4"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46" w:author="Fernandes, Richard (he, him, his | il, le, lui)" w:date="2024-10-08T16:50:00Z" w16du:dateUtc="2024-10-08T20:50:00Z">
              <w:r w:rsidDel="00035628">
                <w:rPr>
                  <w:rFonts w:ascii="Aptos Narrow" w:hAnsi="Aptos Narrow"/>
                  <w:color w:val="000000"/>
                </w:rPr>
                <w:delText>1.08</w:delText>
              </w:r>
            </w:del>
          </w:p>
        </w:tc>
        <w:tc>
          <w:tcPr>
            <w:tcW w:w="962" w:type="dxa"/>
            <w:noWrap/>
            <w:vAlign w:val="bottom"/>
            <w:hideMark/>
            <w:tcPrChange w:id="1647" w:author="Fernandes, Richard (he, him, his | il, le, lui)" w:date="2024-10-08T11:29:00Z" w16du:dateUtc="2024-10-08T15:29:00Z">
              <w:tcPr>
                <w:tcW w:w="0" w:type="dxa"/>
                <w:noWrap/>
                <w:vAlign w:val="bottom"/>
                <w:hideMark/>
              </w:tcPr>
            </w:tcPrChange>
          </w:tcPr>
          <w:p w14:paraId="7F6E5BD3" w14:textId="2E0AEE37"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4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49" w:author="Fernandes, Richard (he, him, his | il, le, lui)" w:date="2024-10-08T16:50:00Z" w16du:dateUtc="2024-10-08T20:50:00Z">
              <w:r w:rsidDel="00035628">
                <w:rPr>
                  <w:rFonts w:ascii="Aptos Narrow" w:hAnsi="Aptos Narrow"/>
                  <w:color w:val="000000"/>
                </w:rPr>
                <w:delText>0.44</w:delText>
              </w:r>
            </w:del>
          </w:p>
        </w:tc>
        <w:tc>
          <w:tcPr>
            <w:tcW w:w="962" w:type="dxa"/>
            <w:noWrap/>
            <w:vAlign w:val="bottom"/>
            <w:hideMark/>
            <w:tcPrChange w:id="1650" w:author="Fernandes, Richard (he, him, his | il, le, lui)" w:date="2024-10-08T11:29:00Z" w16du:dateUtc="2024-10-08T15:29:00Z">
              <w:tcPr>
                <w:tcW w:w="0" w:type="dxa"/>
                <w:noWrap/>
                <w:vAlign w:val="bottom"/>
                <w:hideMark/>
              </w:tcPr>
            </w:tcPrChange>
          </w:tcPr>
          <w:p w14:paraId="47C5B50C" w14:textId="5ABEC329"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52" w:author="Fernandes, Richard (he, him, his | il, le, lui)" w:date="2024-10-08T16:50:00Z" w16du:dateUtc="2024-10-08T20:50:00Z">
              <w:r w:rsidDel="00035628">
                <w:rPr>
                  <w:rFonts w:ascii="Aptos Narrow" w:hAnsi="Aptos Narrow"/>
                  <w:color w:val="000000"/>
                </w:rPr>
                <w:delText>0.64</w:delText>
              </w:r>
            </w:del>
          </w:p>
        </w:tc>
        <w:tc>
          <w:tcPr>
            <w:tcW w:w="1054" w:type="dxa"/>
            <w:noWrap/>
            <w:vAlign w:val="bottom"/>
            <w:hideMark/>
            <w:tcPrChange w:id="1653" w:author="Fernandes, Richard (he, him, his | il, le, lui)" w:date="2024-10-08T11:29:00Z" w16du:dateUtc="2024-10-08T15:29:00Z">
              <w:tcPr>
                <w:tcW w:w="0" w:type="dxa"/>
                <w:noWrap/>
                <w:vAlign w:val="bottom"/>
                <w:hideMark/>
              </w:tcPr>
            </w:tcPrChange>
          </w:tcPr>
          <w:p w14:paraId="06BF6FE5" w14:textId="59BFEE15"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5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55" w:author="Fernandes, Richard (he, him, his | il, le, lui)" w:date="2024-10-08T16:50:00Z" w16du:dateUtc="2024-10-08T20:50:00Z">
              <w:r w:rsidDel="00035628">
                <w:rPr>
                  <w:rFonts w:ascii="Aptos Narrow" w:hAnsi="Aptos Narrow"/>
                  <w:color w:val="000000"/>
                </w:rPr>
                <w:delText>0.59</w:delText>
              </w:r>
            </w:del>
          </w:p>
        </w:tc>
        <w:tc>
          <w:tcPr>
            <w:tcW w:w="738" w:type="dxa"/>
            <w:noWrap/>
            <w:vAlign w:val="bottom"/>
            <w:hideMark/>
            <w:tcPrChange w:id="1656" w:author="Fernandes, Richard (he, him, his | il, le, lui)" w:date="2024-10-08T11:29:00Z" w16du:dateUtc="2024-10-08T15:29:00Z">
              <w:tcPr>
                <w:tcW w:w="0" w:type="dxa"/>
                <w:noWrap/>
                <w:vAlign w:val="bottom"/>
                <w:hideMark/>
              </w:tcPr>
            </w:tcPrChange>
          </w:tcPr>
          <w:p w14:paraId="79345232" w14:textId="0E63B4EC"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6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58" w:author="Fernandes, Richard (he, him, his | il, le, lui)" w:date="2024-10-08T16:50:00Z" w16du:dateUtc="2024-10-08T20:50:00Z">
              <w:r w:rsidDel="00035628">
                <w:rPr>
                  <w:rFonts w:ascii="Aptos Narrow" w:hAnsi="Aptos Narrow"/>
                  <w:color w:val="000000"/>
                </w:rPr>
                <w:delText>0.60</w:delText>
              </w:r>
            </w:del>
          </w:p>
        </w:tc>
        <w:tc>
          <w:tcPr>
            <w:tcW w:w="886" w:type="dxa"/>
            <w:noWrap/>
            <w:vAlign w:val="bottom"/>
            <w:hideMark/>
            <w:tcPrChange w:id="1659" w:author="Fernandes, Richard (he, him, his | il, le, lui)" w:date="2024-10-08T11:29:00Z" w16du:dateUtc="2024-10-08T15:29:00Z">
              <w:tcPr>
                <w:tcW w:w="0" w:type="dxa"/>
                <w:noWrap/>
                <w:vAlign w:val="bottom"/>
                <w:hideMark/>
              </w:tcPr>
            </w:tcPrChange>
          </w:tcPr>
          <w:p w14:paraId="6742363B" w14:textId="51DBAEAF"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66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61" w:author="Fernandes, Richard (he, him, his | il, le, lui)" w:date="2024-10-08T16:50:00Z" w16du:dateUtc="2024-10-08T20:50:00Z">
              <w:r w:rsidDel="00035628">
                <w:rPr>
                  <w:rFonts w:ascii="Aptos Narrow" w:hAnsi="Aptos Narrow"/>
                  <w:color w:val="000000"/>
                </w:rPr>
                <w:delText>0.81</w:delText>
              </w:r>
            </w:del>
          </w:p>
        </w:tc>
        <w:tc>
          <w:tcPr>
            <w:tcW w:w="835" w:type="dxa"/>
            <w:noWrap/>
            <w:vAlign w:val="bottom"/>
            <w:hideMark/>
            <w:tcPrChange w:id="1662" w:author="Fernandes, Richard (he, him, his | il, le, lui)" w:date="2024-10-08T11:29:00Z" w16du:dateUtc="2024-10-08T15:29:00Z">
              <w:tcPr>
                <w:tcW w:w="0" w:type="dxa"/>
                <w:noWrap/>
                <w:vAlign w:val="bottom"/>
                <w:hideMark/>
              </w:tcPr>
            </w:tcPrChange>
          </w:tcPr>
          <w:p w14:paraId="72276F30" w14:textId="0FC10EC4"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64" w:author="Fernandes, Richard (he, him, his | il, le, lui)" w:date="2024-10-08T16:50:00Z" w16du:dateUtc="2024-10-08T20:50:00Z">
              <w:r w:rsidDel="00035628">
                <w:rPr>
                  <w:rFonts w:ascii="Aptos Narrow" w:hAnsi="Aptos Narrow"/>
                  <w:color w:val="000000"/>
                </w:rPr>
                <w:delText>0.36</w:delText>
              </w:r>
            </w:del>
          </w:p>
        </w:tc>
        <w:tc>
          <w:tcPr>
            <w:tcW w:w="886" w:type="dxa"/>
            <w:noWrap/>
            <w:vAlign w:val="bottom"/>
            <w:hideMark/>
            <w:tcPrChange w:id="1665" w:author="Fernandes, Richard (he, him, his | il, le, lui)" w:date="2024-10-08T11:29:00Z" w16du:dateUtc="2024-10-08T15:29:00Z">
              <w:tcPr>
                <w:tcW w:w="0" w:type="dxa"/>
                <w:noWrap/>
                <w:vAlign w:val="bottom"/>
                <w:hideMark/>
              </w:tcPr>
            </w:tcPrChange>
          </w:tcPr>
          <w:p w14:paraId="6DE18B02" w14:textId="0EA0FCEC"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66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67" w:author="Fernandes, Richard (he, him, his | il, le, lui)" w:date="2024-10-08T16:50:00Z" w16du:dateUtc="2024-10-08T20:50:00Z">
              <w:r w:rsidDel="00035628">
                <w:rPr>
                  <w:rFonts w:ascii="Aptos Narrow" w:hAnsi="Aptos Narrow"/>
                  <w:color w:val="000000"/>
                </w:rPr>
                <w:delText>0.48</w:delText>
              </w:r>
            </w:del>
          </w:p>
        </w:tc>
      </w:tr>
      <w:tr w:rsidR="00704632" w:rsidRPr="00023833" w:rsidDel="00035628" w14:paraId="4E39ED90" w14:textId="008016FA" w:rsidTr="00704632">
        <w:trPr>
          <w:cnfStyle w:val="000000100000" w:firstRow="0" w:lastRow="0" w:firstColumn="0" w:lastColumn="0" w:oddVBand="0" w:evenVBand="0" w:oddHBand="1" w:evenHBand="0" w:firstRowFirstColumn="0" w:firstRowLastColumn="0" w:lastRowFirstColumn="0" w:lastRowLastColumn="0"/>
          <w:trHeight w:val="295"/>
          <w:del w:id="1668"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28FEE6B" w14:textId="3E9808C7" w:rsidR="00AA581A" w:rsidRPr="00023833" w:rsidDel="00035628" w:rsidRDefault="00AA581A">
            <w:pPr>
              <w:rPr>
                <w:del w:id="166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70" w:author="Fernandes, Richard (he, him, his | il, le, lui)" w:date="2024-10-08T16:50:00Z" w16du:dateUtc="2024-10-08T20:50:00Z">
              <w:r w:rsidDel="00035628">
                <w:rPr>
                  <w:rFonts w:ascii="Aptos Narrow" w:hAnsi="Aptos Narrow"/>
                  <w:color w:val="000000"/>
                </w:rPr>
                <w:delText>DEJU</w:delText>
              </w:r>
            </w:del>
          </w:p>
        </w:tc>
        <w:tc>
          <w:tcPr>
            <w:tcW w:w="1210" w:type="dxa"/>
            <w:noWrap/>
            <w:vAlign w:val="bottom"/>
            <w:hideMark/>
          </w:tcPr>
          <w:p w14:paraId="46BA73E9" w14:textId="2BE1DCB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7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72" w:author="Fernandes, Richard (he, him, his | il, le, lui)" w:date="2024-10-08T16:50:00Z" w16du:dateUtc="2024-10-08T20:50:00Z">
              <w:r w:rsidDel="00035628">
                <w:rPr>
                  <w:rFonts w:ascii="Aptos Narrow" w:hAnsi="Aptos Narrow"/>
                  <w:color w:val="000000"/>
                </w:rPr>
                <w:delText>23-May-22</w:delText>
              </w:r>
            </w:del>
          </w:p>
        </w:tc>
        <w:tc>
          <w:tcPr>
            <w:tcW w:w="1191" w:type="dxa"/>
            <w:noWrap/>
            <w:vAlign w:val="bottom"/>
            <w:hideMark/>
          </w:tcPr>
          <w:p w14:paraId="79FD8C4E" w14:textId="2BCBAB70"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74" w:author="Fernandes, Richard (he, him, his | il, le, lui)" w:date="2024-10-08T16:50:00Z" w16du:dateUtc="2024-10-08T20:50:00Z">
              <w:r w:rsidDel="00035628">
                <w:rPr>
                  <w:rFonts w:ascii="Aptos Narrow" w:hAnsi="Aptos Narrow"/>
                  <w:color w:val="000000"/>
                </w:rPr>
                <w:delText>DEJU_052</w:delText>
              </w:r>
            </w:del>
          </w:p>
        </w:tc>
        <w:tc>
          <w:tcPr>
            <w:tcW w:w="910" w:type="dxa"/>
            <w:noWrap/>
            <w:vAlign w:val="bottom"/>
            <w:hideMark/>
          </w:tcPr>
          <w:p w14:paraId="0EFC844D" w14:textId="2C4215F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76" w:author="Fernandes, Richard (he, him, his | il, le, lui)" w:date="2024-10-08T16:50:00Z" w16du:dateUtc="2024-10-08T20:50:00Z">
              <w:r w:rsidDel="00035628">
                <w:rPr>
                  <w:rFonts w:ascii="Aptos Narrow" w:hAnsi="Aptos Narrow"/>
                  <w:color w:val="000000"/>
                </w:rPr>
                <w:delText>10</w:delText>
              </w:r>
            </w:del>
          </w:p>
        </w:tc>
        <w:tc>
          <w:tcPr>
            <w:tcW w:w="962" w:type="dxa"/>
            <w:noWrap/>
            <w:vAlign w:val="bottom"/>
            <w:hideMark/>
          </w:tcPr>
          <w:p w14:paraId="086C2A1C" w14:textId="792055E3"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7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78" w:author="Fernandes, Richard (he, him, his | il, le, lui)" w:date="2024-10-08T16:50:00Z" w16du:dateUtc="2024-10-08T20:50:00Z">
              <w:r w:rsidDel="00035628">
                <w:rPr>
                  <w:rFonts w:ascii="Aptos Narrow" w:hAnsi="Aptos Narrow"/>
                  <w:color w:val="000000"/>
                </w:rPr>
                <w:delText>0.19</w:delText>
              </w:r>
            </w:del>
          </w:p>
        </w:tc>
        <w:tc>
          <w:tcPr>
            <w:tcW w:w="962" w:type="dxa"/>
            <w:noWrap/>
            <w:vAlign w:val="bottom"/>
            <w:hideMark/>
          </w:tcPr>
          <w:p w14:paraId="38982720" w14:textId="5A24A0CC"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7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80" w:author="Fernandes, Richard (he, him, his | il, le, lui)" w:date="2024-10-08T16:50:00Z" w16du:dateUtc="2024-10-08T20:50:00Z">
              <w:r w:rsidDel="00035628">
                <w:rPr>
                  <w:rFonts w:ascii="Aptos Narrow" w:hAnsi="Aptos Narrow"/>
                  <w:color w:val="000000"/>
                </w:rPr>
                <w:delText>0.09</w:delText>
              </w:r>
            </w:del>
          </w:p>
        </w:tc>
        <w:tc>
          <w:tcPr>
            <w:tcW w:w="962" w:type="dxa"/>
            <w:noWrap/>
            <w:vAlign w:val="bottom"/>
            <w:hideMark/>
          </w:tcPr>
          <w:p w14:paraId="4021BDE2" w14:textId="1F52BD14"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82" w:author="Fernandes, Richard (he, him, his | il, le, lui)" w:date="2024-10-08T16:50:00Z" w16du:dateUtc="2024-10-08T20:50:00Z">
              <w:r w:rsidDel="00035628">
                <w:rPr>
                  <w:rFonts w:ascii="Aptos Narrow" w:hAnsi="Aptos Narrow"/>
                  <w:color w:val="000000"/>
                </w:rPr>
                <w:delText>0.10</w:delText>
              </w:r>
            </w:del>
          </w:p>
        </w:tc>
        <w:tc>
          <w:tcPr>
            <w:tcW w:w="1054" w:type="dxa"/>
            <w:noWrap/>
            <w:vAlign w:val="bottom"/>
            <w:hideMark/>
          </w:tcPr>
          <w:p w14:paraId="697E56F9" w14:textId="75C82E2F"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8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84" w:author="Fernandes, Richard (he, him, his | il, le, lui)" w:date="2024-10-08T16:50:00Z" w16du:dateUtc="2024-10-08T20:50:00Z">
              <w:r w:rsidDel="00035628">
                <w:rPr>
                  <w:rFonts w:ascii="Aptos Narrow" w:hAnsi="Aptos Narrow"/>
                  <w:color w:val="000000"/>
                </w:rPr>
                <w:delText>0.53</w:delText>
              </w:r>
            </w:del>
          </w:p>
        </w:tc>
        <w:tc>
          <w:tcPr>
            <w:tcW w:w="738" w:type="dxa"/>
            <w:noWrap/>
            <w:vAlign w:val="bottom"/>
            <w:hideMark/>
          </w:tcPr>
          <w:p w14:paraId="2EDB806D" w14:textId="7DD95881"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8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86" w:author="Fernandes, Richard (he, him, his | il, le, lui)" w:date="2024-10-08T16:50:00Z" w16du:dateUtc="2024-10-08T20:50:00Z">
              <w:r w:rsidDel="00035628">
                <w:rPr>
                  <w:rFonts w:ascii="Aptos Narrow" w:hAnsi="Aptos Narrow"/>
                  <w:color w:val="000000"/>
                </w:rPr>
                <w:delText>1.35</w:delText>
              </w:r>
            </w:del>
          </w:p>
        </w:tc>
        <w:tc>
          <w:tcPr>
            <w:tcW w:w="886" w:type="dxa"/>
            <w:noWrap/>
            <w:vAlign w:val="bottom"/>
            <w:hideMark/>
          </w:tcPr>
          <w:p w14:paraId="35DA93A4" w14:textId="2F0A8282"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68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88" w:author="Fernandes, Richard (he, him, his | il, le, lui)" w:date="2024-10-08T16:50:00Z" w16du:dateUtc="2024-10-08T20:50:00Z">
              <w:r w:rsidDel="00035628">
                <w:rPr>
                  <w:rFonts w:ascii="Aptos Narrow" w:hAnsi="Aptos Narrow"/>
                  <w:color w:val="000000"/>
                </w:rPr>
                <w:delText>0.96</w:delText>
              </w:r>
            </w:del>
          </w:p>
        </w:tc>
        <w:tc>
          <w:tcPr>
            <w:tcW w:w="835" w:type="dxa"/>
            <w:noWrap/>
            <w:vAlign w:val="bottom"/>
            <w:hideMark/>
          </w:tcPr>
          <w:p w14:paraId="1D5EBD57" w14:textId="7124F6AA"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8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90" w:author="Fernandes, Richard (he, him, his | il, le, lui)" w:date="2024-10-08T16:50:00Z" w16du:dateUtc="2024-10-08T20:50:00Z">
              <w:r w:rsidDel="00035628">
                <w:rPr>
                  <w:rFonts w:ascii="Aptos Narrow" w:hAnsi="Aptos Narrow"/>
                  <w:color w:val="000000"/>
                </w:rPr>
                <w:delText>0.71</w:delText>
              </w:r>
            </w:del>
          </w:p>
        </w:tc>
        <w:tc>
          <w:tcPr>
            <w:tcW w:w="886" w:type="dxa"/>
            <w:noWrap/>
            <w:vAlign w:val="bottom"/>
            <w:hideMark/>
          </w:tcPr>
          <w:p w14:paraId="56928660" w14:textId="56BF35CE"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69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92" w:author="Fernandes, Richard (he, him, his | il, le, lui)" w:date="2024-10-08T16:50:00Z" w16du:dateUtc="2024-10-08T20:50:00Z">
              <w:r w:rsidDel="00035628">
                <w:rPr>
                  <w:rFonts w:ascii="Aptos Narrow" w:hAnsi="Aptos Narrow"/>
                  <w:color w:val="000000"/>
                </w:rPr>
                <w:delText>0.51</w:delText>
              </w:r>
            </w:del>
          </w:p>
        </w:tc>
      </w:tr>
      <w:tr w:rsidR="00AA581A" w:rsidRPr="00023833" w:rsidDel="00035628" w14:paraId="75F24C5C" w14:textId="490134D2" w:rsidTr="00704632">
        <w:tblPrEx>
          <w:tblW w:w="11366" w:type="dxa"/>
          <w:tblPrExChange w:id="1693" w:author="Fernandes, Richard (he, him, his | il, le, lui)" w:date="2024-10-08T11:29:00Z" w16du:dateUtc="2024-10-08T15:29:00Z">
            <w:tblPrEx>
              <w:tblW w:w="11366" w:type="dxa"/>
            </w:tblPrEx>
          </w:tblPrExChange>
        </w:tblPrEx>
        <w:trPr>
          <w:trHeight w:val="295"/>
          <w:del w:id="1694" w:author="Fernandes, Richard (he, him, his | il, le, lui)" w:date="2024-10-08T16:50:00Z" w16du:dateUtc="2024-10-08T20:50:00Z"/>
          <w:trPrChange w:id="1695"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696" w:author="Fernandes, Richard (he, him, his | il, le, lui)" w:date="2024-10-08T11:29:00Z" w16du:dateUtc="2024-10-08T15:29:00Z">
              <w:tcPr>
                <w:tcW w:w="0" w:type="dxa"/>
                <w:noWrap/>
                <w:vAlign w:val="bottom"/>
                <w:hideMark/>
              </w:tcPr>
            </w:tcPrChange>
          </w:tcPr>
          <w:p w14:paraId="1F5B7B3E" w14:textId="4C4309F5" w:rsidR="00AA581A" w:rsidRPr="00023833" w:rsidDel="00035628" w:rsidRDefault="00AA581A">
            <w:pPr>
              <w:rPr>
                <w:del w:id="169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698" w:author="Fernandes, Richard (he, him, his | il, le, lui)" w:date="2024-10-08T16:50:00Z" w16du:dateUtc="2024-10-08T20:50:00Z">
              <w:r w:rsidDel="00035628">
                <w:rPr>
                  <w:rFonts w:ascii="Aptos Narrow" w:hAnsi="Aptos Narrow"/>
                  <w:color w:val="000000"/>
                </w:rPr>
                <w:delText>DEJU</w:delText>
              </w:r>
            </w:del>
          </w:p>
        </w:tc>
        <w:tc>
          <w:tcPr>
            <w:tcW w:w="1210" w:type="dxa"/>
            <w:noWrap/>
            <w:vAlign w:val="bottom"/>
            <w:hideMark/>
            <w:tcPrChange w:id="1699" w:author="Fernandes, Richard (he, him, his | il, le, lui)" w:date="2024-10-08T11:29:00Z" w16du:dateUtc="2024-10-08T15:29:00Z">
              <w:tcPr>
                <w:tcW w:w="0" w:type="dxa"/>
                <w:noWrap/>
                <w:vAlign w:val="bottom"/>
                <w:hideMark/>
              </w:tcPr>
            </w:tcPrChange>
          </w:tcPr>
          <w:p w14:paraId="1393A968" w14:textId="6BC47D6D"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0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01" w:author="Fernandes, Richard (he, him, his | il, le, lui)" w:date="2024-10-08T16:50:00Z" w16du:dateUtc="2024-10-08T20:50:00Z">
              <w:r w:rsidDel="00035628">
                <w:rPr>
                  <w:rFonts w:ascii="Aptos Narrow" w:hAnsi="Aptos Narrow"/>
                  <w:color w:val="000000"/>
                </w:rPr>
                <w:delText>23-May-22</w:delText>
              </w:r>
            </w:del>
          </w:p>
        </w:tc>
        <w:tc>
          <w:tcPr>
            <w:tcW w:w="1191" w:type="dxa"/>
            <w:noWrap/>
            <w:vAlign w:val="bottom"/>
            <w:hideMark/>
            <w:tcPrChange w:id="1702" w:author="Fernandes, Richard (he, him, his | il, le, lui)" w:date="2024-10-08T11:29:00Z" w16du:dateUtc="2024-10-08T15:29:00Z">
              <w:tcPr>
                <w:tcW w:w="0" w:type="dxa"/>
                <w:noWrap/>
                <w:vAlign w:val="bottom"/>
                <w:hideMark/>
              </w:tcPr>
            </w:tcPrChange>
          </w:tcPr>
          <w:p w14:paraId="22D6B0E2" w14:textId="3B5D65B5"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70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04" w:author="Fernandes, Richard (he, him, his | il, le, lui)" w:date="2024-10-08T16:50:00Z" w16du:dateUtc="2024-10-08T20:50:00Z">
              <w:r w:rsidDel="00035628">
                <w:rPr>
                  <w:rFonts w:ascii="Aptos Narrow" w:hAnsi="Aptos Narrow"/>
                  <w:color w:val="000000"/>
                </w:rPr>
                <w:delText>DEJU_056</w:delText>
              </w:r>
            </w:del>
          </w:p>
        </w:tc>
        <w:tc>
          <w:tcPr>
            <w:tcW w:w="910" w:type="dxa"/>
            <w:noWrap/>
            <w:vAlign w:val="bottom"/>
            <w:hideMark/>
            <w:tcPrChange w:id="1705" w:author="Fernandes, Richard (he, him, his | il, le, lui)" w:date="2024-10-08T11:29:00Z" w16du:dateUtc="2024-10-08T15:29:00Z">
              <w:tcPr>
                <w:tcW w:w="0" w:type="dxa"/>
                <w:noWrap/>
                <w:vAlign w:val="bottom"/>
                <w:hideMark/>
              </w:tcPr>
            </w:tcPrChange>
          </w:tcPr>
          <w:p w14:paraId="214C8720" w14:textId="50E66D83"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0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07" w:author="Fernandes, Richard (he, him, his | il, le, lui)" w:date="2024-10-08T16:50:00Z" w16du:dateUtc="2024-10-08T20:50:00Z">
              <w:r w:rsidDel="00035628">
                <w:rPr>
                  <w:rFonts w:ascii="Aptos Narrow" w:hAnsi="Aptos Narrow"/>
                  <w:color w:val="000000"/>
                </w:rPr>
                <w:delText>10</w:delText>
              </w:r>
            </w:del>
          </w:p>
        </w:tc>
        <w:tc>
          <w:tcPr>
            <w:tcW w:w="962" w:type="dxa"/>
            <w:noWrap/>
            <w:vAlign w:val="bottom"/>
            <w:hideMark/>
            <w:tcPrChange w:id="1708" w:author="Fernandes, Richard (he, him, his | il, le, lui)" w:date="2024-10-08T11:29:00Z" w16du:dateUtc="2024-10-08T15:29:00Z">
              <w:tcPr>
                <w:tcW w:w="0" w:type="dxa"/>
                <w:noWrap/>
                <w:vAlign w:val="bottom"/>
                <w:hideMark/>
              </w:tcPr>
            </w:tcPrChange>
          </w:tcPr>
          <w:p w14:paraId="0FE892DF" w14:textId="4131335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10" w:author="Fernandes, Richard (he, him, his | il, le, lui)" w:date="2024-10-08T16:50:00Z" w16du:dateUtc="2024-10-08T20:50:00Z">
              <w:r w:rsidDel="00035628">
                <w:rPr>
                  <w:rFonts w:ascii="Aptos Narrow" w:hAnsi="Aptos Narrow"/>
                  <w:color w:val="000000"/>
                </w:rPr>
                <w:delText>0.99</w:delText>
              </w:r>
            </w:del>
          </w:p>
        </w:tc>
        <w:tc>
          <w:tcPr>
            <w:tcW w:w="962" w:type="dxa"/>
            <w:noWrap/>
            <w:vAlign w:val="bottom"/>
            <w:hideMark/>
            <w:tcPrChange w:id="1711" w:author="Fernandes, Richard (he, him, his | il, le, lui)" w:date="2024-10-08T11:29:00Z" w16du:dateUtc="2024-10-08T15:29:00Z">
              <w:tcPr>
                <w:tcW w:w="0" w:type="dxa"/>
                <w:noWrap/>
                <w:vAlign w:val="bottom"/>
                <w:hideMark/>
              </w:tcPr>
            </w:tcPrChange>
          </w:tcPr>
          <w:p w14:paraId="685729FC" w14:textId="07A2E133"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1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13" w:author="Fernandes, Richard (he, him, his | il, le, lui)" w:date="2024-10-08T16:50:00Z" w16du:dateUtc="2024-10-08T20:50:00Z">
              <w:r w:rsidDel="00035628">
                <w:rPr>
                  <w:rFonts w:ascii="Aptos Narrow" w:hAnsi="Aptos Narrow"/>
                  <w:color w:val="000000"/>
                </w:rPr>
                <w:delText>0.27</w:delText>
              </w:r>
            </w:del>
          </w:p>
        </w:tc>
        <w:tc>
          <w:tcPr>
            <w:tcW w:w="962" w:type="dxa"/>
            <w:noWrap/>
            <w:vAlign w:val="bottom"/>
            <w:hideMark/>
            <w:tcPrChange w:id="1714" w:author="Fernandes, Richard (he, him, his | il, le, lui)" w:date="2024-10-08T11:29:00Z" w16du:dateUtc="2024-10-08T15:29:00Z">
              <w:tcPr>
                <w:tcW w:w="0" w:type="dxa"/>
                <w:noWrap/>
                <w:vAlign w:val="bottom"/>
                <w:hideMark/>
              </w:tcPr>
            </w:tcPrChange>
          </w:tcPr>
          <w:p w14:paraId="72F2927E" w14:textId="1560CEF3"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16" w:author="Fernandes, Richard (he, him, his | il, le, lui)" w:date="2024-10-08T16:50:00Z" w16du:dateUtc="2024-10-08T20:50:00Z">
              <w:r w:rsidDel="00035628">
                <w:rPr>
                  <w:rFonts w:ascii="Aptos Narrow" w:hAnsi="Aptos Narrow"/>
                  <w:color w:val="000000"/>
                </w:rPr>
                <w:delText>0.72</w:delText>
              </w:r>
            </w:del>
          </w:p>
        </w:tc>
        <w:tc>
          <w:tcPr>
            <w:tcW w:w="1054" w:type="dxa"/>
            <w:noWrap/>
            <w:vAlign w:val="bottom"/>
            <w:hideMark/>
            <w:tcPrChange w:id="1717" w:author="Fernandes, Richard (he, him, his | il, le, lui)" w:date="2024-10-08T11:29:00Z" w16du:dateUtc="2024-10-08T15:29:00Z">
              <w:tcPr>
                <w:tcW w:w="0" w:type="dxa"/>
                <w:noWrap/>
                <w:vAlign w:val="bottom"/>
                <w:hideMark/>
              </w:tcPr>
            </w:tcPrChange>
          </w:tcPr>
          <w:p w14:paraId="5EEAE5D4" w14:textId="3CE7DC70"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1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19" w:author="Fernandes, Richard (he, him, his | il, le, lui)" w:date="2024-10-08T16:50:00Z" w16du:dateUtc="2024-10-08T20:50:00Z">
              <w:r w:rsidDel="00035628">
                <w:rPr>
                  <w:rFonts w:ascii="Aptos Narrow" w:hAnsi="Aptos Narrow"/>
                  <w:color w:val="000000"/>
                </w:rPr>
                <w:delText>0.73</w:delText>
              </w:r>
            </w:del>
          </w:p>
        </w:tc>
        <w:tc>
          <w:tcPr>
            <w:tcW w:w="738" w:type="dxa"/>
            <w:noWrap/>
            <w:vAlign w:val="bottom"/>
            <w:hideMark/>
            <w:tcPrChange w:id="1720" w:author="Fernandes, Richard (he, him, his | il, le, lui)" w:date="2024-10-08T11:29:00Z" w16du:dateUtc="2024-10-08T15:29:00Z">
              <w:tcPr>
                <w:tcW w:w="0" w:type="dxa"/>
                <w:noWrap/>
                <w:vAlign w:val="bottom"/>
                <w:hideMark/>
              </w:tcPr>
            </w:tcPrChange>
          </w:tcPr>
          <w:p w14:paraId="747FF22B" w14:textId="7B6085A1"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7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22" w:author="Fernandes, Richard (he, him, his | il, le, lui)" w:date="2024-10-08T16:50:00Z" w16du:dateUtc="2024-10-08T20:50:00Z">
              <w:r w:rsidDel="00035628">
                <w:rPr>
                  <w:rFonts w:ascii="Aptos Narrow" w:hAnsi="Aptos Narrow"/>
                  <w:color w:val="000000"/>
                </w:rPr>
                <w:delText>0.78</w:delText>
              </w:r>
            </w:del>
          </w:p>
        </w:tc>
        <w:tc>
          <w:tcPr>
            <w:tcW w:w="886" w:type="dxa"/>
            <w:noWrap/>
            <w:vAlign w:val="bottom"/>
            <w:hideMark/>
            <w:tcPrChange w:id="1723" w:author="Fernandes, Richard (he, him, his | il, le, lui)" w:date="2024-10-08T11:29:00Z" w16du:dateUtc="2024-10-08T15:29:00Z">
              <w:tcPr>
                <w:tcW w:w="0" w:type="dxa"/>
                <w:noWrap/>
                <w:vAlign w:val="bottom"/>
                <w:hideMark/>
              </w:tcPr>
            </w:tcPrChange>
          </w:tcPr>
          <w:p w14:paraId="6B7A5AFF" w14:textId="5651E590"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72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25" w:author="Fernandes, Richard (he, him, his | il, le, lui)" w:date="2024-10-08T16:50:00Z" w16du:dateUtc="2024-10-08T20:50:00Z">
              <w:r w:rsidDel="00035628">
                <w:rPr>
                  <w:rFonts w:ascii="Aptos Narrow" w:hAnsi="Aptos Narrow"/>
                  <w:color w:val="000000"/>
                </w:rPr>
                <w:delText>0.73</w:delText>
              </w:r>
            </w:del>
          </w:p>
        </w:tc>
        <w:tc>
          <w:tcPr>
            <w:tcW w:w="835" w:type="dxa"/>
            <w:noWrap/>
            <w:vAlign w:val="bottom"/>
            <w:hideMark/>
            <w:tcPrChange w:id="1726" w:author="Fernandes, Richard (he, him, his | il, le, lui)" w:date="2024-10-08T11:29:00Z" w16du:dateUtc="2024-10-08T15:29:00Z">
              <w:tcPr>
                <w:tcW w:w="0" w:type="dxa"/>
                <w:noWrap/>
                <w:vAlign w:val="bottom"/>
                <w:hideMark/>
              </w:tcPr>
            </w:tcPrChange>
          </w:tcPr>
          <w:p w14:paraId="5001E0BF" w14:textId="2DB8E523"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28" w:author="Fernandes, Richard (he, him, his | il, le, lui)" w:date="2024-10-08T16:50:00Z" w16du:dateUtc="2024-10-08T20:50:00Z">
              <w:r w:rsidDel="00035628">
                <w:rPr>
                  <w:rFonts w:ascii="Aptos Narrow" w:hAnsi="Aptos Narrow"/>
                  <w:color w:val="000000"/>
                </w:rPr>
                <w:delText>0.57</w:delText>
              </w:r>
            </w:del>
          </w:p>
        </w:tc>
        <w:tc>
          <w:tcPr>
            <w:tcW w:w="886" w:type="dxa"/>
            <w:noWrap/>
            <w:vAlign w:val="bottom"/>
            <w:hideMark/>
            <w:tcPrChange w:id="1729" w:author="Fernandes, Richard (he, him, his | il, le, lui)" w:date="2024-10-08T11:29:00Z" w16du:dateUtc="2024-10-08T15:29:00Z">
              <w:tcPr>
                <w:tcW w:w="0" w:type="dxa"/>
                <w:noWrap/>
                <w:vAlign w:val="bottom"/>
                <w:hideMark/>
              </w:tcPr>
            </w:tcPrChange>
          </w:tcPr>
          <w:p w14:paraId="7317DFD1" w14:textId="628FFD9C"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3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31" w:author="Fernandes, Richard (he, him, his | il, le, lui)" w:date="2024-10-08T16:50:00Z" w16du:dateUtc="2024-10-08T20:50:00Z">
              <w:r w:rsidDel="00035628">
                <w:rPr>
                  <w:rFonts w:ascii="Aptos Narrow" w:hAnsi="Aptos Narrow"/>
                  <w:color w:val="000000"/>
                </w:rPr>
                <w:delText>0.53</w:delText>
              </w:r>
            </w:del>
          </w:p>
        </w:tc>
      </w:tr>
      <w:tr w:rsidR="00704632" w:rsidRPr="00023833" w:rsidDel="00035628" w14:paraId="3C8A4B07" w14:textId="4B834B74" w:rsidTr="00704632">
        <w:trPr>
          <w:cnfStyle w:val="000000100000" w:firstRow="0" w:lastRow="0" w:firstColumn="0" w:lastColumn="0" w:oddVBand="0" w:evenVBand="0" w:oddHBand="1" w:evenHBand="0" w:firstRowFirstColumn="0" w:firstRowLastColumn="0" w:lastRowFirstColumn="0" w:lastRowLastColumn="0"/>
          <w:trHeight w:val="295"/>
          <w:del w:id="1732"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B6853F0" w14:textId="0E37B27A" w:rsidR="00AA581A" w:rsidRPr="00023833" w:rsidDel="00035628" w:rsidRDefault="00AA581A">
            <w:pPr>
              <w:rPr>
                <w:del w:id="173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34" w:author="Fernandes, Richard (he, him, his | il, le, lui)" w:date="2024-10-08T16:50:00Z" w16du:dateUtc="2024-10-08T20:50:00Z">
              <w:r w:rsidDel="00035628">
                <w:rPr>
                  <w:rFonts w:ascii="Aptos Narrow" w:hAnsi="Aptos Narrow"/>
                  <w:color w:val="000000"/>
                </w:rPr>
                <w:delText>DEJU</w:delText>
              </w:r>
            </w:del>
          </w:p>
        </w:tc>
        <w:tc>
          <w:tcPr>
            <w:tcW w:w="1210" w:type="dxa"/>
            <w:noWrap/>
            <w:vAlign w:val="bottom"/>
            <w:hideMark/>
          </w:tcPr>
          <w:p w14:paraId="1C691B65" w14:textId="248E57E3"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3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36" w:author="Fernandes, Richard (he, him, his | il, le, lui)" w:date="2024-10-08T16:50:00Z" w16du:dateUtc="2024-10-08T20:50:00Z">
              <w:r w:rsidDel="00035628">
                <w:rPr>
                  <w:rFonts w:ascii="Aptos Narrow" w:hAnsi="Aptos Narrow"/>
                  <w:color w:val="000000"/>
                </w:rPr>
                <w:delText>23-May-22</w:delText>
              </w:r>
            </w:del>
          </w:p>
        </w:tc>
        <w:tc>
          <w:tcPr>
            <w:tcW w:w="1191" w:type="dxa"/>
            <w:noWrap/>
            <w:vAlign w:val="bottom"/>
            <w:hideMark/>
          </w:tcPr>
          <w:p w14:paraId="074CB940" w14:textId="209253B8"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7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38" w:author="Fernandes, Richard (he, him, his | il, le, lui)" w:date="2024-10-08T16:50:00Z" w16du:dateUtc="2024-10-08T20:50:00Z">
              <w:r w:rsidDel="00035628">
                <w:rPr>
                  <w:rFonts w:ascii="Aptos Narrow" w:hAnsi="Aptos Narrow"/>
                  <w:color w:val="000000"/>
                </w:rPr>
                <w:delText>DEJU_061</w:delText>
              </w:r>
            </w:del>
          </w:p>
        </w:tc>
        <w:tc>
          <w:tcPr>
            <w:tcW w:w="910" w:type="dxa"/>
            <w:noWrap/>
            <w:vAlign w:val="bottom"/>
            <w:hideMark/>
          </w:tcPr>
          <w:p w14:paraId="256B91A3" w14:textId="7F16FD1B"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40" w:author="Fernandes, Richard (he, him, his | il, le, lui)" w:date="2024-10-08T16:50:00Z" w16du:dateUtc="2024-10-08T20:50:00Z">
              <w:r w:rsidDel="00035628">
                <w:rPr>
                  <w:rFonts w:ascii="Aptos Narrow" w:hAnsi="Aptos Narrow"/>
                  <w:color w:val="000000"/>
                </w:rPr>
                <w:delText>10</w:delText>
              </w:r>
            </w:del>
          </w:p>
        </w:tc>
        <w:tc>
          <w:tcPr>
            <w:tcW w:w="962" w:type="dxa"/>
            <w:noWrap/>
            <w:vAlign w:val="bottom"/>
            <w:hideMark/>
          </w:tcPr>
          <w:p w14:paraId="2ABED556" w14:textId="7CED850F"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42" w:author="Fernandes, Richard (he, him, his | il, le, lui)" w:date="2024-10-08T16:50:00Z" w16du:dateUtc="2024-10-08T20:50:00Z">
              <w:r w:rsidDel="00035628">
                <w:rPr>
                  <w:rFonts w:ascii="Aptos Narrow" w:hAnsi="Aptos Narrow"/>
                  <w:color w:val="000000"/>
                </w:rPr>
                <w:delText>0.45</w:delText>
              </w:r>
            </w:del>
          </w:p>
        </w:tc>
        <w:tc>
          <w:tcPr>
            <w:tcW w:w="962" w:type="dxa"/>
            <w:noWrap/>
            <w:vAlign w:val="bottom"/>
            <w:hideMark/>
          </w:tcPr>
          <w:p w14:paraId="760B03C7" w14:textId="5CFDA7C4"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44" w:author="Fernandes, Richard (he, him, his | il, le, lui)" w:date="2024-10-08T16:50:00Z" w16du:dateUtc="2024-10-08T20:50:00Z">
              <w:r w:rsidDel="00035628">
                <w:rPr>
                  <w:rFonts w:ascii="Aptos Narrow" w:hAnsi="Aptos Narrow"/>
                  <w:color w:val="000000"/>
                </w:rPr>
                <w:delText>0.12</w:delText>
              </w:r>
            </w:del>
          </w:p>
        </w:tc>
        <w:tc>
          <w:tcPr>
            <w:tcW w:w="962" w:type="dxa"/>
            <w:noWrap/>
            <w:vAlign w:val="bottom"/>
            <w:hideMark/>
          </w:tcPr>
          <w:p w14:paraId="1F9CEAB2" w14:textId="1ED56598"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46" w:author="Fernandes, Richard (he, him, his | il, le, lui)" w:date="2024-10-08T16:50:00Z" w16du:dateUtc="2024-10-08T20:50:00Z">
              <w:r w:rsidDel="00035628">
                <w:rPr>
                  <w:rFonts w:ascii="Aptos Narrow" w:hAnsi="Aptos Narrow"/>
                  <w:color w:val="000000"/>
                </w:rPr>
                <w:delText>0.33</w:delText>
              </w:r>
            </w:del>
          </w:p>
        </w:tc>
        <w:tc>
          <w:tcPr>
            <w:tcW w:w="1054" w:type="dxa"/>
            <w:noWrap/>
            <w:vAlign w:val="bottom"/>
            <w:hideMark/>
          </w:tcPr>
          <w:p w14:paraId="61E47CD0" w14:textId="56EB0158"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48" w:author="Fernandes, Richard (he, him, his | il, le, lui)" w:date="2024-10-08T16:50:00Z" w16du:dateUtc="2024-10-08T20:50:00Z">
              <w:r w:rsidDel="00035628">
                <w:rPr>
                  <w:rFonts w:ascii="Aptos Narrow" w:hAnsi="Aptos Narrow"/>
                  <w:color w:val="000000"/>
                </w:rPr>
                <w:delText>0.73</w:delText>
              </w:r>
            </w:del>
          </w:p>
        </w:tc>
        <w:tc>
          <w:tcPr>
            <w:tcW w:w="738" w:type="dxa"/>
            <w:noWrap/>
            <w:vAlign w:val="bottom"/>
            <w:hideMark/>
          </w:tcPr>
          <w:p w14:paraId="159522B6" w14:textId="500F4FA9"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7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50" w:author="Fernandes, Richard (he, him, his | il, le, lui)" w:date="2024-10-08T16:50:00Z" w16du:dateUtc="2024-10-08T20:50:00Z">
              <w:r w:rsidDel="00035628">
                <w:rPr>
                  <w:rFonts w:ascii="Aptos Narrow" w:hAnsi="Aptos Narrow"/>
                  <w:color w:val="000000"/>
                </w:rPr>
                <w:delText>0.31</w:delText>
              </w:r>
            </w:del>
          </w:p>
        </w:tc>
        <w:tc>
          <w:tcPr>
            <w:tcW w:w="886" w:type="dxa"/>
            <w:noWrap/>
            <w:vAlign w:val="bottom"/>
            <w:hideMark/>
          </w:tcPr>
          <w:p w14:paraId="15617038" w14:textId="3F1C56E6"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7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52" w:author="Fernandes, Richard (he, him, his | il, le, lui)" w:date="2024-10-08T16:50:00Z" w16du:dateUtc="2024-10-08T20:50:00Z">
              <w:r w:rsidDel="00035628">
                <w:rPr>
                  <w:rFonts w:ascii="Aptos Narrow" w:hAnsi="Aptos Narrow"/>
                  <w:color w:val="000000"/>
                </w:rPr>
                <w:delText>0.46</w:delText>
              </w:r>
            </w:del>
          </w:p>
        </w:tc>
        <w:tc>
          <w:tcPr>
            <w:tcW w:w="835" w:type="dxa"/>
            <w:noWrap/>
            <w:vAlign w:val="bottom"/>
            <w:hideMark/>
          </w:tcPr>
          <w:p w14:paraId="561ACE7D" w14:textId="21A3034D"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54" w:author="Fernandes, Richard (he, him, his | il, le, lui)" w:date="2024-10-08T16:50:00Z" w16du:dateUtc="2024-10-08T20:50:00Z">
              <w:r w:rsidDel="00035628">
                <w:rPr>
                  <w:rFonts w:ascii="Aptos Narrow" w:hAnsi="Aptos Narrow"/>
                  <w:color w:val="000000"/>
                </w:rPr>
                <w:delText>0.23</w:delText>
              </w:r>
            </w:del>
          </w:p>
        </w:tc>
        <w:tc>
          <w:tcPr>
            <w:tcW w:w="886" w:type="dxa"/>
            <w:noWrap/>
            <w:vAlign w:val="bottom"/>
            <w:hideMark/>
          </w:tcPr>
          <w:p w14:paraId="5D706973" w14:textId="0C4844C7"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7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56" w:author="Fernandes, Richard (he, him, his | il, le, lui)" w:date="2024-10-08T16:50:00Z" w16du:dateUtc="2024-10-08T20:50:00Z">
              <w:r w:rsidDel="00035628">
                <w:rPr>
                  <w:rFonts w:ascii="Aptos Narrow" w:hAnsi="Aptos Narrow"/>
                  <w:color w:val="000000"/>
                </w:rPr>
                <w:delText>0.34</w:delText>
              </w:r>
            </w:del>
          </w:p>
        </w:tc>
      </w:tr>
      <w:tr w:rsidR="00AA581A" w:rsidRPr="00023833" w:rsidDel="00035628" w14:paraId="4A72B321" w14:textId="0B603AC4" w:rsidTr="00704632">
        <w:tblPrEx>
          <w:tblW w:w="11366" w:type="dxa"/>
          <w:tblPrExChange w:id="1757" w:author="Fernandes, Richard (he, him, his | il, le, lui)" w:date="2024-10-08T11:29:00Z" w16du:dateUtc="2024-10-08T15:29:00Z">
            <w:tblPrEx>
              <w:tblW w:w="11366" w:type="dxa"/>
            </w:tblPrEx>
          </w:tblPrExChange>
        </w:tblPrEx>
        <w:trPr>
          <w:trHeight w:val="295"/>
          <w:del w:id="1758" w:author="Fernandes, Richard (he, him, his | il, le, lui)" w:date="2024-10-08T16:50:00Z" w16du:dateUtc="2024-10-08T20:50:00Z"/>
          <w:trPrChange w:id="1759"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760" w:author="Fernandes, Richard (he, him, his | il, le, lui)" w:date="2024-10-08T11:29:00Z" w16du:dateUtc="2024-10-08T15:29:00Z">
              <w:tcPr>
                <w:tcW w:w="0" w:type="dxa"/>
                <w:noWrap/>
                <w:vAlign w:val="bottom"/>
                <w:hideMark/>
              </w:tcPr>
            </w:tcPrChange>
          </w:tcPr>
          <w:p w14:paraId="206D14C0" w14:textId="1D67F7C0" w:rsidR="00AA581A" w:rsidRPr="00023833" w:rsidDel="00035628" w:rsidRDefault="00C87B44">
            <w:pPr>
              <w:rPr>
                <w:del w:id="17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62" w:author="Fernandes, Richard (he, him, his | il, le, lui)" w:date="2024-10-08T16:50:00Z" w16du:dateUtc="2024-10-08T20:50:00Z">
              <w:r w:rsidDel="00035628">
                <w:rPr>
                  <w:rFonts w:ascii="Aptos Narrow" w:hAnsi="Aptos Narrow"/>
                  <w:color w:val="000000"/>
                </w:rPr>
                <w:delText>HARV</w:delText>
              </w:r>
            </w:del>
          </w:p>
        </w:tc>
        <w:tc>
          <w:tcPr>
            <w:tcW w:w="1210" w:type="dxa"/>
            <w:noWrap/>
            <w:vAlign w:val="bottom"/>
            <w:hideMark/>
            <w:tcPrChange w:id="1763" w:author="Fernandes, Richard (he, him, his | il, le, lui)" w:date="2024-10-08T11:29:00Z" w16du:dateUtc="2024-10-08T15:29:00Z">
              <w:tcPr>
                <w:tcW w:w="0" w:type="dxa"/>
                <w:noWrap/>
                <w:vAlign w:val="bottom"/>
                <w:hideMark/>
              </w:tcPr>
            </w:tcPrChange>
          </w:tcPr>
          <w:p w14:paraId="13C1CEFD" w14:textId="421B469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76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65" w:author="Fernandes, Richard (he, him, his | il, le, lui)" w:date="2024-10-08T16:50:00Z" w16du:dateUtc="2024-10-08T20:50:00Z">
              <w:r w:rsidDel="00035628">
                <w:rPr>
                  <w:rFonts w:ascii="Aptos Narrow" w:hAnsi="Aptos Narrow"/>
                  <w:color w:val="000000"/>
                </w:rPr>
                <w:delText>13-Apr-21</w:delText>
              </w:r>
            </w:del>
          </w:p>
        </w:tc>
        <w:tc>
          <w:tcPr>
            <w:tcW w:w="1191" w:type="dxa"/>
            <w:noWrap/>
            <w:vAlign w:val="bottom"/>
            <w:hideMark/>
            <w:tcPrChange w:id="1766" w:author="Fernandes, Richard (he, him, his | il, le, lui)" w:date="2024-10-08T11:29:00Z" w16du:dateUtc="2024-10-08T15:29:00Z">
              <w:tcPr>
                <w:tcW w:w="0" w:type="dxa"/>
                <w:noWrap/>
                <w:vAlign w:val="bottom"/>
                <w:hideMark/>
              </w:tcPr>
            </w:tcPrChange>
          </w:tcPr>
          <w:p w14:paraId="0D2E6D18" w14:textId="210DE0F0"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76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68" w:author="Fernandes, Richard (he, him, his | il, le, lui)" w:date="2024-10-08T16:50:00Z" w16du:dateUtc="2024-10-08T20:50:00Z">
              <w:r w:rsidDel="00035628">
                <w:rPr>
                  <w:rFonts w:ascii="Aptos Narrow" w:hAnsi="Aptos Narrow"/>
                  <w:color w:val="000000"/>
                </w:rPr>
                <w:delText>HARV_041</w:delText>
              </w:r>
            </w:del>
          </w:p>
        </w:tc>
        <w:tc>
          <w:tcPr>
            <w:tcW w:w="910" w:type="dxa"/>
            <w:noWrap/>
            <w:vAlign w:val="bottom"/>
            <w:hideMark/>
            <w:tcPrChange w:id="1769" w:author="Fernandes, Richard (he, him, his | il, le, lui)" w:date="2024-10-08T11:29:00Z" w16du:dateUtc="2024-10-08T15:29:00Z">
              <w:tcPr>
                <w:tcW w:w="0" w:type="dxa"/>
                <w:noWrap/>
                <w:vAlign w:val="bottom"/>
                <w:hideMark/>
              </w:tcPr>
            </w:tcPrChange>
          </w:tcPr>
          <w:p w14:paraId="491BF980" w14:textId="0A71299C"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77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71" w:author="Fernandes, Richard (he, him, his | il, le, lui)" w:date="2024-10-08T16:50:00Z" w16du:dateUtc="2024-10-08T20:50:00Z">
              <w:r w:rsidDel="00035628">
                <w:rPr>
                  <w:rFonts w:ascii="Aptos Narrow" w:hAnsi="Aptos Narrow"/>
                  <w:color w:val="000000"/>
                </w:rPr>
                <w:delText>26</w:delText>
              </w:r>
            </w:del>
          </w:p>
        </w:tc>
        <w:tc>
          <w:tcPr>
            <w:tcW w:w="962" w:type="dxa"/>
            <w:noWrap/>
            <w:vAlign w:val="bottom"/>
            <w:hideMark/>
            <w:tcPrChange w:id="1772" w:author="Fernandes, Richard (he, him, his | il, le, lui)" w:date="2024-10-08T11:29:00Z" w16du:dateUtc="2024-10-08T15:29:00Z">
              <w:tcPr>
                <w:tcW w:w="0" w:type="dxa"/>
                <w:noWrap/>
                <w:vAlign w:val="bottom"/>
                <w:hideMark/>
              </w:tcPr>
            </w:tcPrChange>
          </w:tcPr>
          <w:p w14:paraId="513F7DCA" w14:textId="289A091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7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74" w:author="Fernandes, Richard (he, him, his | il, le, lui)" w:date="2024-10-08T16:50:00Z" w16du:dateUtc="2024-10-08T20:50:00Z">
              <w:r w:rsidDel="00035628">
                <w:rPr>
                  <w:rFonts w:ascii="Aptos Narrow" w:hAnsi="Aptos Narrow"/>
                  <w:color w:val="000000"/>
                </w:rPr>
                <w:delText>1.95</w:delText>
              </w:r>
            </w:del>
          </w:p>
        </w:tc>
        <w:tc>
          <w:tcPr>
            <w:tcW w:w="962" w:type="dxa"/>
            <w:noWrap/>
            <w:vAlign w:val="bottom"/>
            <w:hideMark/>
            <w:tcPrChange w:id="1775" w:author="Fernandes, Richard (he, him, his | il, le, lui)" w:date="2024-10-08T11:29:00Z" w16du:dateUtc="2024-10-08T15:29:00Z">
              <w:tcPr>
                <w:tcW w:w="0" w:type="dxa"/>
                <w:noWrap/>
                <w:vAlign w:val="bottom"/>
                <w:hideMark/>
              </w:tcPr>
            </w:tcPrChange>
          </w:tcPr>
          <w:p w14:paraId="0BC98381" w14:textId="2C471DA2"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7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77"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69</w:delText>
              </w:r>
            </w:del>
          </w:p>
        </w:tc>
        <w:tc>
          <w:tcPr>
            <w:tcW w:w="962" w:type="dxa"/>
            <w:noWrap/>
            <w:vAlign w:val="bottom"/>
            <w:hideMark/>
            <w:tcPrChange w:id="1778" w:author="Fernandes, Richard (he, him, his | il, le, lui)" w:date="2024-10-08T11:29:00Z" w16du:dateUtc="2024-10-08T15:29:00Z">
              <w:tcPr>
                <w:tcW w:w="0" w:type="dxa"/>
                <w:noWrap/>
                <w:vAlign w:val="bottom"/>
                <w:hideMark/>
              </w:tcPr>
            </w:tcPrChange>
          </w:tcPr>
          <w:p w14:paraId="4CC6AC87" w14:textId="600A8F56"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77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80" w:author="Fernandes, Richard (he, him, his | il, le, lui)" w:date="2024-10-08T16:50:00Z" w16du:dateUtc="2024-10-08T20:50:00Z">
              <w:r w:rsidDel="00035628">
                <w:rPr>
                  <w:rFonts w:ascii="Aptos Narrow" w:hAnsi="Aptos Narrow"/>
                  <w:color w:val="000000"/>
                </w:rPr>
                <w:delText>1.26</w:delText>
              </w:r>
            </w:del>
          </w:p>
        </w:tc>
        <w:tc>
          <w:tcPr>
            <w:tcW w:w="1054" w:type="dxa"/>
            <w:noWrap/>
            <w:vAlign w:val="bottom"/>
            <w:hideMark/>
            <w:tcPrChange w:id="1781" w:author="Fernandes, Richard (he, him, his | il, le, lui)" w:date="2024-10-08T11:29:00Z" w16du:dateUtc="2024-10-08T15:29:00Z">
              <w:tcPr>
                <w:tcW w:w="0" w:type="dxa"/>
                <w:noWrap/>
                <w:vAlign w:val="bottom"/>
                <w:hideMark/>
              </w:tcPr>
            </w:tcPrChange>
          </w:tcPr>
          <w:p w14:paraId="7CD58783" w14:textId="005598C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8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83"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65</w:delText>
              </w:r>
            </w:del>
          </w:p>
        </w:tc>
        <w:tc>
          <w:tcPr>
            <w:tcW w:w="738" w:type="dxa"/>
            <w:noWrap/>
            <w:vAlign w:val="bottom"/>
            <w:hideMark/>
            <w:tcPrChange w:id="1784" w:author="Fernandes, Richard (he, him, his | il, le, lui)" w:date="2024-10-08T11:29:00Z" w16du:dateUtc="2024-10-08T15:29:00Z">
              <w:tcPr>
                <w:tcW w:w="0" w:type="dxa"/>
                <w:noWrap/>
                <w:vAlign w:val="bottom"/>
                <w:hideMark/>
              </w:tcPr>
            </w:tcPrChange>
          </w:tcPr>
          <w:p w14:paraId="26BCAFF1" w14:textId="533DD499"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78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86" w:author="Fernandes, Richard (he, him, his | il, le, lui)" w:date="2024-10-08T16:50:00Z" w16du:dateUtc="2024-10-08T20:50:00Z">
              <w:r w:rsidDel="00035628">
                <w:rPr>
                  <w:rFonts w:ascii="Aptos Narrow" w:hAnsi="Aptos Narrow"/>
                  <w:color w:val="000000"/>
                </w:rPr>
                <w:delText>3.12</w:delText>
              </w:r>
            </w:del>
          </w:p>
        </w:tc>
        <w:tc>
          <w:tcPr>
            <w:tcW w:w="886" w:type="dxa"/>
            <w:noWrap/>
            <w:vAlign w:val="bottom"/>
            <w:hideMark/>
            <w:tcPrChange w:id="1787" w:author="Fernandes, Richard (he, him, his | il, le, lui)" w:date="2024-10-08T11:29:00Z" w16du:dateUtc="2024-10-08T15:29:00Z">
              <w:tcPr>
                <w:tcW w:w="0" w:type="dxa"/>
                <w:noWrap/>
                <w:vAlign w:val="bottom"/>
                <w:hideMark/>
              </w:tcPr>
            </w:tcPrChange>
          </w:tcPr>
          <w:p w14:paraId="2FB67410" w14:textId="70DFB17D"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78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89"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88</w:delText>
              </w:r>
            </w:del>
          </w:p>
        </w:tc>
        <w:tc>
          <w:tcPr>
            <w:tcW w:w="835" w:type="dxa"/>
            <w:noWrap/>
            <w:vAlign w:val="bottom"/>
            <w:hideMark/>
            <w:tcPrChange w:id="1790" w:author="Fernandes, Richard (he, him, his | il, le, lui)" w:date="2024-10-08T11:29:00Z" w16du:dateUtc="2024-10-08T15:29:00Z">
              <w:tcPr>
                <w:tcW w:w="0" w:type="dxa"/>
                <w:noWrap/>
                <w:vAlign w:val="bottom"/>
                <w:hideMark/>
              </w:tcPr>
            </w:tcPrChange>
          </w:tcPr>
          <w:p w14:paraId="058F568B" w14:textId="7E69100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79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92" w:author="Fernandes, Richard (he, him, his | il, le, lui)" w:date="2024-10-08T16:50:00Z" w16du:dateUtc="2024-10-08T20:50:00Z">
              <w:r w:rsidDel="00035628">
                <w:rPr>
                  <w:rFonts w:ascii="Aptos Narrow" w:hAnsi="Aptos Narrow"/>
                  <w:color w:val="000000"/>
                </w:rPr>
                <w:delText>1.86</w:delText>
              </w:r>
            </w:del>
          </w:p>
        </w:tc>
        <w:tc>
          <w:tcPr>
            <w:tcW w:w="886" w:type="dxa"/>
            <w:noWrap/>
            <w:vAlign w:val="bottom"/>
            <w:hideMark/>
            <w:tcPrChange w:id="1793" w:author="Fernandes, Richard (he, him, his | il, le, lui)" w:date="2024-10-08T11:29:00Z" w16du:dateUtc="2024-10-08T15:29:00Z">
              <w:tcPr>
                <w:tcW w:w="0" w:type="dxa"/>
                <w:noWrap/>
                <w:vAlign w:val="bottom"/>
                <w:hideMark/>
              </w:tcPr>
            </w:tcPrChange>
          </w:tcPr>
          <w:p w14:paraId="66F7C5F8" w14:textId="0C148C8A"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79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95"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20</w:delText>
              </w:r>
            </w:del>
          </w:p>
        </w:tc>
      </w:tr>
      <w:tr w:rsidR="00704632" w:rsidRPr="00023833" w:rsidDel="00035628" w14:paraId="1ED28F96" w14:textId="4AE95060" w:rsidTr="00704632">
        <w:trPr>
          <w:cnfStyle w:val="000000100000" w:firstRow="0" w:lastRow="0" w:firstColumn="0" w:lastColumn="0" w:oddVBand="0" w:evenVBand="0" w:oddHBand="1" w:evenHBand="0" w:firstRowFirstColumn="0" w:firstRowLastColumn="0" w:lastRowFirstColumn="0" w:lastRowLastColumn="0"/>
          <w:trHeight w:val="295"/>
          <w:del w:id="1796"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D4ED261" w14:textId="76D16083" w:rsidR="00AA581A" w:rsidRPr="00023833" w:rsidDel="00035628" w:rsidRDefault="00C87B44">
            <w:pPr>
              <w:rPr>
                <w:del w:id="179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798" w:author="Fernandes, Richard (he, him, his | il, le, lui)" w:date="2024-10-08T16:50:00Z" w16du:dateUtc="2024-10-08T20:50:00Z">
              <w:r w:rsidDel="00035628">
                <w:rPr>
                  <w:rFonts w:ascii="Aptos Narrow" w:hAnsi="Aptos Narrow"/>
                  <w:color w:val="000000"/>
                </w:rPr>
                <w:delText>JERC</w:delText>
              </w:r>
            </w:del>
          </w:p>
        </w:tc>
        <w:tc>
          <w:tcPr>
            <w:tcW w:w="1210" w:type="dxa"/>
            <w:noWrap/>
            <w:vAlign w:val="bottom"/>
            <w:hideMark/>
          </w:tcPr>
          <w:p w14:paraId="43E9A177" w14:textId="4850672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79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00" w:author="Fernandes, Richard (he, him, his | il, le, lui)" w:date="2024-10-08T16:50:00Z" w16du:dateUtc="2024-10-08T20:50:00Z">
              <w:r w:rsidDel="00035628">
                <w:rPr>
                  <w:rFonts w:ascii="Aptos Narrow" w:hAnsi="Aptos Narrow"/>
                  <w:color w:val="000000"/>
                </w:rPr>
                <w:delText>07-Mar-19</w:delText>
              </w:r>
            </w:del>
          </w:p>
        </w:tc>
        <w:tc>
          <w:tcPr>
            <w:tcW w:w="1191" w:type="dxa"/>
            <w:noWrap/>
            <w:vAlign w:val="bottom"/>
            <w:hideMark/>
          </w:tcPr>
          <w:p w14:paraId="74E41DFB" w14:textId="63CC1A64"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180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02" w:author="Fernandes, Richard (he, him, his | il, le, lui)" w:date="2024-10-08T16:50:00Z" w16du:dateUtc="2024-10-08T20:50:00Z">
              <w:r w:rsidDel="00035628">
                <w:rPr>
                  <w:rFonts w:ascii="Aptos Narrow" w:hAnsi="Aptos Narrow"/>
                  <w:color w:val="000000"/>
                </w:rPr>
                <w:delText>JERC_054</w:delText>
              </w:r>
            </w:del>
          </w:p>
        </w:tc>
        <w:tc>
          <w:tcPr>
            <w:tcW w:w="910" w:type="dxa"/>
            <w:noWrap/>
            <w:vAlign w:val="bottom"/>
            <w:hideMark/>
          </w:tcPr>
          <w:p w14:paraId="6E5F1886" w14:textId="0840B5F5"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80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04" w:author="Fernandes, Richard (he, him, his | il, le, lui)" w:date="2024-10-08T16:50:00Z" w16du:dateUtc="2024-10-08T20:50:00Z">
              <w:r w:rsidDel="00035628">
                <w:rPr>
                  <w:rFonts w:ascii="Aptos Narrow" w:hAnsi="Aptos Narrow"/>
                  <w:color w:val="000000"/>
                </w:rPr>
                <w:delText>27</w:delText>
              </w:r>
            </w:del>
          </w:p>
        </w:tc>
        <w:tc>
          <w:tcPr>
            <w:tcW w:w="962" w:type="dxa"/>
            <w:noWrap/>
            <w:vAlign w:val="bottom"/>
            <w:hideMark/>
          </w:tcPr>
          <w:p w14:paraId="513CADB6" w14:textId="10D056B1"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0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0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78</w:delText>
              </w:r>
            </w:del>
          </w:p>
        </w:tc>
        <w:tc>
          <w:tcPr>
            <w:tcW w:w="962" w:type="dxa"/>
            <w:noWrap/>
            <w:vAlign w:val="bottom"/>
            <w:hideMark/>
          </w:tcPr>
          <w:p w14:paraId="1FE101A6" w14:textId="0736D24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0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08"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10</w:delText>
              </w:r>
            </w:del>
          </w:p>
        </w:tc>
        <w:tc>
          <w:tcPr>
            <w:tcW w:w="962" w:type="dxa"/>
            <w:noWrap/>
            <w:vAlign w:val="bottom"/>
            <w:hideMark/>
          </w:tcPr>
          <w:p w14:paraId="160911AD" w14:textId="650D7D6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1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68</w:delText>
              </w:r>
            </w:del>
          </w:p>
        </w:tc>
        <w:tc>
          <w:tcPr>
            <w:tcW w:w="1054" w:type="dxa"/>
            <w:noWrap/>
            <w:vAlign w:val="bottom"/>
            <w:hideMark/>
          </w:tcPr>
          <w:p w14:paraId="74F7E18D" w14:textId="6FBC71DD"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1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12"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87</w:delText>
              </w:r>
            </w:del>
          </w:p>
        </w:tc>
        <w:tc>
          <w:tcPr>
            <w:tcW w:w="738" w:type="dxa"/>
            <w:noWrap/>
            <w:vAlign w:val="bottom"/>
            <w:hideMark/>
          </w:tcPr>
          <w:p w14:paraId="6494D7E7" w14:textId="7A82C580"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18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14" w:author="Fernandes, Richard (he, him, his | il, le, lui)" w:date="2024-10-08T16:50:00Z" w16du:dateUtc="2024-10-08T20:50:00Z">
              <w:r w:rsidDel="00035628">
                <w:rPr>
                  <w:rFonts w:ascii="Aptos Narrow" w:hAnsi="Aptos Narrow"/>
                  <w:color w:val="000000"/>
                </w:rPr>
                <w:delText>1.20</w:delText>
              </w:r>
            </w:del>
          </w:p>
        </w:tc>
        <w:tc>
          <w:tcPr>
            <w:tcW w:w="886" w:type="dxa"/>
            <w:noWrap/>
            <w:vAlign w:val="bottom"/>
            <w:hideMark/>
          </w:tcPr>
          <w:p w14:paraId="3D2BB885" w14:textId="7514BF56"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18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16" w:author="Fernandes, Richard (he, him, his | il, le, lui)" w:date="2024-10-08T16:50:00Z" w16du:dateUtc="2024-10-08T20:50:00Z">
              <w:r w:rsidDel="00035628">
                <w:rPr>
                  <w:rFonts w:ascii="Aptos Narrow" w:hAnsi="Aptos Narrow"/>
                  <w:color w:val="000000"/>
                </w:rPr>
                <w:delText>1.22</w:delText>
              </w:r>
            </w:del>
          </w:p>
        </w:tc>
        <w:tc>
          <w:tcPr>
            <w:tcW w:w="835" w:type="dxa"/>
            <w:noWrap/>
            <w:vAlign w:val="bottom"/>
            <w:hideMark/>
          </w:tcPr>
          <w:p w14:paraId="5152ACF8" w14:textId="0A81755E"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8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18" w:author="Fernandes, Richard (he, him, his | il, le, lui)" w:date="2024-10-08T16:50:00Z" w16du:dateUtc="2024-10-08T20:50:00Z">
              <w:r w:rsidDel="00035628">
                <w:rPr>
                  <w:rFonts w:ascii="Aptos Narrow" w:hAnsi="Aptos Narrow"/>
                  <w:color w:val="000000"/>
                </w:rPr>
                <w:delText>1.06</w:delText>
              </w:r>
            </w:del>
          </w:p>
        </w:tc>
        <w:tc>
          <w:tcPr>
            <w:tcW w:w="886" w:type="dxa"/>
            <w:noWrap/>
            <w:vAlign w:val="bottom"/>
            <w:hideMark/>
          </w:tcPr>
          <w:p w14:paraId="6BC27A16" w14:textId="74AA78CD"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2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93</w:delText>
              </w:r>
            </w:del>
          </w:p>
        </w:tc>
      </w:tr>
      <w:tr w:rsidR="00AA581A" w:rsidRPr="00023833" w:rsidDel="00035628" w14:paraId="7434BA22" w14:textId="189954CF" w:rsidTr="00704632">
        <w:tblPrEx>
          <w:tblW w:w="11366" w:type="dxa"/>
          <w:tblPrExChange w:id="1821" w:author="Fernandes, Richard (he, him, his | il, le, lui)" w:date="2024-10-08T11:29:00Z" w16du:dateUtc="2024-10-08T15:29:00Z">
            <w:tblPrEx>
              <w:tblW w:w="11366" w:type="dxa"/>
            </w:tblPrEx>
          </w:tblPrExChange>
        </w:tblPrEx>
        <w:trPr>
          <w:trHeight w:val="295"/>
          <w:del w:id="1822" w:author="Fernandes, Richard (he, him, his | il, le, lui)" w:date="2024-10-08T16:50:00Z" w16du:dateUtc="2024-10-08T20:50:00Z"/>
          <w:trPrChange w:id="1823"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824" w:author="Fernandes, Richard (he, him, his | il, le, lui)" w:date="2024-10-08T11:29:00Z" w16du:dateUtc="2024-10-08T15:29:00Z">
              <w:tcPr>
                <w:tcW w:w="0" w:type="dxa"/>
                <w:noWrap/>
                <w:vAlign w:val="bottom"/>
                <w:hideMark/>
              </w:tcPr>
            </w:tcPrChange>
          </w:tcPr>
          <w:p w14:paraId="0EDB2F0F" w14:textId="4090D604" w:rsidR="00AA581A" w:rsidRPr="00023833" w:rsidDel="00035628" w:rsidRDefault="00C87B44">
            <w:pPr>
              <w:rPr>
                <w:del w:id="18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26" w:author="Fernandes, Richard (he, him, his | il, le, lui)" w:date="2024-10-08T16:50:00Z" w16du:dateUtc="2024-10-08T20:50:00Z">
              <w:r w:rsidDel="00035628">
                <w:rPr>
                  <w:rFonts w:ascii="Aptos Narrow" w:hAnsi="Aptos Narrow"/>
                  <w:color w:val="000000"/>
                </w:rPr>
                <w:delText>JERC</w:delText>
              </w:r>
            </w:del>
          </w:p>
        </w:tc>
        <w:tc>
          <w:tcPr>
            <w:tcW w:w="1210" w:type="dxa"/>
            <w:noWrap/>
            <w:vAlign w:val="bottom"/>
            <w:hideMark/>
            <w:tcPrChange w:id="1827" w:author="Fernandes, Richard (he, him, his | il, le, lui)" w:date="2024-10-08T11:29:00Z" w16du:dateUtc="2024-10-08T15:29:00Z">
              <w:tcPr>
                <w:tcW w:w="0" w:type="dxa"/>
                <w:noWrap/>
                <w:vAlign w:val="bottom"/>
                <w:hideMark/>
              </w:tcPr>
            </w:tcPrChange>
          </w:tcPr>
          <w:p w14:paraId="09A90375" w14:textId="36B55BD6"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2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29" w:author="Fernandes, Richard (he, him, his | il, le, lui)" w:date="2024-10-08T16:50:00Z" w16du:dateUtc="2024-10-08T20:50:00Z">
              <w:r w:rsidDel="00035628">
                <w:rPr>
                  <w:rFonts w:ascii="Aptos Narrow" w:hAnsi="Aptos Narrow"/>
                  <w:color w:val="000000"/>
                </w:rPr>
                <w:delText>12</w:delText>
              </w:r>
              <w:r w:rsidR="00AA581A" w:rsidDel="00035628">
                <w:rPr>
                  <w:rFonts w:ascii="Aptos Narrow" w:hAnsi="Aptos Narrow"/>
                  <w:color w:val="000000"/>
                </w:rPr>
                <w:delText>-Apr-</w:delText>
              </w:r>
              <w:r w:rsidDel="00035628">
                <w:rPr>
                  <w:rFonts w:ascii="Aptos Narrow" w:hAnsi="Aptos Narrow"/>
                  <w:color w:val="000000"/>
                </w:rPr>
                <w:delText>22</w:delText>
              </w:r>
            </w:del>
          </w:p>
        </w:tc>
        <w:tc>
          <w:tcPr>
            <w:tcW w:w="1191" w:type="dxa"/>
            <w:noWrap/>
            <w:vAlign w:val="bottom"/>
            <w:hideMark/>
            <w:tcPrChange w:id="1830" w:author="Fernandes, Richard (he, him, his | il, le, lui)" w:date="2024-10-08T11:29:00Z" w16du:dateUtc="2024-10-08T15:29:00Z">
              <w:tcPr>
                <w:tcW w:w="0" w:type="dxa"/>
                <w:noWrap/>
                <w:vAlign w:val="bottom"/>
                <w:hideMark/>
              </w:tcPr>
            </w:tcPrChange>
          </w:tcPr>
          <w:p w14:paraId="33F64B0A" w14:textId="606614C5"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83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32" w:author="Fernandes, Richard (he, him, his | il, le, lui)" w:date="2024-10-08T16:50:00Z" w16du:dateUtc="2024-10-08T20:50:00Z">
              <w:r w:rsidDel="00035628">
                <w:rPr>
                  <w:rFonts w:ascii="Aptos Narrow" w:hAnsi="Aptos Narrow"/>
                  <w:color w:val="000000"/>
                </w:rPr>
                <w:delText>JERC_054</w:delText>
              </w:r>
            </w:del>
          </w:p>
        </w:tc>
        <w:tc>
          <w:tcPr>
            <w:tcW w:w="910" w:type="dxa"/>
            <w:noWrap/>
            <w:vAlign w:val="bottom"/>
            <w:hideMark/>
            <w:tcPrChange w:id="1833" w:author="Fernandes, Richard (he, him, his | il, le, lui)" w:date="2024-10-08T11:29:00Z" w16du:dateUtc="2024-10-08T15:29:00Z">
              <w:tcPr>
                <w:tcW w:w="0" w:type="dxa"/>
                <w:noWrap/>
                <w:vAlign w:val="bottom"/>
                <w:hideMark/>
              </w:tcPr>
            </w:tcPrChange>
          </w:tcPr>
          <w:p w14:paraId="0AA98691" w14:textId="3CCF5B1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3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35" w:author="Fernandes, Richard (he, him, his | il, le, lui)" w:date="2024-10-08T16:50:00Z" w16du:dateUtc="2024-10-08T20:50:00Z">
              <w:r w:rsidDel="00035628">
                <w:rPr>
                  <w:rFonts w:ascii="Aptos Narrow" w:hAnsi="Aptos Narrow"/>
                  <w:color w:val="000000"/>
                </w:rPr>
                <w:delText>27</w:delText>
              </w:r>
            </w:del>
          </w:p>
        </w:tc>
        <w:tc>
          <w:tcPr>
            <w:tcW w:w="962" w:type="dxa"/>
            <w:noWrap/>
            <w:vAlign w:val="bottom"/>
            <w:hideMark/>
            <w:tcPrChange w:id="1836" w:author="Fernandes, Richard (he, him, his | il, le, lui)" w:date="2024-10-08T11:29:00Z" w16du:dateUtc="2024-10-08T15:29:00Z">
              <w:tcPr>
                <w:tcW w:w="0" w:type="dxa"/>
                <w:noWrap/>
                <w:vAlign w:val="bottom"/>
                <w:hideMark/>
              </w:tcPr>
            </w:tcPrChange>
          </w:tcPr>
          <w:p w14:paraId="249C2A8A" w14:textId="1664D1E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38" w:author="Fernandes, Richard (he, him, his | il, le, lui)" w:date="2024-10-08T16:50:00Z" w16du:dateUtc="2024-10-08T20:50:00Z">
              <w:r w:rsidDel="00035628">
                <w:rPr>
                  <w:rFonts w:ascii="Aptos Narrow" w:hAnsi="Aptos Narrow"/>
                  <w:color w:val="000000"/>
                </w:rPr>
                <w:delText>3.52</w:delText>
              </w:r>
            </w:del>
          </w:p>
        </w:tc>
        <w:tc>
          <w:tcPr>
            <w:tcW w:w="962" w:type="dxa"/>
            <w:noWrap/>
            <w:vAlign w:val="bottom"/>
            <w:hideMark/>
            <w:tcPrChange w:id="1839" w:author="Fernandes, Richard (he, him, his | il, le, lui)" w:date="2024-10-08T11:29:00Z" w16du:dateUtc="2024-10-08T15:29:00Z">
              <w:tcPr>
                <w:tcW w:w="0" w:type="dxa"/>
                <w:noWrap/>
                <w:vAlign w:val="bottom"/>
                <w:hideMark/>
              </w:tcPr>
            </w:tcPrChange>
          </w:tcPr>
          <w:p w14:paraId="1618BD03" w14:textId="76B6D532"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84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41"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42</w:delText>
              </w:r>
            </w:del>
          </w:p>
        </w:tc>
        <w:tc>
          <w:tcPr>
            <w:tcW w:w="962" w:type="dxa"/>
            <w:noWrap/>
            <w:vAlign w:val="bottom"/>
            <w:hideMark/>
            <w:tcPrChange w:id="1842" w:author="Fernandes, Richard (he, him, his | il, le, lui)" w:date="2024-10-08T11:29:00Z" w16du:dateUtc="2024-10-08T15:29:00Z">
              <w:tcPr>
                <w:tcW w:w="0" w:type="dxa"/>
                <w:noWrap/>
                <w:vAlign w:val="bottom"/>
                <w:hideMark/>
              </w:tcPr>
            </w:tcPrChange>
          </w:tcPr>
          <w:p w14:paraId="4E17DD80" w14:textId="17C42E4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44" w:author="Fernandes, Richard (he, him, his | il, le, lui)" w:date="2024-10-08T16:50:00Z" w16du:dateUtc="2024-10-08T20:50:00Z">
              <w:r w:rsidDel="00035628">
                <w:rPr>
                  <w:rFonts w:ascii="Aptos Narrow" w:hAnsi="Aptos Narrow"/>
                  <w:color w:val="000000"/>
                </w:rPr>
                <w:delText>2.10</w:delText>
              </w:r>
            </w:del>
          </w:p>
        </w:tc>
        <w:tc>
          <w:tcPr>
            <w:tcW w:w="1054" w:type="dxa"/>
            <w:noWrap/>
            <w:vAlign w:val="bottom"/>
            <w:hideMark/>
            <w:tcPrChange w:id="1845" w:author="Fernandes, Richard (he, him, his | il, le, lui)" w:date="2024-10-08T11:29:00Z" w16du:dateUtc="2024-10-08T15:29:00Z">
              <w:tcPr>
                <w:tcW w:w="0" w:type="dxa"/>
                <w:noWrap/>
                <w:vAlign w:val="bottom"/>
                <w:hideMark/>
              </w:tcPr>
            </w:tcPrChange>
          </w:tcPr>
          <w:p w14:paraId="0499674C" w14:textId="0E4CED0D"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84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47"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60</w:delText>
              </w:r>
            </w:del>
          </w:p>
        </w:tc>
        <w:tc>
          <w:tcPr>
            <w:tcW w:w="738" w:type="dxa"/>
            <w:noWrap/>
            <w:vAlign w:val="bottom"/>
            <w:hideMark/>
            <w:tcPrChange w:id="1848" w:author="Fernandes, Richard (he, him, his | il, le, lui)" w:date="2024-10-08T11:29:00Z" w16du:dateUtc="2024-10-08T15:29:00Z">
              <w:tcPr>
                <w:tcW w:w="0" w:type="dxa"/>
                <w:noWrap/>
                <w:vAlign w:val="bottom"/>
                <w:hideMark/>
              </w:tcPr>
            </w:tcPrChange>
          </w:tcPr>
          <w:p w14:paraId="0C1C8263" w14:textId="775AF750"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8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50" w:author="Fernandes, Richard (he, him, his | il, le, lui)" w:date="2024-10-08T16:50:00Z" w16du:dateUtc="2024-10-08T20:50:00Z">
              <w:r w:rsidDel="00035628">
                <w:rPr>
                  <w:rFonts w:ascii="Aptos Narrow" w:hAnsi="Aptos Narrow"/>
                  <w:color w:val="000000"/>
                </w:rPr>
                <w:delText>4.82</w:delText>
              </w:r>
            </w:del>
          </w:p>
        </w:tc>
        <w:tc>
          <w:tcPr>
            <w:tcW w:w="886" w:type="dxa"/>
            <w:noWrap/>
            <w:vAlign w:val="bottom"/>
            <w:hideMark/>
            <w:tcPrChange w:id="1851" w:author="Fernandes, Richard (he, him, his | il, le, lui)" w:date="2024-10-08T11:29:00Z" w16du:dateUtc="2024-10-08T15:29:00Z">
              <w:tcPr>
                <w:tcW w:w="0" w:type="dxa"/>
                <w:noWrap/>
                <w:vAlign w:val="bottom"/>
                <w:hideMark/>
              </w:tcPr>
            </w:tcPrChange>
          </w:tcPr>
          <w:p w14:paraId="3CC2D726" w14:textId="4F99E4CC"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85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53" w:author="Fernandes, Richard (he, him, his | il, le, lui)" w:date="2024-10-08T16:50:00Z" w16du:dateUtc="2024-10-08T20:50:00Z">
              <w:r w:rsidDel="00035628">
                <w:rPr>
                  <w:rFonts w:ascii="Aptos Narrow" w:hAnsi="Aptos Narrow"/>
                  <w:color w:val="000000"/>
                </w:rPr>
                <w:delText>3.69</w:delText>
              </w:r>
            </w:del>
          </w:p>
        </w:tc>
        <w:tc>
          <w:tcPr>
            <w:tcW w:w="835" w:type="dxa"/>
            <w:noWrap/>
            <w:vAlign w:val="bottom"/>
            <w:hideMark/>
            <w:tcPrChange w:id="1854" w:author="Fernandes, Richard (he, him, his | il, le, lui)" w:date="2024-10-08T11:29:00Z" w16du:dateUtc="2024-10-08T15:29:00Z">
              <w:tcPr>
                <w:tcW w:w="0" w:type="dxa"/>
                <w:noWrap/>
                <w:vAlign w:val="bottom"/>
                <w:hideMark/>
              </w:tcPr>
            </w:tcPrChange>
          </w:tcPr>
          <w:p w14:paraId="19C495B6" w14:textId="23A82E7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56" w:author="Fernandes, Richard (he, him, his | il, le, lui)" w:date="2024-10-08T16:50:00Z" w16du:dateUtc="2024-10-08T20:50:00Z">
              <w:r w:rsidDel="00035628">
                <w:rPr>
                  <w:rFonts w:ascii="Aptos Narrow" w:hAnsi="Aptos Narrow"/>
                  <w:color w:val="000000"/>
                </w:rPr>
                <w:delText>2.88</w:delText>
              </w:r>
            </w:del>
          </w:p>
        </w:tc>
        <w:tc>
          <w:tcPr>
            <w:tcW w:w="886" w:type="dxa"/>
            <w:noWrap/>
            <w:vAlign w:val="bottom"/>
            <w:hideMark/>
            <w:tcPrChange w:id="1857" w:author="Fernandes, Richard (he, him, his | il, le, lui)" w:date="2024-10-08T11:29:00Z" w16du:dateUtc="2024-10-08T15:29:00Z">
              <w:tcPr>
                <w:tcW w:w="0" w:type="dxa"/>
                <w:noWrap/>
                <w:vAlign w:val="bottom"/>
                <w:hideMark/>
              </w:tcPr>
            </w:tcPrChange>
          </w:tcPr>
          <w:p w14:paraId="25B036D8" w14:textId="033EBB05"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5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59" w:author="Fernandes, Richard (he, him, his | il, le, lui)" w:date="2024-10-08T16:50:00Z" w16du:dateUtc="2024-10-08T20:50:00Z">
              <w:r w:rsidDel="00035628">
                <w:rPr>
                  <w:rFonts w:ascii="Aptos Narrow" w:hAnsi="Aptos Narrow"/>
                  <w:color w:val="000000"/>
                </w:rPr>
                <w:delText>2.20</w:delText>
              </w:r>
            </w:del>
          </w:p>
        </w:tc>
      </w:tr>
      <w:tr w:rsidR="00704632" w:rsidRPr="00023833" w:rsidDel="00035628" w14:paraId="79B8322B" w14:textId="39C0A512" w:rsidTr="00704632">
        <w:trPr>
          <w:cnfStyle w:val="000000100000" w:firstRow="0" w:lastRow="0" w:firstColumn="0" w:lastColumn="0" w:oddVBand="0" w:evenVBand="0" w:oddHBand="1" w:evenHBand="0" w:firstRowFirstColumn="0" w:firstRowLastColumn="0" w:lastRowFirstColumn="0" w:lastRowLastColumn="0"/>
          <w:trHeight w:val="295"/>
          <w:del w:id="186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5D59700" w14:textId="2746BB72" w:rsidR="00AA581A" w:rsidRPr="00023833" w:rsidDel="00035628" w:rsidRDefault="00AA581A">
            <w:pPr>
              <w:rPr>
                <w:del w:id="18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62" w:author="Fernandes, Richard (he, him, his | il, le, lui)" w:date="2024-10-08T16:50:00Z" w16du:dateUtc="2024-10-08T20:50:00Z">
              <w:r w:rsidDel="00035628">
                <w:rPr>
                  <w:rFonts w:ascii="Aptos Narrow" w:hAnsi="Aptos Narrow"/>
                  <w:color w:val="000000"/>
                </w:rPr>
                <w:delText>JERC</w:delText>
              </w:r>
            </w:del>
          </w:p>
        </w:tc>
        <w:tc>
          <w:tcPr>
            <w:tcW w:w="1210" w:type="dxa"/>
            <w:noWrap/>
            <w:vAlign w:val="bottom"/>
            <w:hideMark/>
          </w:tcPr>
          <w:p w14:paraId="0E0E9D2A" w14:textId="785348F1"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8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64" w:author="Fernandes, Richard (he, him, his | il, le, lui)" w:date="2024-10-08T16:50:00Z" w16du:dateUtc="2024-10-08T20:50:00Z">
              <w:r w:rsidDel="00035628">
                <w:rPr>
                  <w:rFonts w:ascii="Aptos Narrow" w:hAnsi="Aptos Narrow"/>
                  <w:color w:val="000000"/>
                </w:rPr>
                <w:delText>12-Apr-22</w:delText>
              </w:r>
            </w:del>
          </w:p>
        </w:tc>
        <w:tc>
          <w:tcPr>
            <w:tcW w:w="1191" w:type="dxa"/>
            <w:noWrap/>
            <w:vAlign w:val="bottom"/>
            <w:hideMark/>
          </w:tcPr>
          <w:p w14:paraId="61B016A4" w14:textId="67F9E88C"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86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66" w:author="Fernandes, Richard (he, him, his | il, le, lui)" w:date="2024-10-08T16:50:00Z" w16du:dateUtc="2024-10-08T20:50:00Z">
              <w:r w:rsidDel="00035628">
                <w:rPr>
                  <w:rFonts w:ascii="Aptos Narrow" w:hAnsi="Aptos Narrow"/>
                  <w:color w:val="000000"/>
                </w:rPr>
                <w:delText>JERC_</w:delText>
              </w:r>
              <w:r w:rsidR="00C87B44" w:rsidDel="00035628">
                <w:rPr>
                  <w:rFonts w:ascii="Aptos Narrow" w:hAnsi="Aptos Narrow"/>
                  <w:color w:val="000000"/>
                </w:rPr>
                <w:delText>060</w:delText>
              </w:r>
            </w:del>
          </w:p>
        </w:tc>
        <w:tc>
          <w:tcPr>
            <w:tcW w:w="910" w:type="dxa"/>
            <w:noWrap/>
            <w:vAlign w:val="bottom"/>
            <w:hideMark/>
          </w:tcPr>
          <w:p w14:paraId="3B618F3C" w14:textId="3865C55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6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68" w:author="Fernandes, Richard (he, him, his | il, le, lui)" w:date="2024-10-08T16:50:00Z" w16du:dateUtc="2024-10-08T20:50:00Z">
              <w:r w:rsidDel="00035628">
                <w:rPr>
                  <w:rFonts w:ascii="Aptos Narrow" w:hAnsi="Aptos Narrow"/>
                  <w:color w:val="000000"/>
                </w:rPr>
                <w:delText>27</w:delText>
              </w:r>
            </w:del>
          </w:p>
        </w:tc>
        <w:tc>
          <w:tcPr>
            <w:tcW w:w="962" w:type="dxa"/>
            <w:noWrap/>
            <w:vAlign w:val="bottom"/>
            <w:hideMark/>
          </w:tcPr>
          <w:p w14:paraId="28C0BBBA" w14:textId="37F99E17"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6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7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60</w:delText>
              </w:r>
            </w:del>
          </w:p>
        </w:tc>
        <w:tc>
          <w:tcPr>
            <w:tcW w:w="962" w:type="dxa"/>
            <w:noWrap/>
            <w:vAlign w:val="bottom"/>
            <w:hideMark/>
          </w:tcPr>
          <w:p w14:paraId="04EE9AA0" w14:textId="766D020E"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7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72" w:author="Fernandes, Richard (he, him, his | il, le, lui)" w:date="2024-10-08T16:50:00Z" w16du:dateUtc="2024-10-08T20:50:00Z">
              <w:r w:rsidDel="00035628">
                <w:rPr>
                  <w:rFonts w:ascii="Aptos Narrow" w:hAnsi="Aptos Narrow"/>
                  <w:color w:val="000000"/>
                </w:rPr>
                <w:delText>0.10</w:delText>
              </w:r>
            </w:del>
          </w:p>
        </w:tc>
        <w:tc>
          <w:tcPr>
            <w:tcW w:w="962" w:type="dxa"/>
            <w:noWrap/>
            <w:vAlign w:val="bottom"/>
            <w:hideMark/>
          </w:tcPr>
          <w:p w14:paraId="50AEAD9D" w14:textId="7D8D8D85"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74"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50</w:delText>
              </w:r>
            </w:del>
          </w:p>
        </w:tc>
        <w:tc>
          <w:tcPr>
            <w:tcW w:w="1054" w:type="dxa"/>
            <w:noWrap/>
            <w:vAlign w:val="bottom"/>
            <w:hideMark/>
          </w:tcPr>
          <w:p w14:paraId="5847306F" w14:textId="1315209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7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83</w:delText>
              </w:r>
            </w:del>
          </w:p>
        </w:tc>
        <w:tc>
          <w:tcPr>
            <w:tcW w:w="738" w:type="dxa"/>
            <w:noWrap/>
            <w:vAlign w:val="bottom"/>
            <w:hideMark/>
          </w:tcPr>
          <w:p w14:paraId="3E19E858" w14:textId="14F02087"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87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78"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18</w:delText>
              </w:r>
            </w:del>
          </w:p>
        </w:tc>
        <w:tc>
          <w:tcPr>
            <w:tcW w:w="886" w:type="dxa"/>
            <w:noWrap/>
            <w:vAlign w:val="bottom"/>
            <w:hideMark/>
          </w:tcPr>
          <w:p w14:paraId="02F33F88" w14:textId="72B6A8EC"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187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80" w:author="Fernandes, Richard (he, him, his | il, le, lui)" w:date="2024-10-08T16:50:00Z" w16du:dateUtc="2024-10-08T20:50:00Z">
              <w:r w:rsidDel="00035628">
                <w:rPr>
                  <w:rFonts w:ascii="Aptos Narrow" w:hAnsi="Aptos Narrow"/>
                  <w:color w:val="000000"/>
                </w:rPr>
                <w:delText>0.83</w:delText>
              </w:r>
            </w:del>
          </w:p>
        </w:tc>
        <w:tc>
          <w:tcPr>
            <w:tcW w:w="835" w:type="dxa"/>
            <w:noWrap/>
            <w:vAlign w:val="bottom"/>
            <w:hideMark/>
          </w:tcPr>
          <w:p w14:paraId="48D8E36D" w14:textId="6DCE90D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8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82" w:author="Fernandes, Richard (he, him, his | il, le, lui)" w:date="2024-10-08T16:50:00Z" w16du:dateUtc="2024-10-08T20:50:00Z">
              <w:r w:rsidDel="00035628">
                <w:rPr>
                  <w:rFonts w:ascii="Aptos Narrow" w:hAnsi="Aptos Narrow"/>
                  <w:color w:val="000000"/>
                </w:rPr>
                <w:delText>0.98</w:delText>
              </w:r>
            </w:del>
          </w:p>
        </w:tc>
        <w:tc>
          <w:tcPr>
            <w:tcW w:w="886" w:type="dxa"/>
            <w:noWrap/>
            <w:vAlign w:val="bottom"/>
            <w:hideMark/>
          </w:tcPr>
          <w:p w14:paraId="4399AE15" w14:textId="625032FB"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88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84"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69</w:delText>
              </w:r>
            </w:del>
          </w:p>
        </w:tc>
      </w:tr>
      <w:tr w:rsidR="00AA581A" w:rsidRPr="00023833" w:rsidDel="00035628" w14:paraId="28EC4784" w14:textId="180538FA" w:rsidTr="00704632">
        <w:tblPrEx>
          <w:tblW w:w="11366" w:type="dxa"/>
          <w:tblPrExChange w:id="1885" w:author="Fernandes, Richard (he, him, his | il, le, lui)" w:date="2024-10-08T11:29:00Z" w16du:dateUtc="2024-10-08T15:29:00Z">
            <w:tblPrEx>
              <w:tblW w:w="11366" w:type="dxa"/>
            </w:tblPrEx>
          </w:tblPrExChange>
        </w:tblPrEx>
        <w:trPr>
          <w:trHeight w:val="295"/>
          <w:del w:id="1886" w:author="Fernandes, Richard (he, him, his | il, le, lui)" w:date="2024-10-08T16:50:00Z" w16du:dateUtc="2024-10-08T20:50:00Z"/>
          <w:trPrChange w:id="1887"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888" w:author="Fernandes, Richard (he, him, his | il, le, lui)" w:date="2024-10-08T11:29:00Z" w16du:dateUtc="2024-10-08T15:29:00Z">
              <w:tcPr>
                <w:tcW w:w="0" w:type="dxa"/>
                <w:noWrap/>
                <w:vAlign w:val="bottom"/>
                <w:hideMark/>
              </w:tcPr>
            </w:tcPrChange>
          </w:tcPr>
          <w:p w14:paraId="2A6993F5" w14:textId="6948BEAE" w:rsidR="00AA581A" w:rsidRPr="00023833" w:rsidDel="00035628" w:rsidRDefault="00AA581A">
            <w:pPr>
              <w:rPr>
                <w:del w:id="188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90" w:author="Fernandes, Richard (he, him, his | il, le, lui)" w:date="2024-10-08T16:50:00Z" w16du:dateUtc="2024-10-08T20:50:00Z">
              <w:r w:rsidDel="00035628">
                <w:rPr>
                  <w:rFonts w:ascii="Aptos Narrow" w:hAnsi="Aptos Narrow"/>
                  <w:color w:val="000000"/>
                </w:rPr>
                <w:delText>JERC</w:delText>
              </w:r>
            </w:del>
          </w:p>
        </w:tc>
        <w:tc>
          <w:tcPr>
            <w:tcW w:w="1210" w:type="dxa"/>
            <w:noWrap/>
            <w:vAlign w:val="bottom"/>
            <w:hideMark/>
            <w:tcPrChange w:id="1891" w:author="Fernandes, Richard (he, him, his | il, le, lui)" w:date="2024-10-08T11:29:00Z" w16du:dateUtc="2024-10-08T15:29:00Z">
              <w:tcPr>
                <w:tcW w:w="0" w:type="dxa"/>
                <w:noWrap/>
                <w:vAlign w:val="bottom"/>
                <w:hideMark/>
              </w:tcPr>
            </w:tcPrChange>
          </w:tcPr>
          <w:p w14:paraId="2F5DED0E" w14:textId="610E9C85"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89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93" w:author="Fernandes, Richard (he, him, his | il, le, lui)" w:date="2024-10-08T16:50:00Z" w16du:dateUtc="2024-10-08T20:50:00Z">
              <w:r w:rsidDel="00035628">
                <w:rPr>
                  <w:rFonts w:ascii="Aptos Narrow" w:hAnsi="Aptos Narrow"/>
                  <w:color w:val="000000"/>
                </w:rPr>
                <w:delText>07-Mar-19</w:delText>
              </w:r>
            </w:del>
          </w:p>
        </w:tc>
        <w:tc>
          <w:tcPr>
            <w:tcW w:w="1191" w:type="dxa"/>
            <w:noWrap/>
            <w:vAlign w:val="bottom"/>
            <w:hideMark/>
            <w:tcPrChange w:id="1894" w:author="Fernandes, Richard (he, him, his | il, le, lui)" w:date="2024-10-08T11:29:00Z" w16du:dateUtc="2024-10-08T15:29:00Z">
              <w:tcPr>
                <w:tcW w:w="0" w:type="dxa"/>
                <w:noWrap/>
                <w:vAlign w:val="bottom"/>
                <w:hideMark/>
              </w:tcPr>
            </w:tcPrChange>
          </w:tcPr>
          <w:p w14:paraId="415BFDC4" w14:textId="56BCB6BF"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189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96" w:author="Fernandes, Richard (he, him, his | il, le, lui)" w:date="2024-10-08T16:50:00Z" w16du:dateUtc="2024-10-08T20:50:00Z">
              <w:r w:rsidDel="00035628">
                <w:rPr>
                  <w:rFonts w:ascii="Aptos Narrow" w:hAnsi="Aptos Narrow"/>
                  <w:color w:val="000000"/>
                </w:rPr>
                <w:delText>JERC_</w:delText>
              </w:r>
              <w:r w:rsidR="00C87B44" w:rsidDel="00035628">
                <w:rPr>
                  <w:rFonts w:ascii="Aptos Narrow" w:hAnsi="Aptos Narrow"/>
                  <w:color w:val="000000"/>
                </w:rPr>
                <w:delText>062</w:delText>
              </w:r>
            </w:del>
          </w:p>
        </w:tc>
        <w:tc>
          <w:tcPr>
            <w:tcW w:w="910" w:type="dxa"/>
            <w:noWrap/>
            <w:vAlign w:val="bottom"/>
            <w:hideMark/>
            <w:tcPrChange w:id="1897" w:author="Fernandes, Richard (he, him, his | il, le, lui)" w:date="2024-10-08T11:29:00Z" w16du:dateUtc="2024-10-08T15:29:00Z">
              <w:tcPr>
                <w:tcW w:w="0" w:type="dxa"/>
                <w:noWrap/>
                <w:vAlign w:val="bottom"/>
                <w:hideMark/>
              </w:tcPr>
            </w:tcPrChange>
          </w:tcPr>
          <w:p w14:paraId="01230D37" w14:textId="56E7A647"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89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899" w:author="Fernandes, Richard (he, him, his | il, le, lui)" w:date="2024-10-08T16:50:00Z" w16du:dateUtc="2024-10-08T20:50:00Z">
              <w:r w:rsidDel="00035628">
                <w:rPr>
                  <w:rFonts w:ascii="Aptos Narrow" w:hAnsi="Aptos Narrow"/>
                  <w:color w:val="000000"/>
                </w:rPr>
                <w:delText>27</w:delText>
              </w:r>
            </w:del>
          </w:p>
        </w:tc>
        <w:tc>
          <w:tcPr>
            <w:tcW w:w="962" w:type="dxa"/>
            <w:noWrap/>
            <w:vAlign w:val="bottom"/>
            <w:hideMark/>
            <w:tcPrChange w:id="1900" w:author="Fernandes, Richard (he, him, his | il, le, lui)" w:date="2024-10-08T11:29:00Z" w16du:dateUtc="2024-10-08T15:29:00Z">
              <w:tcPr>
                <w:tcW w:w="0" w:type="dxa"/>
                <w:noWrap/>
                <w:vAlign w:val="bottom"/>
                <w:hideMark/>
              </w:tcPr>
            </w:tcPrChange>
          </w:tcPr>
          <w:p w14:paraId="38BEB59F" w14:textId="0B1DD25B"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90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02" w:author="Fernandes, Richard (he, him, his | il, le, lui)" w:date="2024-10-08T16:50:00Z" w16du:dateUtc="2024-10-08T20:50:00Z">
              <w:r w:rsidDel="00035628">
                <w:rPr>
                  <w:rFonts w:ascii="Aptos Narrow" w:hAnsi="Aptos Narrow"/>
                  <w:color w:val="000000"/>
                </w:rPr>
                <w:delText>0.67</w:delText>
              </w:r>
            </w:del>
          </w:p>
        </w:tc>
        <w:tc>
          <w:tcPr>
            <w:tcW w:w="962" w:type="dxa"/>
            <w:noWrap/>
            <w:vAlign w:val="bottom"/>
            <w:hideMark/>
            <w:tcPrChange w:id="1903" w:author="Fernandes, Richard (he, him, his | il, le, lui)" w:date="2024-10-08T11:29:00Z" w16du:dateUtc="2024-10-08T15:29:00Z">
              <w:tcPr>
                <w:tcW w:w="0" w:type="dxa"/>
                <w:noWrap/>
                <w:vAlign w:val="bottom"/>
                <w:hideMark/>
              </w:tcPr>
            </w:tcPrChange>
          </w:tcPr>
          <w:p w14:paraId="074A68E9" w14:textId="56CC62B7"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90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05"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10</w:delText>
              </w:r>
            </w:del>
          </w:p>
        </w:tc>
        <w:tc>
          <w:tcPr>
            <w:tcW w:w="962" w:type="dxa"/>
            <w:noWrap/>
            <w:vAlign w:val="bottom"/>
            <w:hideMark/>
            <w:tcPrChange w:id="1906" w:author="Fernandes, Richard (he, him, his | il, le, lui)" w:date="2024-10-08T11:29:00Z" w16du:dateUtc="2024-10-08T15:29:00Z">
              <w:tcPr>
                <w:tcW w:w="0" w:type="dxa"/>
                <w:noWrap/>
                <w:vAlign w:val="bottom"/>
                <w:hideMark/>
              </w:tcPr>
            </w:tcPrChange>
          </w:tcPr>
          <w:p w14:paraId="4CA770E9" w14:textId="1CD4913F"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90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08" w:author="Fernandes, Richard (he, him, his | il, le, lui)" w:date="2024-10-08T16:50:00Z" w16du:dateUtc="2024-10-08T20:50:00Z">
              <w:r w:rsidDel="00035628">
                <w:rPr>
                  <w:rFonts w:ascii="Aptos Narrow" w:hAnsi="Aptos Narrow"/>
                  <w:color w:val="000000"/>
                </w:rPr>
                <w:delText>0.57</w:delText>
              </w:r>
            </w:del>
          </w:p>
        </w:tc>
        <w:tc>
          <w:tcPr>
            <w:tcW w:w="1054" w:type="dxa"/>
            <w:noWrap/>
            <w:vAlign w:val="bottom"/>
            <w:hideMark/>
            <w:tcPrChange w:id="1909" w:author="Fernandes, Richard (he, him, his | il, le, lui)" w:date="2024-10-08T11:29:00Z" w16du:dateUtc="2024-10-08T15:29:00Z">
              <w:tcPr>
                <w:tcW w:w="0" w:type="dxa"/>
                <w:noWrap/>
                <w:vAlign w:val="bottom"/>
                <w:hideMark/>
              </w:tcPr>
            </w:tcPrChange>
          </w:tcPr>
          <w:p w14:paraId="4EA3724F" w14:textId="2CD84FB0"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191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11"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85</w:delText>
              </w:r>
            </w:del>
          </w:p>
        </w:tc>
        <w:tc>
          <w:tcPr>
            <w:tcW w:w="738" w:type="dxa"/>
            <w:noWrap/>
            <w:vAlign w:val="bottom"/>
            <w:hideMark/>
            <w:tcPrChange w:id="1912" w:author="Fernandes, Richard (he, him, his | il, le, lui)" w:date="2024-10-08T11:29:00Z" w16du:dateUtc="2024-10-08T15:29:00Z">
              <w:tcPr>
                <w:tcW w:w="0" w:type="dxa"/>
                <w:noWrap/>
                <w:vAlign w:val="bottom"/>
                <w:hideMark/>
              </w:tcPr>
            </w:tcPrChange>
          </w:tcPr>
          <w:p w14:paraId="6F652E77" w14:textId="1F8B93B3"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9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14" w:author="Fernandes, Richard (he, him, his | il, le, lui)" w:date="2024-10-08T16:50:00Z" w16du:dateUtc="2024-10-08T20:50:00Z">
              <w:r w:rsidDel="00035628">
                <w:rPr>
                  <w:rFonts w:ascii="Aptos Narrow" w:hAnsi="Aptos Narrow"/>
                  <w:color w:val="000000"/>
                </w:rPr>
                <w:delText>0.91</w:delText>
              </w:r>
            </w:del>
          </w:p>
        </w:tc>
        <w:tc>
          <w:tcPr>
            <w:tcW w:w="886" w:type="dxa"/>
            <w:noWrap/>
            <w:vAlign w:val="bottom"/>
            <w:hideMark/>
            <w:tcPrChange w:id="1915" w:author="Fernandes, Richard (he, him, his | il, le, lui)" w:date="2024-10-08T11:29:00Z" w16du:dateUtc="2024-10-08T15:29:00Z">
              <w:tcPr>
                <w:tcW w:w="0" w:type="dxa"/>
                <w:noWrap/>
                <w:vAlign w:val="bottom"/>
                <w:hideMark/>
              </w:tcPr>
            </w:tcPrChange>
          </w:tcPr>
          <w:p w14:paraId="17B48F68" w14:textId="533E0DE2"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191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17" w:author="Fernandes, Richard (he, him, his | il, le, lui)" w:date="2024-10-08T16:50:00Z" w16du:dateUtc="2024-10-08T20:50:00Z">
              <w:r w:rsidDel="00035628">
                <w:rPr>
                  <w:rFonts w:ascii="Aptos Narrow" w:hAnsi="Aptos Narrow"/>
                  <w:color w:val="000000"/>
                </w:rPr>
                <w:delText>0.90</w:delText>
              </w:r>
            </w:del>
          </w:p>
        </w:tc>
        <w:tc>
          <w:tcPr>
            <w:tcW w:w="835" w:type="dxa"/>
            <w:noWrap/>
            <w:vAlign w:val="bottom"/>
            <w:hideMark/>
            <w:tcPrChange w:id="1918" w:author="Fernandes, Richard (he, him, his | il, le, lui)" w:date="2024-10-08T11:29:00Z" w16du:dateUtc="2024-10-08T15:29:00Z">
              <w:tcPr>
                <w:tcW w:w="0" w:type="dxa"/>
                <w:noWrap/>
                <w:vAlign w:val="bottom"/>
                <w:hideMark/>
              </w:tcPr>
            </w:tcPrChange>
          </w:tcPr>
          <w:p w14:paraId="04EE4C25" w14:textId="471AD0F1"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9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20" w:author="Fernandes, Richard (he, him, his | il, le, lui)" w:date="2024-10-08T16:50:00Z" w16du:dateUtc="2024-10-08T20:50:00Z">
              <w:r w:rsidDel="00035628">
                <w:rPr>
                  <w:rFonts w:ascii="Aptos Narrow" w:hAnsi="Aptos Narrow"/>
                  <w:color w:val="000000"/>
                </w:rPr>
                <w:delText>0.77</w:delText>
              </w:r>
            </w:del>
          </w:p>
        </w:tc>
        <w:tc>
          <w:tcPr>
            <w:tcW w:w="886" w:type="dxa"/>
            <w:noWrap/>
            <w:vAlign w:val="bottom"/>
            <w:hideMark/>
            <w:tcPrChange w:id="1921" w:author="Fernandes, Richard (he, him, his | il, le, lui)" w:date="2024-10-08T11:29:00Z" w16du:dateUtc="2024-10-08T15:29:00Z">
              <w:tcPr>
                <w:tcW w:w="0" w:type="dxa"/>
                <w:noWrap/>
                <w:vAlign w:val="bottom"/>
                <w:hideMark/>
              </w:tcPr>
            </w:tcPrChange>
          </w:tcPr>
          <w:p w14:paraId="44EBE63B" w14:textId="0E7ACC8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192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23" w:author="Fernandes, Richard (he, him, his | il, le, lui)" w:date="2024-10-08T16:50:00Z" w16du:dateUtc="2024-10-08T20:50:00Z">
              <w:r w:rsidDel="00035628">
                <w:rPr>
                  <w:rFonts w:ascii="Aptos Narrow" w:hAnsi="Aptos Narrow"/>
                  <w:color w:val="000000"/>
                </w:rPr>
                <w:delText>0.77</w:delText>
              </w:r>
            </w:del>
          </w:p>
        </w:tc>
      </w:tr>
      <w:tr w:rsidR="00704632" w:rsidRPr="00023833" w:rsidDel="00035628" w14:paraId="532B9E4B" w14:textId="60ACF415" w:rsidTr="00704632">
        <w:trPr>
          <w:cnfStyle w:val="000000100000" w:firstRow="0" w:lastRow="0" w:firstColumn="0" w:lastColumn="0" w:oddVBand="0" w:evenVBand="0" w:oddHBand="1" w:evenHBand="0" w:firstRowFirstColumn="0" w:firstRowLastColumn="0" w:lastRowFirstColumn="0" w:lastRowLastColumn="0"/>
          <w:trHeight w:val="295"/>
          <w:del w:id="1924"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0B8063E1" w14:textId="6F517482" w:rsidR="00AA581A" w:rsidRPr="00023833" w:rsidDel="00035628" w:rsidRDefault="00AA581A">
            <w:pPr>
              <w:rPr>
                <w:del w:id="19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26" w:author="Fernandes, Richard (he, him, his | il, le, lui)" w:date="2024-10-08T16:50:00Z" w16du:dateUtc="2024-10-08T20:50:00Z">
              <w:r w:rsidDel="00035628">
                <w:rPr>
                  <w:rFonts w:ascii="Aptos Narrow" w:hAnsi="Aptos Narrow"/>
                  <w:color w:val="000000"/>
                </w:rPr>
                <w:delText>JERC</w:delText>
              </w:r>
            </w:del>
          </w:p>
        </w:tc>
        <w:tc>
          <w:tcPr>
            <w:tcW w:w="1210" w:type="dxa"/>
            <w:noWrap/>
            <w:vAlign w:val="bottom"/>
            <w:hideMark/>
          </w:tcPr>
          <w:p w14:paraId="578468CE" w14:textId="5C57010E"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28" w:author="Fernandes, Richard (he, him, his | il, le, lui)" w:date="2024-10-08T16:50:00Z" w16du:dateUtc="2024-10-08T20:50:00Z">
              <w:r w:rsidDel="00035628">
                <w:rPr>
                  <w:rFonts w:ascii="Aptos Narrow" w:hAnsi="Aptos Narrow"/>
                  <w:color w:val="000000"/>
                </w:rPr>
                <w:delText>12-Apr-22</w:delText>
              </w:r>
            </w:del>
          </w:p>
        </w:tc>
        <w:tc>
          <w:tcPr>
            <w:tcW w:w="1191" w:type="dxa"/>
            <w:noWrap/>
            <w:vAlign w:val="bottom"/>
            <w:hideMark/>
          </w:tcPr>
          <w:p w14:paraId="0DB59E46" w14:textId="3A0FE1A4"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92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30" w:author="Fernandes, Richard (he, him, his | il, le, lui)" w:date="2024-10-08T16:50:00Z" w16du:dateUtc="2024-10-08T20:50:00Z">
              <w:r w:rsidDel="00035628">
                <w:rPr>
                  <w:rFonts w:ascii="Aptos Narrow" w:hAnsi="Aptos Narrow"/>
                  <w:color w:val="000000"/>
                </w:rPr>
                <w:delText>JERC_</w:delText>
              </w:r>
              <w:r w:rsidR="00C87B44" w:rsidDel="00035628">
                <w:rPr>
                  <w:rFonts w:ascii="Aptos Narrow" w:hAnsi="Aptos Narrow"/>
                  <w:color w:val="000000"/>
                </w:rPr>
                <w:delText>062</w:delText>
              </w:r>
            </w:del>
          </w:p>
        </w:tc>
        <w:tc>
          <w:tcPr>
            <w:tcW w:w="910" w:type="dxa"/>
            <w:noWrap/>
            <w:vAlign w:val="bottom"/>
            <w:hideMark/>
          </w:tcPr>
          <w:p w14:paraId="0B85AB70" w14:textId="339DA65F"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3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32" w:author="Fernandes, Richard (he, him, his | il, le, lui)" w:date="2024-10-08T16:50:00Z" w16du:dateUtc="2024-10-08T20:50:00Z">
              <w:r w:rsidDel="00035628">
                <w:rPr>
                  <w:rFonts w:ascii="Aptos Narrow" w:hAnsi="Aptos Narrow"/>
                  <w:color w:val="000000"/>
                </w:rPr>
                <w:delText>27</w:delText>
              </w:r>
            </w:del>
          </w:p>
        </w:tc>
        <w:tc>
          <w:tcPr>
            <w:tcW w:w="962" w:type="dxa"/>
            <w:noWrap/>
            <w:vAlign w:val="bottom"/>
            <w:hideMark/>
          </w:tcPr>
          <w:p w14:paraId="220EB085" w14:textId="3E6AD848"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93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34" w:author="Fernandes, Richard (he, him, his | il, le, lui)" w:date="2024-10-08T16:50:00Z" w16du:dateUtc="2024-10-08T20:50:00Z">
              <w:r w:rsidDel="00035628">
                <w:rPr>
                  <w:rFonts w:ascii="Aptos Narrow" w:hAnsi="Aptos Narrow"/>
                  <w:color w:val="000000"/>
                </w:rPr>
                <w:delText>1.26</w:delText>
              </w:r>
            </w:del>
          </w:p>
        </w:tc>
        <w:tc>
          <w:tcPr>
            <w:tcW w:w="962" w:type="dxa"/>
            <w:noWrap/>
            <w:vAlign w:val="bottom"/>
            <w:hideMark/>
          </w:tcPr>
          <w:p w14:paraId="2896A713" w14:textId="778C10F4"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3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3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24</w:delText>
              </w:r>
            </w:del>
          </w:p>
        </w:tc>
        <w:tc>
          <w:tcPr>
            <w:tcW w:w="962" w:type="dxa"/>
            <w:noWrap/>
            <w:vAlign w:val="bottom"/>
            <w:hideMark/>
          </w:tcPr>
          <w:p w14:paraId="369445B1" w14:textId="0AE16108"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19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38" w:author="Fernandes, Richard (he, him, his | il, le, lui)" w:date="2024-10-08T16:50:00Z" w16du:dateUtc="2024-10-08T20:50:00Z">
              <w:r w:rsidDel="00035628">
                <w:rPr>
                  <w:rFonts w:ascii="Aptos Narrow" w:hAnsi="Aptos Narrow"/>
                  <w:color w:val="000000"/>
                </w:rPr>
                <w:delText>1.02</w:delText>
              </w:r>
            </w:del>
          </w:p>
        </w:tc>
        <w:tc>
          <w:tcPr>
            <w:tcW w:w="1054" w:type="dxa"/>
            <w:noWrap/>
            <w:vAlign w:val="bottom"/>
            <w:hideMark/>
          </w:tcPr>
          <w:p w14:paraId="71425D35" w14:textId="1A1C3948"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4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81</w:delText>
              </w:r>
            </w:del>
          </w:p>
        </w:tc>
        <w:tc>
          <w:tcPr>
            <w:tcW w:w="738" w:type="dxa"/>
            <w:noWrap/>
            <w:vAlign w:val="bottom"/>
            <w:hideMark/>
          </w:tcPr>
          <w:p w14:paraId="19FEA627" w14:textId="6CD9B3B5"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19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42"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20</w:delText>
              </w:r>
            </w:del>
          </w:p>
        </w:tc>
        <w:tc>
          <w:tcPr>
            <w:tcW w:w="886" w:type="dxa"/>
            <w:noWrap/>
            <w:vAlign w:val="bottom"/>
            <w:hideMark/>
          </w:tcPr>
          <w:p w14:paraId="5938EF39" w14:textId="27DE347F"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19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44" w:author="Fernandes, Richard (he, him, his | il, le, lui)" w:date="2024-10-08T16:50:00Z" w16du:dateUtc="2024-10-08T20:50:00Z">
              <w:r w:rsidDel="00035628">
                <w:rPr>
                  <w:rFonts w:ascii="Aptos Narrow" w:hAnsi="Aptos Narrow"/>
                  <w:color w:val="000000"/>
                </w:rPr>
                <w:delText>1.12</w:delText>
              </w:r>
            </w:del>
          </w:p>
        </w:tc>
        <w:tc>
          <w:tcPr>
            <w:tcW w:w="835" w:type="dxa"/>
            <w:noWrap/>
            <w:vAlign w:val="bottom"/>
            <w:hideMark/>
          </w:tcPr>
          <w:p w14:paraId="783E3B5D" w14:textId="2E21EAF1"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4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97</w:delText>
              </w:r>
            </w:del>
          </w:p>
        </w:tc>
        <w:tc>
          <w:tcPr>
            <w:tcW w:w="886" w:type="dxa"/>
            <w:noWrap/>
            <w:vAlign w:val="bottom"/>
            <w:hideMark/>
          </w:tcPr>
          <w:p w14:paraId="067860F0" w14:textId="5FEEA14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19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1948"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91</w:delText>
              </w:r>
            </w:del>
          </w:p>
        </w:tc>
      </w:tr>
      <w:tr w:rsidR="00AA581A" w:rsidRPr="00023833" w:rsidDel="00704632" w14:paraId="56DE78F8" w14:textId="32B5F9D3" w:rsidTr="00704632">
        <w:tblPrEx>
          <w:tblW w:w="11366" w:type="dxa"/>
          <w:tblPrExChange w:id="1949" w:author="Fernandes, Richard (he, him, his | il, le, lui)" w:date="2024-10-08T11:29:00Z" w16du:dateUtc="2024-10-08T15:29:00Z">
            <w:tblPrEx>
              <w:tblW w:w="11366" w:type="dxa"/>
            </w:tblPrEx>
          </w:tblPrExChange>
        </w:tblPrEx>
        <w:trPr>
          <w:trHeight w:val="295"/>
          <w:del w:id="1950" w:author="Fernandes, Richard (he, him, his | il, le, lui)" w:date="2024-10-08T11:29:00Z" w16du:dateUtc="2024-10-08T15:29:00Z"/>
          <w:trPrChange w:id="1951"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1952" w:author="Fernandes, Richard (he, him, his | il, le, lui)" w:date="2024-10-08T11:29:00Z" w16du:dateUtc="2024-10-08T15:29:00Z">
              <w:tcPr>
                <w:tcW w:w="0" w:type="dxa"/>
                <w:noWrap/>
                <w:vAlign w:val="bottom"/>
                <w:hideMark/>
              </w:tcPr>
            </w:tcPrChange>
          </w:tcPr>
          <w:p w14:paraId="4B648B8C" w14:textId="179C05E4" w:rsidR="00AA581A" w:rsidRPr="00023833" w:rsidDel="00704632" w:rsidRDefault="00C87B44">
            <w:pPr>
              <w:rPr>
                <w:del w:id="1953"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54" w:author="Fernandes, Richard (he, him, his | il, le, lui)" w:date="2024-10-08T11:29:00Z" w16du:dateUtc="2024-10-08T15:29:00Z">
              <w:r w:rsidDel="00704632">
                <w:rPr>
                  <w:rFonts w:ascii="Aptos Narrow" w:hAnsi="Aptos Narrow"/>
                  <w:color w:val="000000"/>
                </w:rPr>
                <w:delText>LENO</w:delText>
              </w:r>
            </w:del>
          </w:p>
        </w:tc>
        <w:tc>
          <w:tcPr>
            <w:tcW w:w="1210" w:type="dxa"/>
            <w:noWrap/>
            <w:vAlign w:val="bottom"/>
            <w:hideMark/>
            <w:tcPrChange w:id="1955" w:author="Fernandes, Richard (he, him, his | il, le, lui)" w:date="2024-10-08T11:29:00Z" w16du:dateUtc="2024-10-08T15:29:00Z">
              <w:tcPr>
                <w:tcW w:w="0" w:type="dxa"/>
                <w:noWrap/>
                <w:vAlign w:val="bottom"/>
                <w:hideMark/>
              </w:tcPr>
            </w:tcPrChange>
          </w:tcPr>
          <w:p w14:paraId="6B4A4DB4" w14:textId="40670CEE"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56"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57" w:author="Fernandes, Richard (he, him, his | il, le, lui)" w:date="2024-10-08T11:29:00Z" w16du:dateUtc="2024-10-08T15:29:00Z">
              <w:r w:rsidDel="00704632">
                <w:rPr>
                  <w:rFonts w:ascii="Aptos Narrow" w:hAnsi="Aptos Narrow"/>
                  <w:color w:val="000000"/>
                </w:rPr>
                <w:delText>03-Jul</w:delText>
              </w:r>
              <w:r w:rsidR="00AA581A" w:rsidDel="00704632">
                <w:rPr>
                  <w:rFonts w:ascii="Aptos Narrow" w:hAnsi="Aptos Narrow"/>
                  <w:color w:val="000000"/>
                </w:rPr>
                <w:delText>-19</w:delText>
              </w:r>
            </w:del>
          </w:p>
        </w:tc>
        <w:tc>
          <w:tcPr>
            <w:tcW w:w="1191" w:type="dxa"/>
            <w:noWrap/>
            <w:vAlign w:val="bottom"/>
            <w:hideMark/>
            <w:tcPrChange w:id="1958" w:author="Fernandes, Richard (he, him, his | il, le, lui)" w:date="2024-10-08T11:29:00Z" w16du:dateUtc="2024-10-08T15:29:00Z">
              <w:tcPr>
                <w:tcW w:w="0" w:type="dxa"/>
                <w:noWrap/>
                <w:vAlign w:val="bottom"/>
                <w:hideMark/>
              </w:tcPr>
            </w:tcPrChange>
          </w:tcPr>
          <w:p w14:paraId="1C93D60C" w14:textId="4776A2C2" w:rsidR="00AA581A" w:rsidRPr="00023833" w:rsidDel="00704632" w:rsidRDefault="00C87B44">
            <w:pPr>
              <w:cnfStyle w:val="000000000000" w:firstRow="0" w:lastRow="0" w:firstColumn="0" w:lastColumn="0" w:oddVBand="0" w:evenVBand="0" w:oddHBand="0" w:evenHBand="0" w:firstRowFirstColumn="0" w:firstRowLastColumn="0" w:lastRowFirstColumn="0" w:lastRowLastColumn="0"/>
              <w:rPr>
                <w:del w:id="1959"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60" w:author="Fernandes, Richard (he, him, his | il, le, lui)" w:date="2024-10-08T11:29:00Z" w16du:dateUtc="2024-10-08T15:29:00Z">
              <w:r w:rsidDel="00704632">
                <w:rPr>
                  <w:rFonts w:ascii="Aptos Narrow" w:hAnsi="Aptos Narrow"/>
                  <w:color w:val="000000"/>
                </w:rPr>
                <w:delText>LENO_063</w:delText>
              </w:r>
            </w:del>
          </w:p>
        </w:tc>
        <w:tc>
          <w:tcPr>
            <w:tcW w:w="910" w:type="dxa"/>
            <w:noWrap/>
            <w:vAlign w:val="bottom"/>
            <w:hideMark/>
            <w:tcPrChange w:id="1961" w:author="Fernandes, Richard (he, him, his | il, le, lui)" w:date="2024-10-08T11:29:00Z" w16du:dateUtc="2024-10-08T15:29:00Z">
              <w:tcPr>
                <w:tcW w:w="0" w:type="dxa"/>
                <w:noWrap/>
                <w:vAlign w:val="bottom"/>
                <w:hideMark/>
              </w:tcPr>
            </w:tcPrChange>
          </w:tcPr>
          <w:p w14:paraId="6E875450" w14:textId="418289F4"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62"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63" w:author="Fernandes, Richard (he, him, his | il, le, lui)" w:date="2024-10-08T11:29:00Z" w16du:dateUtc="2024-10-08T15:29:00Z">
              <w:r w:rsidDel="00704632">
                <w:rPr>
                  <w:rFonts w:ascii="Aptos Narrow" w:hAnsi="Aptos Narrow"/>
                  <w:color w:val="000000"/>
                </w:rPr>
                <w:delText>35</w:delText>
              </w:r>
            </w:del>
          </w:p>
        </w:tc>
        <w:tc>
          <w:tcPr>
            <w:tcW w:w="962" w:type="dxa"/>
            <w:noWrap/>
            <w:vAlign w:val="bottom"/>
            <w:hideMark/>
            <w:tcPrChange w:id="1964" w:author="Fernandes, Richard (he, him, his | il, le, lui)" w:date="2024-10-08T11:29:00Z" w16du:dateUtc="2024-10-08T15:29:00Z">
              <w:tcPr>
                <w:tcW w:w="0" w:type="dxa"/>
                <w:noWrap/>
                <w:vAlign w:val="bottom"/>
                <w:hideMark/>
              </w:tcPr>
            </w:tcPrChange>
          </w:tcPr>
          <w:p w14:paraId="58BA659D" w14:textId="559CC86F"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65"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66" w:author="Fernandes, Richard (he, him, his | il, le, lui)" w:date="2024-10-08T11:29:00Z" w16du:dateUtc="2024-10-08T15:29:00Z">
              <w:r w:rsidDel="00704632">
                <w:rPr>
                  <w:rFonts w:ascii="Aptos Narrow" w:hAnsi="Aptos Narrow"/>
                  <w:color w:val="000000"/>
                </w:rPr>
                <w:delText>5.87</w:delText>
              </w:r>
            </w:del>
          </w:p>
        </w:tc>
        <w:tc>
          <w:tcPr>
            <w:tcW w:w="962" w:type="dxa"/>
            <w:noWrap/>
            <w:vAlign w:val="bottom"/>
            <w:hideMark/>
            <w:tcPrChange w:id="1967" w:author="Fernandes, Richard (he, him, his | il, le, lui)" w:date="2024-10-08T11:29:00Z" w16du:dateUtc="2024-10-08T15:29:00Z">
              <w:tcPr>
                <w:tcW w:w="0" w:type="dxa"/>
                <w:noWrap/>
                <w:vAlign w:val="bottom"/>
                <w:hideMark/>
              </w:tcPr>
            </w:tcPrChange>
          </w:tcPr>
          <w:p w14:paraId="01D92F40" w14:textId="07CF2FF5"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68"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69" w:author="Fernandes, Richard (he, him, his | il, le, lui)" w:date="2024-10-08T11:29:00Z" w16du:dateUtc="2024-10-08T15:29:00Z">
              <w:r w:rsidDel="00704632">
                <w:rPr>
                  <w:rFonts w:ascii="Aptos Narrow" w:hAnsi="Aptos Narrow"/>
                  <w:color w:val="000000"/>
                </w:rPr>
                <w:delText>2.56</w:delText>
              </w:r>
            </w:del>
          </w:p>
        </w:tc>
        <w:tc>
          <w:tcPr>
            <w:tcW w:w="962" w:type="dxa"/>
            <w:noWrap/>
            <w:vAlign w:val="bottom"/>
            <w:hideMark/>
            <w:tcPrChange w:id="1970" w:author="Fernandes, Richard (he, him, his | il, le, lui)" w:date="2024-10-08T11:29:00Z" w16du:dateUtc="2024-10-08T15:29:00Z">
              <w:tcPr>
                <w:tcW w:w="0" w:type="dxa"/>
                <w:noWrap/>
                <w:vAlign w:val="bottom"/>
                <w:hideMark/>
              </w:tcPr>
            </w:tcPrChange>
          </w:tcPr>
          <w:p w14:paraId="03F65D5B" w14:textId="77DD83FE"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71"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72" w:author="Fernandes, Richard (he, him, his | il, le, lui)" w:date="2024-10-08T11:29:00Z" w16du:dateUtc="2024-10-08T15:29:00Z">
              <w:r w:rsidDel="00704632">
                <w:rPr>
                  <w:rFonts w:ascii="Aptos Narrow" w:hAnsi="Aptos Narrow"/>
                  <w:color w:val="000000"/>
                </w:rPr>
                <w:delText>3.31</w:delText>
              </w:r>
            </w:del>
          </w:p>
        </w:tc>
        <w:tc>
          <w:tcPr>
            <w:tcW w:w="1054" w:type="dxa"/>
            <w:noWrap/>
            <w:vAlign w:val="bottom"/>
            <w:hideMark/>
            <w:tcPrChange w:id="1973" w:author="Fernandes, Richard (he, him, his | il, le, lui)" w:date="2024-10-08T11:29:00Z" w16du:dateUtc="2024-10-08T15:29:00Z">
              <w:tcPr>
                <w:tcW w:w="0" w:type="dxa"/>
                <w:noWrap/>
                <w:vAlign w:val="bottom"/>
                <w:hideMark/>
              </w:tcPr>
            </w:tcPrChange>
          </w:tcPr>
          <w:p w14:paraId="1D681AE5" w14:textId="484BCEF9" w:rsidR="00AA581A" w:rsidRPr="00023833" w:rsidDel="00704632" w:rsidRDefault="00AA581A">
            <w:pPr>
              <w:jc w:val="right"/>
              <w:cnfStyle w:val="000000000000" w:firstRow="0" w:lastRow="0" w:firstColumn="0" w:lastColumn="0" w:oddVBand="0" w:evenVBand="0" w:oddHBand="0" w:evenHBand="0" w:firstRowFirstColumn="0" w:firstRowLastColumn="0" w:lastRowFirstColumn="0" w:lastRowLastColumn="0"/>
              <w:rPr>
                <w:del w:id="1974"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75" w:author="Fernandes, Richard (he, him, his | il, le, lui)" w:date="2024-10-08T11:29:00Z" w16du:dateUtc="2024-10-08T15:29:00Z">
              <w:r w:rsidDel="00704632">
                <w:rPr>
                  <w:rFonts w:ascii="Aptos Narrow" w:hAnsi="Aptos Narrow"/>
                  <w:color w:val="000000"/>
                </w:rPr>
                <w:delText>0.</w:delText>
              </w:r>
              <w:r w:rsidR="00C87B44" w:rsidDel="00704632">
                <w:rPr>
                  <w:rFonts w:ascii="Aptos Narrow" w:hAnsi="Aptos Narrow"/>
                  <w:color w:val="000000"/>
                </w:rPr>
                <w:delText>56</w:delText>
              </w:r>
            </w:del>
          </w:p>
        </w:tc>
        <w:tc>
          <w:tcPr>
            <w:tcW w:w="738" w:type="dxa"/>
            <w:noWrap/>
            <w:vAlign w:val="bottom"/>
            <w:hideMark/>
            <w:tcPrChange w:id="1976" w:author="Fernandes, Richard (he, him, his | il, le, lui)" w:date="2024-10-08T11:29:00Z" w16du:dateUtc="2024-10-08T15:29:00Z">
              <w:tcPr>
                <w:tcW w:w="0" w:type="dxa"/>
                <w:noWrap/>
                <w:vAlign w:val="bottom"/>
                <w:hideMark/>
              </w:tcPr>
            </w:tcPrChange>
          </w:tcPr>
          <w:p w14:paraId="3DDC7B74" w14:textId="5C30A962" w:rsidR="00AA581A" w:rsidRPr="00023833" w:rsidDel="00704632" w:rsidRDefault="00C87B44">
            <w:pPr>
              <w:cnfStyle w:val="000000000000" w:firstRow="0" w:lastRow="0" w:firstColumn="0" w:lastColumn="0" w:oddVBand="0" w:evenVBand="0" w:oddHBand="0" w:evenHBand="0" w:firstRowFirstColumn="0" w:firstRowLastColumn="0" w:lastRowFirstColumn="0" w:lastRowLastColumn="0"/>
              <w:rPr>
                <w:del w:id="1977"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78" w:author="Fernandes, Richard (he, him, his | il, le, lui)" w:date="2024-10-08T11:29:00Z" w16du:dateUtc="2024-10-08T15:29:00Z">
              <w:r w:rsidDel="00704632">
                <w:rPr>
                  <w:rFonts w:ascii="Aptos Narrow" w:hAnsi="Aptos Narrow"/>
                  <w:color w:val="000000"/>
                </w:rPr>
                <w:delText>6.55</w:delText>
              </w:r>
            </w:del>
          </w:p>
        </w:tc>
        <w:tc>
          <w:tcPr>
            <w:tcW w:w="886" w:type="dxa"/>
            <w:noWrap/>
            <w:vAlign w:val="bottom"/>
            <w:hideMark/>
            <w:tcPrChange w:id="1979" w:author="Fernandes, Richard (he, him, his | il, le, lui)" w:date="2024-10-08T11:29:00Z" w16du:dateUtc="2024-10-08T15:29:00Z">
              <w:tcPr>
                <w:tcW w:w="0" w:type="dxa"/>
                <w:noWrap/>
                <w:vAlign w:val="bottom"/>
                <w:hideMark/>
              </w:tcPr>
            </w:tcPrChange>
          </w:tcPr>
          <w:p w14:paraId="4E78EB8B" w14:textId="71096FBD" w:rsidR="00AA581A" w:rsidRPr="00023833" w:rsidDel="00704632" w:rsidRDefault="00C87B44">
            <w:pPr>
              <w:cnfStyle w:val="000000000000" w:firstRow="0" w:lastRow="0" w:firstColumn="0" w:lastColumn="0" w:oddVBand="0" w:evenVBand="0" w:oddHBand="0" w:evenHBand="0" w:firstRowFirstColumn="0" w:firstRowLastColumn="0" w:lastRowFirstColumn="0" w:lastRowLastColumn="0"/>
              <w:rPr>
                <w:del w:id="1980"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81" w:author="Fernandes, Richard (he, him, his | il, le, lui)" w:date="2024-10-08T11:29:00Z" w16du:dateUtc="2024-10-08T15:29:00Z">
              <w:r w:rsidDel="00704632">
                <w:rPr>
                  <w:rFonts w:ascii="Aptos Narrow" w:hAnsi="Aptos Narrow"/>
                  <w:color w:val="000000"/>
                </w:rPr>
                <w:delText>5.59</w:delText>
              </w:r>
            </w:del>
          </w:p>
        </w:tc>
        <w:tc>
          <w:tcPr>
            <w:tcW w:w="835" w:type="dxa"/>
            <w:noWrap/>
            <w:vAlign w:val="bottom"/>
            <w:hideMark/>
            <w:tcPrChange w:id="1982" w:author="Fernandes, Richard (he, him, his | il, le, lui)" w:date="2024-10-08T11:29:00Z" w16du:dateUtc="2024-10-08T15:29:00Z">
              <w:tcPr>
                <w:tcW w:w="0" w:type="dxa"/>
                <w:noWrap/>
                <w:vAlign w:val="bottom"/>
                <w:hideMark/>
              </w:tcPr>
            </w:tcPrChange>
          </w:tcPr>
          <w:p w14:paraId="0FF0FFED" w14:textId="1F0C16D5"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83"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84" w:author="Fernandes, Richard (he, him, his | il, le, lui)" w:date="2024-10-08T11:29:00Z" w16du:dateUtc="2024-10-08T15:29:00Z">
              <w:r w:rsidDel="00704632">
                <w:rPr>
                  <w:rFonts w:ascii="Aptos Narrow" w:hAnsi="Aptos Narrow"/>
                  <w:color w:val="000000"/>
                </w:rPr>
                <w:delText>3.69</w:delText>
              </w:r>
            </w:del>
          </w:p>
        </w:tc>
        <w:tc>
          <w:tcPr>
            <w:tcW w:w="886" w:type="dxa"/>
            <w:noWrap/>
            <w:vAlign w:val="bottom"/>
            <w:hideMark/>
            <w:tcPrChange w:id="1985" w:author="Fernandes, Richard (he, him, his | il, le, lui)" w:date="2024-10-08T11:29:00Z" w16du:dateUtc="2024-10-08T15:29:00Z">
              <w:tcPr>
                <w:tcW w:w="0" w:type="dxa"/>
                <w:noWrap/>
                <w:vAlign w:val="bottom"/>
                <w:hideMark/>
              </w:tcPr>
            </w:tcPrChange>
          </w:tcPr>
          <w:p w14:paraId="2B96E511" w14:textId="55803675" w:rsidR="00AA581A" w:rsidRPr="00023833" w:rsidDel="00704632" w:rsidRDefault="00C87B44">
            <w:pPr>
              <w:jc w:val="right"/>
              <w:cnfStyle w:val="000000000000" w:firstRow="0" w:lastRow="0" w:firstColumn="0" w:lastColumn="0" w:oddVBand="0" w:evenVBand="0" w:oddHBand="0" w:evenHBand="0" w:firstRowFirstColumn="0" w:firstRowLastColumn="0" w:lastRowFirstColumn="0" w:lastRowLastColumn="0"/>
              <w:rPr>
                <w:del w:id="1986"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87" w:author="Fernandes, Richard (he, him, his | il, le, lui)" w:date="2024-10-08T11:29:00Z" w16du:dateUtc="2024-10-08T15:29:00Z">
              <w:r w:rsidDel="00704632">
                <w:rPr>
                  <w:rFonts w:ascii="Aptos Narrow" w:hAnsi="Aptos Narrow"/>
                  <w:color w:val="000000"/>
                </w:rPr>
                <w:delText>3.15</w:delText>
              </w:r>
            </w:del>
          </w:p>
        </w:tc>
      </w:tr>
      <w:tr w:rsidR="00704632" w:rsidRPr="00023833" w:rsidDel="00704632" w14:paraId="75297555" w14:textId="66A52732" w:rsidTr="00704632">
        <w:trPr>
          <w:cnfStyle w:val="000000100000" w:firstRow="0" w:lastRow="0" w:firstColumn="0" w:lastColumn="0" w:oddVBand="0" w:evenVBand="0" w:oddHBand="1" w:evenHBand="0" w:firstRowFirstColumn="0" w:firstRowLastColumn="0" w:lastRowFirstColumn="0" w:lastRowLastColumn="0"/>
          <w:trHeight w:val="295"/>
          <w:del w:id="1988" w:author="Fernandes, Richard (he, him, his | il, le, lui)" w:date="2024-10-08T11:29:00Z" w16du:dateUtc="2024-10-08T15:29: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FD399FC" w14:textId="04B5CD7C" w:rsidR="00AA581A" w:rsidRPr="00023833" w:rsidDel="00704632" w:rsidRDefault="00C87B44">
            <w:pPr>
              <w:rPr>
                <w:del w:id="1989"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90" w:author="Fernandes, Richard (he, him, his | il, le, lui)" w:date="2024-10-08T11:29:00Z" w16du:dateUtc="2024-10-08T15:29:00Z">
              <w:r w:rsidDel="00704632">
                <w:rPr>
                  <w:rFonts w:ascii="Aptos Narrow" w:hAnsi="Aptos Narrow"/>
                  <w:color w:val="000000"/>
                </w:rPr>
                <w:delText>LENO</w:delText>
              </w:r>
            </w:del>
          </w:p>
        </w:tc>
        <w:tc>
          <w:tcPr>
            <w:tcW w:w="1210" w:type="dxa"/>
            <w:noWrap/>
            <w:vAlign w:val="bottom"/>
            <w:hideMark/>
          </w:tcPr>
          <w:p w14:paraId="63C734DB" w14:textId="7764CD70"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1991"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92" w:author="Fernandes, Richard (he, him, his | il, le, lui)" w:date="2024-10-08T11:29:00Z" w16du:dateUtc="2024-10-08T15:29:00Z">
              <w:r w:rsidDel="00704632">
                <w:rPr>
                  <w:rFonts w:ascii="Aptos Narrow" w:hAnsi="Aptos Narrow"/>
                  <w:color w:val="000000"/>
                </w:rPr>
                <w:delText>03-Jul-19</w:delText>
              </w:r>
            </w:del>
          </w:p>
        </w:tc>
        <w:tc>
          <w:tcPr>
            <w:tcW w:w="1191" w:type="dxa"/>
            <w:noWrap/>
            <w:vAlign w:val="bottom"/>
            <w:hideMark/>
          </w:tcPr>
          <w:p w14:paraId="6C43AD5E" w14:textId="798B4379" w:rsidR="00AA581A" w:rsidRPr="00023833" w:rsidDel="00704632" w:rsidRDefault="00C87B44">
            <w:pPr>
              <w:cnfStyle w:val="000000100000" w:firstRow="0" w:lastRow="0" w:firstColumn="0" w:lastColumn="0" w:oddVBand="0" w:evenVBand="0" w:oddHBand="1" w:evenHBand="0" w:firstRowFirstColumn="0" w:firstRowLastColumn="0" w:lastRowFirstColumn="0" w:lastRowLastColumn="0"/>
              <w:rPr>
                <w:del w:id="1993"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94" w:author="Fernandes, Richard (he, him, his | il, le, lui)" w:date="2024-10-08T11:29:00Z" w16du:dateUtc="2024-10-08T15:29:00Z">
              <w:r w:rsidDel="00704632">
                <w:rPr>
                  <w:rFonts w:ascii="Aptos Narrow" w:hAnsi="Aptos Narrow"/>
                  <w:color w:val="000000"/>
                </w:rPr>
                <w:delText>LENO_067</w:delText>
              </w:r>
            </w:del>
          </w:p>
        </w:tc>
        <w:tc>
          <w:tcPr>
            <w:tcW w:w="910" w:type="dxa"/>
            <w:noWrap/>
            <w:vAlign w:val="bottom"/>
            <w:hideMark/>
          </w:tcPr>
          <w:p w14:paraId="7B5ED9FE" w14:textId="501A6D31"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1995"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96" w:author="Fernandes, Richard (he, him, his | il, le, lui)" w:date="2024-10-08T11:29:00Z" w16du:dateUtc="2024-10-08T15:29:00Z">
              <w:r w:rsidDel="00704632">
                <w:rPr>
                  <w:rFonts w:ascii="Aptos Narrow" w:hAnsi="Aptos Narrow"/>
                  <w:color w:val="000000"/>
                </w:rPr>
                <w:delText>35</w:delText>
              </w:r>
            </w:del>
          </w:p>
        </w:tc>
        <w:tc>
          <w:tcPr>
            <w:tcW w:w="962" w:type="dxa"/>
            <w:noWrap/>
            <w:vAlign w:val="bottom"/>
            <w:hideMark/>
          </w:tcPr>
          <w:p w14:paraId="00DDE661" w14:textId="2DA028BB"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1997"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1998" w:author="Fernandes, Richard (he, him, his | il, le, lui)" w:date="2024-10-08T11:29:00Z" w16du:dateUtc="2024-10-08T15:29:00Z">
              <w:r w:rsidDel="00704632">
                <w:rPr>
                  <w:rFonts w:ascii="Aptos Narrow" w:hAnsi="Aptos Narrow"/>
                  <w:color w:val="000000"/>
                </w:rPr>
                <w:delText>6.71</w:delText>
              </w:r>
            </w:del>
          </w:p>
        </w:tc>
        <w:tc>
          <w:tcPr>
            <w:tcW w:w="962" w:type="dxa"/>
            <w:noWrap/>
            <w:vAlign w:val="bottom"/>
            <w:hideMark/>
          </w:tcPr>
          <w:p w14:paraId="5BDBC984" w14:textId="704E40A7"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1999"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00" w:author="Fernandes, Richard (he, him, his | il, le, lui)" w:date="2024-10-08T11:29:00Z" w16du:dateUtc="2024-10-08T15:29:00Z">
              <w:r w:rsidDel="00704632">
                <w:rPr>
                  <w:rFonts w:ascii="Aptos Narrow" w:hAnsi="Aptos Narrow"/>
                  <w:color w:val="000000"/>
                </w:rPr>
                <w:delText>1.85</w:delText>
              </w:r>
            </w:del>
          </w:p>
        </w:tc>
        <w:tc>
          <w:tcPr>
            <w:tcW w:w="962" w:type="dxa"/>
            <w:noWrap/>
            <w:vAlign w:val="bottom"/>
            <w:hideMark/>
          </w:tcPr>
          <w:p w14:paraId="19CEA23A" w14:textId="4F64ACD4"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2001"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02" w:author="Fernandes, Richard (he, him, his | il, le, lui)" w:date="2024-10-08T11:29:00Z" w16du:dateUtc="2024-10-08T15:29:00Z">
              <w:r w:rsidDel="00704632">
                <w:rPr>
                  <w:rFonts w:ascii="Aptos Narrow" w:hAnsi="Aptos Narrow"/>
                  <w:color w:val="000000"/>
                </w:rPr>
                <w:delText>4.86</w:delText>
              </w:r>
            </w:del>
          </w:p>
        </w:tc>
        <w:tc>
          <w:tcPr>
            <w:tcW w:w="1054" w:type="dxa"/>
            <w:noWrap/>
            <w:vAlign w:val="bottom"/>
            <w:hideMark/>
          </w:tcPr>
          <w:p w14:paraId="27323EC6" w14:textId="5333BE0E" w:rsidR="00AA581A" w:rsidRPr="00023833" w:rsidDel="00704632" w:rsidRDefault="00AA581A">
            <w:pPr>
              <w:jc w:val="right"/>
              <w:cnfStyle w:val="000000100000" w:firstRow="0" w:lastRow="0" w:firstColumn="0" w:lastColumn="0" w:oddVBand="0" w:evenVBand="0" w:oddHBand="1" w:evenHBand="0" w:firstRowFirstColumn="0" w:firstRowLastColumn="0" w:lastRowFirstColumn="0" w:lastRowLastColumn="0"/>
              <w:rPr>
                <w:del w:id="2003"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04" w:author="Fernandes, Richard (he, him, his | il, le, lui)" w:date="2024-10-08T11:29:00Z" w16du:dateUtc="2024-10-08T15:29:00Z">
              <w:r w:rsidDel="00704632">
                <w:rPr>
                  <w:rFonts w:ascii="Aptos Narrow" w:hAnsi="Aptos Narrow"/>
                  <w:color w:val="000000"/>
                </w:rPr>
                <w:delText>0.</w:delText>
              </w:r>
              <w:r w:rsidR="00C87B44" w:rsidDel="00704632">
                <w:rPr>
                  <w:rFonts w:ascii="Aptos Narrow" w:hAnsi="Aptos Narrow"/>
                  <w:color w:val="000000"/>
                </w:rPr>
                <w:delText>72</w:delText>
              </w:r>
            </w:del>
          </w:p>
        </w:tc>
        <w:tc>
          <w:tcPr>
            <w:tcW w:w="738" w:type="dxa"/>
            <w:noWrap/>
            <w:vAlign w:val="bottom"/>
            <w:hideMark/>
          </w:tcPr>
          <w:p w14:paraId="4D9EF225" w14:textId="713F6475" w:rsidR="00AA581A" w:rsidRPr="00023833" w:rsidDel="00704632" w:rsidRDefault="00C87B44">
            <w:pPr>
              <w:cnfStyle w:val="000000100000" w:firstRow="0" w:lastRow="0" w:firstColumn="0" w:lastColumn="0" w:oddVBand="0" w:evenVBand="0" w:oddHBand="1" w:evenHBand="0" w:firstRowFirstColumn="0" w:firstRowLastColumn="0" w:lastRowFirstColumn="0" w:lastRowLastColumn="0"/>
              <w:rPr>
                <w:del w:id="2005"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06" w:author="Fernandes, Richard (he, him, his | il, le, lui)" w:date="2024-10-08T11:29:00Z" w16du:dateUtc="2024-10-08T15:29:00Z">
              <w:r w:rsidDel="00704632">
                <w:rPr>
                  <w:rFonts w:ascii="Aptos Narrow" w:hAnsi="Aptos Narrow"/>
                  <w:color w:val="000000"/>
                </w:rPr>
                <w:delText>6.23</w:delText>
              </w:r>
            </w:del>
          </w:p>
        </w:tc>
        <w:tc>
          <w:tcPr>
            <w:tcW w:w="886" w:type="dxa"/>
            <w:noWrap/>
            <w:vAlign w:val="bottom"/>
            <w:hideMark/>
          </w:tcPr>
          <w:p w14:paraId="65BC4277" w14:textId="4CBEE5D5" w:rsidR="00AA581A" w:rsidRPr="00023833" w:rsidDel="00704632" w:rsidRDefault="00C87B44">
            <w:pPr>
              <w:cnfStyle w:val="000000100000" w:firstRow="0" w:lastRow="0" w:firstColumn="0" w:lastColumn="0" w:oddVBand="0" w:evenVBand="0" w:oddHBand="1" w:evenHBand="0" w:firstRowFirstColumn="0" w:firstRowLastColumn="0" w:lastRowFirstColumn="0" w:lastRowLastColumn="0"/>
              <w:rPr>
                <w:del w:id="2007"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08" w:author="Fernandes, Richard (he, him, his | il, le, lui)" w:date="2024-10-08T11:29:00Z" w16du:dateUtc="2024-10-08T15:29:00Z">
              <w:r w:rsidDel="00704632">
                <w:rPr>
                  <w:rFonts w:ascii="Aptos Narrow" w:hAnsi="Aptos Narrow"/>
                  <w:color w:val="000000"/>
                </w:rPr>
                <w:delText>4.87</w:delText>
              </w:r>
            </w:del>
          </w:p>
        </w:tc>
        <w:tc>
          <w:tcPr>
            <w:tcW w:w="835" w:type="dxa"/>
            <w:noWrap/>
            <w:vAlign w:val="bottom"/>
            <w:hideMark/>
          </w:tcPr>
          <w:p w14:paraId="024EC4F2" w14:textId="2A50421D"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2009"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10" w:author="Fernandes, Richard (he, him, his | il, le, lui)" w:date="2024-10-08T11:29:00Z" w16du:dateUtc="2024-10-08T15:29:00Z">
              <w:r w:rsidDel="00704632">
                <w:rPr>
                  <w:rFonts w:ascii="Aptos Narrow" w:hAnsi="Aptos Narrow"/>
                  <w:color w:val="000000"/>
                </w:rPr>
                <w:delText>4.51</w:delText>
              </w:r>
            </w:del>
          </w:p>
        </w:tc>
        <w:tc>
          <w:tcPr>
            <w:tcW w:w="886" w:type="dxa"/>
            <w:noWrap/>
            <w:vAlign w:val="bottom"/>
            <w:hideMark/>
          </w:tcPr>
          <w:p w14:paraId="22E6391B" w14:textId="33C6A498" w:rsidR="00AA581A" w:rsidRPr="00023833" w:rsidDel="00704632" w:rsidRDefault="00C87B44">
            <w:pPr>
              <w:jc w:val="right"/>
              <w:cnfStyle w:val="000000100000" w:firstRow="0" w:lastRow="0" w:firstColumn="0" w:lastColumn="0" w:oddVBand="0" w:evenVBand="0" w:oddHBand="1" w:evenHBand="0" w:firstRowFirstColumn="0" w:firstRowLastColumn="0" w:lastRowFirstColumn="0" w:lastRowLastColumn="0"/>
              <w:rPr>
                <w:del w:id="2011" w:author="Fernandes, Richard (he, him, his | il, le, lui)" w:date="2024-10-08T11:29:00Z" w16du:dateUtc="2024-10-08T15:29:00Z"/>
                <w:rFonts w:ascii="Aptos Narrow" w:eastAsia="Times New Roman" w:hAnsi="Aptos Narrow" w:cs="Times New Roman"/>
                <w:color w:val="000000"/>
                <w:kern w:val="0"/>
                <w:lang w:eastAsia="en-CA"/>
                <w14:ligatures w14:val="none"/>
              </w:rPr>
            </w:pPr>
            <w:del w:id="2012" w:author="Fernandes, Richard (he, him, his | il, le, lui)" w:date="2024-10-08T11:29:00Z" w16du:dateUtc="2024-10-08T15:29:00Z">
              <w:r w:rsidDel="00704632">
                <w:rPr>
                  <w:rFonts w:ascii="Aptos Narrow" w:hAnsi="Aptos Narrow"/>
                  <w:color w:val="000000"/>
                </w:rPr>
                <w:delText>3.53</w:delText>
              </w:r>
            </w:del>
          </w:p>
        </w:tc>
      </w:tr>
      <w:tr w:rsidR="00AA581A" w:rsidRPr="00023833" w:rsidDel="00035628" w14:paraId="1886A700" w14:textId="0511E758" w:rsidTr="00704632">
        <w:tblPrEx>
          <w:tblW w:w="11366" w:type="dxa"/>
          <w:tblPrExChange w:id="2013" w:author="Fernandes, Richard (he, him, his | il, le, lui)" w:date="2024-10-08T11:29:00Z" w16du:dateUtc="2024-10-08T15:29:00Z">
            <w:tblPrEx>
              <w:tblW w:w="11366" w:type="dxa"/>
            </w:tblPrEx>
          </w:tblPrExChange>
        </w:tblPrEx>
        <w:trPr>
          <w:trHeight w:val="295"/>
          <w:del w:id="2014" w:author="Fernandes, Richard (he, him, his | il, le, lui)" w:date="2024-10-08T16:50:00Z" w16du:dateUtc="2024-10-08T20:50:00Z"/>
          <w:trPrChange w:id="2015"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016" w:author="Fernandes, Richard (he, him, his | il, le, lui)" w:date="2024-10-08T11:29:00Z" w16du:dateUtc="2024-10-08T15:29:00Z">
              <w:tcPr>
                <w:tcW w:w="0" w:type="dxa"/>
                <w:noWrap/>
                <w:vAlign w:val="bottom"/>
                <w:hideMark/>
              </w:tcPr>
            </w:tcPrChange>
          </w:tcPr>
          <w:p w14:paraId="52873B62" w14:textId="758C8F2F" w:rsidR="00AA581A" w:rsidRPr="00023833" w:rsidDel="00035628" w:rsidRDefault="00C87B44">
            <w:pPr>
              <w:rPr>
                <w:del w:id="20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18" w:author="Fernandes, Richard (he, him, his | il, le, lui)" w:date="2024-10-08T16:50:00Z" w16du:dateUtc="2024-10-08T20:50:00Z">
              <w:r w:rsidDel="00035628">
                <w:rPr>
                  <w:rFonts w:ascii="Aptos Narrow" w:hAnsi="Aptos Narrow"/>
                  <w:color w:val="000000"/>
                </w:rPr>
                <w:delText>OSBS</w:delText>
              </w:r>
            </w:del>
          </w:p>
        </w:tc>
        <w:tc>
          <w:tcPr>
            <w:tcW w:w="1210" w:type="dxa"/>
            <w:noWrap/>
            <w:vAlign w:val="bottom"/>
            <w:hideMark/>
            <w:tcPrChange w:id="2019" w:author="Fernandes, Richard (he, him, his | il, le, lui)" w:date="2024-10-08T11:29:00Z" w16du:dateUtc="2024-10-08T15:29:00Z">
              <w:tcPr>
                <w:tcW w:w="0" w:type="dxa"/>
                <w:noWrap/>
                <w:vAlign w:val="bottom"/>
                <w:hideMark/>
              </w:tcPr>
            </w:tcPrChange>
          </w:tcPr>
          <w:p w14:paraId="28FE0208" w14:textId="29F13DFF"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2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21" w:author="Fernandes, Richard (he, him, his | il, le, lui)" w:date="2024-10-08T16:50:00Z" w16du:dateUtc="2024-10-08T20:50:00Z">
              <w:r w:rsidDel="00035628">
                <w:rPr>
                  <w:rFonts w:ascii="Aptos Narrow" w:hAnsi="Aptos Narrow"/>
                  <w:color w:val="000000"/>
                </w:rPr>
                <w:delText>20-Apr-21</w:delText>
              </w:r>
            </w:del>
          </w:p>
        </w:tc>
        <w:tc>
          <w:tcPr>
            <w:tcW w:w="1191" w:type="dxa"/>
            <w:noWrap/>
            <w:vAlign w:val="bottom"/>
            <w:hideMark/>
            <w:tcPrChange w:id="2022" w:author="Fernandes, Richard (he, him, his | il, le, lui)" w:date="2024-10-08T11:29:00Z" w16du:dateUtc="2024-10-08T15:29:00Z">
              <w:tcPr>
                <w:tcW w:w="0" w:type="dxa"/>
                <w:noWrap/>
                <w:vAlign w:val="bottom"/>
                <w:hideMark/>
              </w:tcPr>
            </w:tcPrChange>
          </w:tcPr>
          <w:p w14:paraId="33A0C82C" w14:textId="1A9804DA"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02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24" w:author="Fernandes, Richard (he, him, his | il, le, lui)" w:date="2024-10-08T16:50:00Z" w16du:dateUtc="2024-10-08T20:50:00Z">
              <w:r w:rsidDel="00035628">
                <w:rPr>
                  <w:rFonts w:ascii="Aptos Narrow" w:hAnsi="Aptos Narrow"/>
                  <w:color w:val="000000"/>
                </w:rPr>
                <w:delText>OSBS_038</w:delText>
              </w:r>
            </w:del>
          </w:p>
        </w:tc>
        <w:tc>
          <w:tcPr>
            <w:tcW w:w="910" w:type="dxa"/>
            <w:noWrap/>
            <w:vAlign w:val="bottom"/>
            <w:hideMark/>
            <w:tcPrChange w:id="2025" w:author="Fernandes, Richard (he, him, his | il, le, lui)" w:date="2024-10-08T11:29:00Z" w16du:dateUtc="2024-10-08T15:29:00Z">
              <w:tcPr>
                <w:tcW w:w="0" w:type="dxa"/>
                <w:noWrap/>
                <w:vAlign w:val="bottom"/>
                <w:hideMark/>
              </w:tcPr>
            </w:tcPrChange>
          </w:tcPr>
          <w:p w14:paraId="3A2BFC9A" w14:textId="4FB6B8B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2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27" w:author="Fernandes, Richard (he, him, his | il, le, lui)" w:date="2024-10-08T16:50:00Z" w16du:dateUtc="2024-10-08T20:50:00Z">
              <w:r w:rsidDel="00035628">
                <w:rPr>
                  <w:rFonts w:ascii="Aptos Narrow" w:hAnsi="Aptos Narrow"/>
                  <w:color w:val="000000"/>
                </w:rPr>
                <w:delText>23</w:delText>
              </w:r>
            </w:del>
          </w:p>
        </w:tc>
        <w:tc>
          <w:tcPr>
            <w:tcW w:w="962" w:type="dxa"/>
            <w:noWrap/>
            <w:vAlign w:val="bottom"/>
            <w:hideMark/>
            <w:tcPrChange w:id="2028" w:author="Fernandes, Richard (he, him, his | il, le, lui)" w:date="2024-10-08T11:29:00Z" w16du:dateUtc="2024-10-08T15:29:00Z">
              <w:tcPr>
                <w:tcW w:w="0" w:type="dxa"/>
                <w:noWrap/>
                <w:vAlign w:val="bottom"/>
                <w:hideMark/>
              </w:tcPr>
            </w:tcPrChange>
          </w:tcPr>
          <w:p w14:paraId="448677C3" w14:textId="384497C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2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30" w:author="Fernandes, Richard (he, him, his | il, le, lui)" w:date="2024-10-08T16:50:00Z" w16du:dateUtc="2024-10-08T20:50:00Z">
              <w:r w:rsidDel="00035628">
                <w:rPr>
                  <w:rFonts w:ascii="Aptos Narrow" w:hAnsi="Aptos Narrow"/>
                  <w:color w:val="000000"/>
                </w:rPr>
                <w:delText>1.09</w:delText>
              </w:r>
            </w:del>
          </w:p>
        </w:tc>
        <w:tc>
          <w:tcPr>
            <w:tcW w:w="962" w:type="dxa"/>
            <w:noWrap/>
            <w:vAlign w:val="bottom"/>
            <w:hideMark/>
            <w:tcPrChange w:id="2031" w:author="Fernandes, Richard (he, him, his | il, le, lui)" w:date="2024-10-08T11:29:00Z" w16du:dateUtc="2024-10-08T15:29:00Z">
              <w:tcPr>
                <w:tcW w:w="0" w:type="dxa"/>
                <w:noWrap/>
                <w:vAlign w:val="bottom"/>
                <w:hideMark/>
              </w:tcPr>
            </w:tcPrChange>
          </w:tcPr>
          <w:p w14:paraId="75AD492E" w14:textId="320C6269"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3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33" w:author="Fernandes, Richard (he, him, his | il, le, lui)" w:date="2024-10-08T16:50:00Z" w16du:dateUtc="2024-10-08T20:50:00Z">
              <w:r w:rsidDel="00035628">
                <w:rPr>
                  <w:rFonts w:ascii="Aptos Narrow" w:hAnsi="Aptos Narrow"/>
                  <w:color w:val="000000"/>
                </w:rPr>
                <w:delText>0.19</w:delText>
              </w:r>
            </w:del>
          </w:p>
        </w:tc>
        <w:tc>
          <w:tcPr>
            <w:tcW w:w="962" w:type="dxa"/>
            <w:noWrap/>
            <w:vAlign w:val="bottom"/>
            <w:hideMark/>
            <w:tcPrChange w:id="2034" w:author="Fernandes, Richard (he, him, his | il, le, lui)" w:date="2024-10-08T11:29:00Z" w16du:dateUtc="2024-10-08T15:29:00Z">
              <w:tcPr>
                <w:tcW w:w="0" w:type="dxa"/>
                <w:noWrap/>
                <w:vAlign w:val="bottom"/>
                <w:hideMark/>
              </w:tcPr>
            </w:tcPrChange>
          </w:tcPr>
          <w:p w14:paraId="13DD65A5" w14:textId="3F52D8E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3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36" w:author="Fernandes, Richard (he, him, his | il, le, lui)" w:date="2024-10-08T16:50:00Z" w16du:dateUtc="2024-10-08T20:50:00Z">
              <w:r w:rsidDel="00035628">
                <w:rPr>
                  <w:rFonts w:ascii="Aptos Narrow" w:hAnsi="Aptos Narrow"/>
                  <w:color w:val="000000"/>
                </w:rPr>
                <w:delText>0.90</w:delText>
              </w:r>
            </w:del>
          </w:p>
        </w:tc>
        <w:tc>
          <w:tcPr>
            <w:tcW w:w="1054" w:type="dxa"/>
            <w:noWrap/>
            <w:vAlign w:val="bottom"/>
            <w:hideMark/>
            <w:tcPrChange w:id="2037" w:author="Fernandes, Richard (he, him, his | il, le, lui)" w:date="2024-10-08T11:29:00Z" w16du:dateUtc="2024-10-08T15:29:00Z">
              <w:tcPr>
                <w:tcW w:w="0" w:type="dxa"/>
                <w:noWrap/>
                <w:vAlign w:val="bottom"/>
                <w:hideMark/>
              </w:tcPr>
            </w:tcPrChange>
          </w:tcPr>
          <w:p w14:paraId="2F912F34" w14:textId="52E558D5"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03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39"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83</w:delText>
              </w:r>
            </w:del>
          </w:p>
        </w:tc>
        <w:tc>
          <w:tcPr>
            <w:tcW w:w="738" w:type="dxa"/>
            <w:noWrap/>
            <w:vAlign w:val="bottom"/>
            <w:hideMark/>
            <w:tcPrChange w:id="2040" w:author="Fernandes, Richard (he, him, his | il, le, lui)" w:date="2024-10-08T11:29:00Z" w16du:dateUtc="2024-10-08T15:29:00Z">
              <w:tcPr>
                <w:tcW w:w="0" w:type="dxa"/>
                <w:noWrap/>
                <w:vAlign w:val="bottom"/>
                <w:hideMark/>
              </w:tcPr>
            </w:tcPrChange>
          </w:tcPr>
          <w:p w14:paraId="6FCCA392" w14:textId="2F33A3EE"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0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42" w:author="Fernandes, Richard (he, him, his | il, le, lui)" w:date="2024-10-08T16:50:00Z" w16du:dateUtc="2024-10-08T20:50:00Z">
              <w:r w:rsidDel="00035628">
                <w:rPr>
                  <w:rFonts w:ascii="Aptos Narrow" w:hAnsi="Aptos Narrow"/>
                  <w:color w:val="000000"/>
                </w:rPr>
                <w:delText>1.13</w:delText>
              </w:r>
            </w:del>
          </w:p>
        </w:tc>
        <w:tc>
          <w:tcPr>
            <w:tcW w:w="886" w:type="dxa"/>
            <w:noWrap/>
            <w:vAlign w:val="bottom"/>
            <w:hideMark/>
            <w:tcPrChange w:id="2043" w:author="Fernandes, Richard (he, him, his | il, le, lui)" w:date="2024-10-08T11:29:00Z" w16du:dateUtc="2024-10-08T15:29:00Z">
              <w:tcPr>
                <w:tcW w:w="0" w:type="dxa"/>
                <w:noWrap/>
                <w:vAlign w:val="bottom"/>
                <w:hideMark/>
              </w:tcPr>
            </w:tcPrChange>
          </w:tcPr>
          <w:p w14:paraId="18AC1566" w14:textId="7B99C5FC"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04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45" w:author="Fernandes, Richard (he, him, his | il, le, lui)" w:date="2024-10-08T16:50:00Z" w16du:dateUtc="2024-10-08T20:50:00Z">
              <w:r w:rsidDel="00035628">
                <w:rPr>
                  <w:rFonts w:ascii="Aptos Narrow" w:hAnsi="Aptos Narrow"/>
                  <w:color w:val="000000"/>
                </w:rPr>
                <w:delText>1.08</w:delText>
              </w:r>
            </w:del>
          </w:p>
        </w:tc>
        <w:tc>
          <w:tcPr>
            <w:tcW w:w="835" w:type="dxa"/>
            <w:noWrap/>
            <w:vAlign w:val="bottom"/>
            <w:hideMark/>
            <w:tcPrChange w:id="2046" w:author="Fernandes, Richard (he, him, his | il, le, lui)" w:date="2024-10-08T11:29:00Z" w16du:dateUtc="2024-10-08T15:29:00Z">
              <w:tcPr>
                <w:tcW w:w="0" w:type="dxa"/>
                <w:noWrap/>
                <w:vAlign w:val="bottom"/>
                <w:hideMark/>
              </w:tcPr>
            </w:tcPrChange>
          </w:tcPr>
          <w:p w14:paraId="1CBD9930" w14:textId="13711339"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48" w:author="Fernandes, Richard (he, him, his | il, le, lui)" w:date="2024-10-08T16:50:00Z" w16du:dateUtc="2024-10-08T20:50:00Z">
              <w:r w:rsidDel="00035628">
                <w:rPr>
                  <w:rFonts w:ascii="Aptos Narrow" w:hAnsi="Aptos Narrow"/>
                  <w:color w:val="000000"/>
                </w:rPr>
                <w:delText>0.93</w:delText>
              </w:r>
            </w:del>
          </w:p>
        </w:tc>
        <w:tc>
          <w:tcPr>
            <w:tcW w:w="886" w:type="dxa"/>
            <w:noWrap/>
            <w:vAlign w:val="bottom"/>
            <w:hideMark/>
            <w:tcPrChange w:id="2049" w:author="Fernandes, Richard (he, him, his | il, le, lui)" w:date="2024-10-08T11:29:00Z" w16du:dateUtc="2024-10-08T15:29:00Z">
              <w:tcPr>
                <w:tcW w:w="0" w:type="dxa"/>
                <w:noWrap/>
                <w:vAlign w:val="bottom"/>
                <w:hideMark/>
              </w:tcPr>
            </w:tcPrChange>
          </w:tcPr>
          <w:p w14:paraId="30AA8395" w14:textId="06805A39"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5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51" w:author="Fernandes, Richard (he, him, his | il, le, lui)" w:date="2024-10-08T16:50:00Z" w16du:dateUtc="2024-10-08T20:50:00Z">
              <w:r w:rsidDel="00035628">
                <w:rPr>
                  <w:rFonts w:ascii="Aptos Narrow" w:hAnsi="Aptos Narrow"/>
                  <w:color w:val="000000"/>
                </w:rPr>
                <w:delText>0.89</w:delText>
              </w:r>
            </w:del>
          </w:p>
        </w:tc>
      </w:tr>
      <w:tr w:rsidR="00704632" w:rsidRPr="00023833" w:rsidDel="00035628" w14:paraId="4E185049" w14:textId="28FD7109" w:rsidTr="00704632">
        <w:trPr>
          <w:cnfStyle w:val="000000100000" w:firstRow="0" w:lastRow="0" w:firstColumn="0" w:lastColumn="0" w:oddVBand="0" w:evenVBand="0" w:oddHBand="1" w:evenHBand="0" w:firstRowFirstColumn="0" w:firstRowLastColumn="0" w:lastRowFirstColumn="0" w:lastRowLastColumn="0"/>
          <w:trHeight w:val="295"/>
          <w:del w:id="2052"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00C16380" w14:textId="58D905AD" w:rsidR="00AA581A" w:rsidRPr="00023833" w:rsidDel="00035628" w:rsidRDefault="00C87B44">
            <w:pPr>
              <w:rPr>
                <w:del w:id="20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54" w:author="Fernandes, Richard (he, him, his | il, le, lui)" w:date="2024-10-08T16:50:00Z" w16du:dateUtc="2024-10-08T20:50:00Z">
              <w:r w:rsidDel="00035628">
                <w:rPr>
                  <w:rFonts w:ascii="Aptos Narrow" w:hAnsi="Aptos Narrow"/>
                  <w:color w:val="000000"/>
                </w:rPr>
                <w:delText>PUUM</w:delText>
              </w:r>
            </w:del>
          </w:p>
        </w:tc>
        <w:tc>
          <w:tcPr>
            <w:tcW w:w="1210" w:type="dxa"/>
            <w:noWrap/>
            <w:vAlign w:val="bottom"/>
            <w:hideMark/>
          </w:tcPr>
          <w:p w14:paraId="1612D755" w14:textId="72D9088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56" w:author="Fernandes, Richard (he, him, his | il, le, lui)" w:date="2024-10-08T16:50:00Z" w16du:dateUtc="2024-10-08T20:50:00Z">
              <w:r w:rsidDel="00035628">
                <w:rPr>
                  <w:rFonts w:ascii="Aptos Narrow" w:hAnsi="Aptos Narrow"/>
                  <w:color w:val="000000"/>
                </w:rPr>
                <w:delText>21-May-20</w:delText>
              </w:r>
            </w:del>
          </w:p>
        </w:tc>
        <w:tc>
          <w:tcPr>
            <w:tcW w:w="1191" w:type="dxa"/>
            <w:noWrap/>
            <w:vAlign w:val="bottom"/>
            <w:hideMark/>
          </w:tcPr>
          <w:p w14:paraId="6BDB8356" w14:textId="3E941A9C"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0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58" w:author="Fernandes, Richard (he, him, his | il, le, lui)" w:date="2024-10-08T16:50:00Z" w16du:dateUtc="2024-10-08T20:50:00Z">
              <w:r w:rsidDel="00035628">
                <w:rPr>
                  <w:rFonts w:ascii="Aptos Narrow" w:hAnsi="Aptos Narrow"/>
                  <w:color w:val="000000"/>
                </w:rPr>
                <w:delText>PUUM_010</w:delText>
              </w:r>
            </w:del>
          </w:p>
        </w:tc>
        <w:tc>
          <w:tcPr>
            <w:tcW w:w="910" w:type="dxa"/>
            <w:noWrap/>
            <w:vAlign w:val="bottom"/>
            <w:hideMark/>
          </w:tcPr>
          <w:p w14:paraId="5F4A6D11" w14:textId="377F8DD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5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60" w:author="Fernandes, Richard (he, him, his | il, le, lui)" w:date="2024-10-08T16:50:00Z" w16du:dateUtc="2024-10-08T20:50:00Z">
              <w:r w:rsidDel="00035628">
                <w:rPr>
                  <w:rFonts w:ascii="Aptos Narrow" w:hAnsi="Aptos Narrow"/>
                  <w:color w:val="000000"/>
                </w:rPr>
                <w:delText>20</w:delText>
              </w:r>
            </w:del>
          </w:p>
        </w:tc>
        <w:tc>
          <w:tcPr>
            <w:tcW w:w="962" w:type="dxa"/>
            <w:noWrap/>
            <w:vAlign w:val="bottom"/>
            <w:hideMark/>
          </w:tcPr>
          <w:p w14:paraId="45472048" w14:textId="1B386464"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62" w:author="Fernandes, Richard (he, him, his | il, le, lui)" w:date="2024-10-08T16:50:00Z" w16du:dateUtc="2024-10-08T20:50:00Z">
              <w:r w:rsidDel="00035628">
                <w:rPr>
                  <w:rFonts w:ascii="Aptos Narrow" w:hAnsi="Aptos Narrow"/>
                  <w:color w:val="000000"/>
                </w:rPr>
                <w:delText>4.39</w:delText>
              </w:r>
            </w:del>
          </w:p>
        </w:tc>
        <w:tc>
          <w:tcPr>
            <w:tcW w:w="962" w:type="dxa"/>
            <w:noWrap/>
            <w:vAlign w:val="bottom"/>
            <w:hideMark/>
          </w:tcPr>
          <w:p w14:paraId="54AE54B4" w14:textId="2C0692BD"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0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64"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42</w:delText>
              </w:r>
            </w:del>
          </w:p>
        </w:tc>
        <w:tc>
          <w:tcPr>
            <w:tcW w:w="962" w:type="dxa"/>
            <w:noWrap/>
            <w:vAlign w:val="bottom"/>
            <w:hideMark/>
          </w:tcPr>
          <w:p w14:paraId="3EF46278" w14:textId="6D7BAA9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6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66" w:author="Fernandes, Richard (he, him, his | il, le, lui)" w:date="2024-10-08T16:50:00Z" w16du:dateUtc="2024-10-08T20:50:00Z">
              <w:r w:rsidDel="00035628">
                <w:rPr>
                  <w:rFonts w:ascii="Aptos Narrow" w:hAnsi="Aptos Narrow"/>
                  <w:color w:val="000000"/>
                </w:rPr>
                <w:delText>2.97</w:delText>
              </w:r>
            </w:del>
          </w:p>
        </w:tc>
        <w:tc>
          <w:tcPr>
            <w:tcW w:w="1054" w:type="dxa"/>
            <w:noWrap/>
            <w:vAlign w:val="bottom"/>
            <w:hideMark/>
          </w:tcPr>
          <w:p w14:paraId="407270B5" w14:textId="02D869A6"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06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68"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68</w:delText>
              </w:r>
            </w:del>
          </w:p>
        </w:tc>
        <w:tc>
          <w:tcPr>
            <w:tcW w:w="738" w:type="dxa"/>
            <w:noWrap/>
            <w:vAlign w:val="bottom"/>
            <w:hideMark/>
          </w:tcPr>
          <w:p w14:paraId="015AA4CD" w14:textId="649C9C1F"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06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70" w:author="Fernandes, Richard (he, him, his | il, le, lui)" w:date="2024-10-08T16:50:00Z" w16du:dateUtc="2024-10-08T20:50:00Z">
              <w:r w:rsidDel="00035628">
                <w:rPr>
                  <w:rFonts w:ascii="Aptos Narrow" w:hAnsi="Aptos Narrow"/>
                  <w:color w:val="000000"/>
                </w:rPr>
                <w:delText>4.61</w:delText>
              </w:r>
            </w:del>
          </w:p>
        </w:tc>
        <w:tc>
          <w:tcPr>
            <w:tcW w:w="886" w:type="dxa"/>
            <w:noWrap/>
            <w:vAlign w:val="bottom"/>
            <w:hideMark/>
          </w:tcPr>
          <w:p w14:paraId="0D71062C" w14:textId="6F86001F"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207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72" w:author="Fernandes, Richard (he, him, his | il, le, lui)" w:date="2024-10-08T16:50:00Z" w16du:dateUtc="2024-10-08T20:50:00Z">
              <w:r w:rsidDel="00035628">
                <w:rPr>
                  <w:rFonts w:ascii="Aptos Narrow" w:hAnsi="Aptos Narrow"/>
                  <w:color w:val="000000"/>
                </w:rPr>
                <w:delText>4.</w:delText>
              </w:r>
              <w:r w:rsidR="00C87B44" w:rsidDel="00035628">
                <w:rPr>
                  <w:rFonts w:ascii="Aptos Narrow" w:hAnsi="Aptos Narrow"/>
                  <w:color w:val="000000"/>
                </w:rPr>
                <w:delText>42</w:delText>
              </w:r>
            </w:del>
          </w:p>
        </w:tc>
        <w:tc>
          <w:tcPr>
            <w:tcW w:w="835" w:type="dxa"/>
            <w:noWrap/>
            <w:vAlign w:val="bottom"/>
            <w:hideMark/>
          </w:tcPr>
          <w:p w14:paraId="44067437" w14:textId="0C66E18D"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74" w:author="Fernandes, Richard (he, him, his | il, le, lui)" w:date="2024-10-08T16:50:00Z" w16du:dateUtc="2024-10-08T20:50:00Z">
              <w:r w:rsidDel="00035628">
                <w:rPr>
                  <w:rFonts w:ascii="Aptos Narrow" w:hAnsi="Aptos Narrow"/>
                  <w:color w:val="000000"/>
                </w:rPr>
                <w:delText>3.12</w:delText>
              </w:r>
            </w:del>
          </w:p>
        </w:tc>
        <w:tc>
          <w:tcPr>
            <w:tcW w:w="886" w:type="dxa"/>
            <w:noWrap/>
            <w:vAlign w:val="bottom"/>
            <w:hideMark/>
          </w:tcPr>
          <w:p w14:paraId="46A54A18" w14:textId="0C7CC0C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0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76" w:author="Fernandes, Richard (he, him, his | il, le, lui)" w:date="2024-10-08T16:50:00Z" w16du:dateUtc="2024-10-08T20:50:00Z">
              <w:r w:rsidDel="00035628">
                <w:rPr>
                  <w:rFonts w:ascii="Aptos Narrow" w:hAnsi="Aptos Narrow"/>
                  <w:color w:val="000000"/>
                </w:rPr>
                <w:delText>2.99</w:delText>
              </w:r>
            </w:del>
          </w:p>
        </w:tc>
      </w:tr>
      <w:tr w:rsidR="00AA581A" w:rsidRPr="00023833" w:rsidDel="00035628" w14:paraId="22A9BBA7" w14:textId="7C1DFBE6" w:rsidTr="00704632">
        <w:tblPrEx>
          <w:tblW w:w="11366" w:type="dxa"/>
          <w:tblPrExChange w:id="2077" w:author="Fernandes, Richard (he, him, his | il, le, lui)" w:date="2024-10-08T11:29:00Z" w16du:dateUtc="2024-10-08T15:29:00Z">
            <w:tblPrEx>
              <w:tblW w:w="11366" w:type="dxa"/>
            </w:tblPrEx>
          </w:tblPrExChange>
        </w:tblPrEx>
        <w:trPr>
          <w:trHeight w:val="295"/>
          <w:del w:id="2078" w:author="Fernandes, Richard (he, him, his | il, le, lui)" w:date="2024-10-08T16:50:00Z" w16du:dateUtc="2024-10-08T20:50:00Z"/>
          <w:trPrChange w:id="2079"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080" w:author="Fernandes, Richard (he, him, his | il, le, lui)" w:date="2024-10-08T11:29:00Z" w16du:dateUtc="2024-10-08T15:29:00Z">
              <w:tcPr>
                <w:tcW w:w="0" w:type="dxa"/>
                <w:noWrap/>
                <w:vAlign w:val="bottom"/>
                <w:hideMark/>
              </w:tcPr>
            </w:tcPrChange>
          </w:tcPr>
          <w:p w14:paraId="15CCEAFF" w14:textId="20F4D4DC" w:rsidR="00AA581A" w:rsidRPr="00023833" w:rsidDel="00035628" w:rsidRDefault="00C87B44">
            <w:pPr>
              <w:rPr>
                <w:del w:id="20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82" w:author="Fernandes, Richard (he, him, his | il, le, lui)" w:date="2024-10-08T16:50:00Z" w16du:dateUtc="2024-10-08T20:50:00Z">
              <w:r w:rsidDel="00035628">
                <w:rPr>
                  <w:rFonts w:ascii="Aptos Narrow" w:hAnsi="Aptos Narrow"/>
                  <w:color w:val="000000"/>
                </w:rPr>
                <w:delText>PUUM</w:delText>
              </w:r>
            </w:del>
          </w:p>
        </w:tc>
        <w:tc>
          <w:tcPr>
            <w:tcW w:w="1210" w:type="dxa"/>
            <w:noWrap/>
            <w:vAlign w:val="bottom"/>
            <w:hideMark/>
            <w:tcPrChange w:id="2083" w:author="Fernandes, Richard (he, him, his | il, le, lui)" w:date="2024-10-08T11:29:00Z" w16du:dateUtc="2024-10-08T15:29:00Z">
              <w:tcPr>
                <w:tcW w:w="0" w:type="dxa"/>
                <w:noWrap/>
                <w:vAlign w:val="bottom"/>
                <w:hideMark/>
              </w:tcPr>
            </w:tcPrChange>
          </w:tcPr>
          <w:p w14:paraId="715FF061" w14:textId="12DB9F4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8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85" w:author="Fernandes, Richard (he, him, his | il, le, lui)" w:date="2024-10-08T16:50:00Z" w16du:dateUtc="2024-10-08T20:50:00Z">
              <w:r w:rsidDel="00035628">
                <w:rPr>
                  <w:rFonts w:ascii="Aptos Narrow" w:hAnsi="Aptos Narrow"/>
                  <w:color w:val="000000"/>
                </w:rPr>
                <w:delText>21-May-20</w:delText>
              </w:r>
            </w:del>
          </w:p>
        </w:tc>
        <w:tc>
          <w:tcPr>
            <w:tcW w:w="1191" w:type="dxa"/>
            <w:noWrap/>
            <w:vAlign w:val="bottom"/>
            <w:hideMark/>
            <w:tcPrChange w:id="2086" w:author="Fernandes, Richard (he, him, his | il, le, lui)" w:date="2024-10-08T11:29:00Z" w16du:dateUtc="2024-10-08T15:29:00Z">
              <w:tcPr>
                <w:tcW w:w="0" w:type="dxa"/>
                <w:noWrap/>
                <w:vAlign w:val="bottom"/>
                <w:hideMark/>
              </w:tcPr>
            </w:tcPrChange>
          </w:tcPr>
          <w:p w14:paraId="0895BED7" w14:textId="223FB142"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08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88" w:author="Fernandes, Richard (he, him, his | il, le, lui)" w:date="2024-10-08T16:50:00Z" w16du:dateUtc="2024-10-08T20:50:00Z">
              <w:r w:rsidDel="00035628">
                <w:rPr>
                  <w:rFonts w:ascii="Aptos Narrow" w:hAnsi="Aptos Narrow"/>
                  <w:color w:val="000000"/>
                </w:rPr>
                <w:delText>PUUM_041</w:delText>
              </w:r>
            </w:del>
          </w:p>
        </w:tc>
        <w:tc>
          <w:tcPr>
            <w:tcW w:w="910" w:type="dxa"/>
            <w:noWrap/>
            <w:vAlign w:val="bottom"/>
            <w:hideMark/>
            <w:tcPrChange w:id="2089" w:author="Fernandes, Richard (he, him, his | il, le, lui)" w:date="2024-10-08T11:29:00Z" w16du:dateUtc="2024-10-08T15:29:00Z">
              <w:tcPr>
                <w:tcW w:w="0" w:type="dxa"/>
                <w:noWrap/>
                <w:vAlign w:val="bottom"/>
                <w:hideMark/>
              </w:tcPr>
            </w:tcPrChange>
          </w:tcPr>
          <w:p w14:paraId="73C6EC7C" w14:textId="48B3620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9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91" w:author="Fernandes, Richard (he, him, his | il, le, lui)" w:date="2024-10-08T16:50:00Z" w16du:dateUtc="2024-10-08T20:50:00Z">
              <w:r w:rsidDel="00035628">
                <w:rPr>
                  <w:rFonts w:ascii="Aptos Narrow" w:hAnsi="Aptos Narrow"/>
                  <w:color w:val="000000"/>
                </w:rPr>
                <w:delText>20</w:delText>
              </w:r>
            </w:del>
          </w:p>
        </w:tc>
        <w:tc>
          <w:tcPr>
            <w:tcW w:w="962" w:type="dxa"/>
            <w:noWrap/>
            <w:vAlign w:val="bottom"/>
            <w:hideMark/>
            <w:tcPrChange w:id="2092" w:author="Fernandes, Richard (he, him, his | il, le, lui)" w:date="2024-10-08T11:29:00Z" w16du:dateUtc="2024-10-08T15:29:00Z">
              <w:tcPr>
                <w:tcW w:w="0" w:type="dxa"/>
                <w:noWrap/>
                <w:vAlign w:val="bottom"/>
                <w:hideMark/>
              </w:tcPr>
            </w:tcPrChange>
          </w:tcPr>
          <w:p w14:paraId="316B3B99" w14:textId="41CED88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9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94" w:author="Fernandes, Richard (he, him, his | il, le, lui)" w:date="2024-10-08T16:50:00Z" w16du:dateUtc="2024-10-08T20:50:00Z">
              <w:r w:rsidDel="00035628">
                <w:rPr>
                  <w:rFonts w:ascii="Aptos Narrow" w:hAnsi="Aptos Narrow"/>
                  <w:color w:val="000000"/>
                </w:rPr>
                <w:delText>4.25</w:delText>
              </w:r>
            </w:del>
          </w:p>
        </w:tc>
        <w:tc>
          <w:tcPr>
            <w:tcW w:w="962" w:type="dxa"/>
            <w:noWrap/>
            <w:vAlign w:val="bottom"/>
            <w:hideMark/>
            <w:tcPrChange w:id="2095" w:author="Fernandes, Richard (he, him, his | il, le, lui)" w:date="2024-10-08T11:29:00Z" w16du:dateUtc="2024-10-08T15:29:00Z">
              <w:tcPr>
                <w:tcW w:w="0" w:type="dxa"/>
                <w:noWrap/>
                <w:vAlign w:val="bottom"/>
                <w:hideMark/>
              </w:tcPr>
            </w:tcPrChange>
          </w:tcPr>
          <w:p w14:paraId="79DA1B72" w14:textId="77193E5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9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097" w:author="Fernandes, Richard (he, him, his | il, le, lui)" w:date="2024-10-08T16:50:00Z" w16du:dateUtc="2024-10-08T20:50:00Z">
              <w:r w:rsidDel="00035628">
                <w:rPr>
                  <w:rFonts w:ascii="Aptos Narrow" w:hAnsi="Aptos Narrow"/>
                  <w:color w:val="000000"/>
                </w:rPr>
                <w:delText>1.59</w:delText>
              </w:r>
            </w:del>
          </w:p>
        </w:tc>
        <w:tc>
          <w:tcPr>
            <w:tcW w:w="962" w:type="dxa"/>
            <w:noWrap/>
            <w:vAlign w:val="bottom"/>
            <w:hideMark/>
            <w:tcPrChange w:id="2098" w:author="Fernandes, Richard (he, him, his | il, le, lui)" w:date="2024-10-08T11:29:00Z" w16du:dateUtc="2024-10-08T15:29:00Z">
              <w:tcPr>
                <w:tcW w:w="0" w:type="dxa"/>
                <w:noWrap/>
                <w:vAlign w:val="bottom"/>
                <w:hideMark/>
              </w:tcPr>
            </w:tcPrChange>
          </w:tcPr>
          <w:p w14:paraId="3F5BCD77" w14:textId="3DEFAC1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09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00" w:author="Fernandes, Richard (he, him, his | il, le, lui)" w:date="2024-10-08T16:50:00Z" w16du:dateUtc="2024-10-08T20:50:00Z">
              <w:r w:rsidDel="00035628">
                <w:rPr>
                  <w:rFonts w:ascii="Aptos Narrow" w:hAnsi="Aptos Narrow"/>
                  <w:color w:val="000000"/>
                </w:rPr>
                <w:delText>2.66</w:delText>
              </w:r>
            </w:del>
          </w:p>
        </w:tc>
        <w:tc>
          <w:tcPr>
            <w:tcW w:w="1054" w:type="dxa"/>
            <w:noWrap/>
            <w:vAlign w:val="bottom"/>
            <w:hideMark/>
            <w:tcPrChange w:id="2101" w:author="Fernandes, Richard (he, him, his | il, le, lui)" w:date="2024-10-08T11:29:00Z" w16du:dateUtc="2024-10-08T15:29:00Z">
              <w:tcPr>
                <w:tcW w:w="0" w:type="dxa"/>
                <w:noWrap/>
                <w:vAlign w:val="bottom"/>
                <w:hideMark/>
              </w:tcPr>
            </w:tcPrChange>
          </w:tcPr>
          <w:p w14:paraId="3FE61B2F" w14:textId="215A99DA"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10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03"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63</w:delText>
              </w:r>
            </w:del>
          </w:p>
        </w:tc>
        <w:tc>
          <w:tcPr>
            <w:tcW w:w="738" w:type="dxa"/>
            <w:noWrap/>
            <w:vAlign w:val="bottom"/>
            <w:hideMark/>
            <w:tcPrChange w:id="2104" w:author="Fernandes, Richard (he, him, his | il, le, lui)" w:date="2024-10-08T11:29:00Z" w16du:dateUtc="2024-10-08T15:29:00Z">
              <w:tcPr>
                <w:tcW w:w="0" w:type="dxa"/>
                <w:noWrap/>
                <w:vAlign w:val="bottom"/>
                <w:hideMark/>
              </w:tcPr>
            </w:tcPrChange>
          </w:tcPr>
          <w:p w14:paraId="79ADA274" w14:textId="71B55341"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10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06" w:author="Fernandes, Richard (he, him, his | il, le, lui)" w:date="2024-10-08T16:50:00Z" w16du:dateUtc="2024-10-08T20:50:00Z">
              <w:r w:rsidDel="00035628">
                <w:rPr>
                  <w:rFonts w:ascii="Aptos Narrow" w:hAnsi="Aptos Narrow"/>
                  <w:color w:val="000000"/>
                </w:rPr>
                <w:delText>4.74</w:delText>
              </w:r>
            </w:del>
          </w:p>
        </w:tc>
        <w:tc>
          <w:tcPr>
            <w:tcW w:w="886" w:type="dxa"/>
            <w:noWrap/>
            <w:vAlign w:val="bottom"/>
            <w:hideMark/>
            <w:tcPrChange w:id="2107" w:author="Fernandes, Richard (he, him, his | il, le, lui)" w:date="2024-10-08T11:29:00Z" w16du:dateUtc="2024-10-08T15:29:00Z">
              <w:tcPr>
                <w:tcW w:w="0" w:type="dxa"/>
                <w:noWrap/>
                <w:vAlign w:val="bottom"/>
                <w:hideMark/>
              </w:tcPr>
            </w:tcPrChange>
          </w:tcPr>
          <w:p w14:paraId="153E27D1" w14:textId="65BD30B0"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10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09" w:author="Fernandes, Richard (he, him, his | il, le, lui)" w:date="2024-10-08T16:50:00Z" w16du:dateUtc="2024-10-08T20:50:00Z">
              <w:r w:rsidDel="00035628">
                <w:rPr>
                  <w:rFonts w:ascii="Aptos Narrow" w:hAnsi="Aptos Narrow"/>
                  <w:color w:val="000000"/>
                </w:rPr>
                <w:delText>4.42</w:delText>
              </w:r>
            </w:del>
          </w:p>
        </w:tc>
        <w:tc>
          <w:tcPr>
            <w:tcW w:w="835" w:type="dxa"/>
            <w:noWrap/>
            <w:vAlign w:val="bottom"/>
            <w:hideMark/>
            <w:tcPrChange w:id="2110" w:author="Fernandes, Richard (he, him, his | il, le, lui)" w:date="2024-10-08T11:29:00Z" w16du:dateUtc="2024-10-08T15:29:00Z">
              <w:tcPr>
                <w:tcW w:w="0" w:type="dxa"/>
                <w:noWrap/>
                <w:vAlign w:val="bottom"/>
                <w:hideMark/>
              </w:tcPr>
            </w:tcPrChange>
          </w:tcPr>
          <w:p w14:paraId="0C8A3127" w14:textId="2AFA5086"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1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12" w:author="Fernandes, Richard (he, him, his | il, le, lui)" w:date="2024-10-08T16:50:00Z" w16du:dateUtc="2024-10-08T20:50:00Z">
              <w:r w:rsidDel="00035628">
                <w:rPr>
                  <w:rFonts w:ascii="Aptos Narrow" w:hAnsi="Aptos Narrow"/>
                  <w:color w:val="000000"/>
                </w:rPr>
                <w:delText>2.97</w:delText>
              </w:r>
            </w:del>
          </w:p>
        </w:tc>
        <w:tc>
          <w:tcPr>
            <w:tcW w:w="886" w:type="dxa"/>
            <w:noWrap/>
            <w:vAlign w:val="bottom"/>
            <w:hideMark/>
            <w:tcPrChange w:id="2113" w:author="Fernandes, Richard (he, him, his | il, le, lui)" w:date="2024-10-08T11:29:00Z" w16du:dateUtc="2024-10-08T15:29:00Z">
              <w:tcPr>
                <w:tcW w:w="0" w:type="dxa"/>
                <w:noWrap/>
                <w:vAlign w:val="bottom"/>
                <w:hideMark/>
              </w:tcPr>
            </w:tcPrChange>
          </w:tcPr>
          <w:p w14:paraId="2C8C6FCC" w14:textId="13353AD0"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1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15" w:author="Fernandes, Richard (he, him, his | il, le, lui)" w:date="2024-10-08T16:50:00Z" w16du:dateUtc="2024-10-08T20:50:00Z">
              <w:r w:rsidDel="00035628">
                <w:rPr>
                  <w:rFonts w:ascii="Aptos Narrow" w:hAnsi="Aptos Narrow"/>
                  <w:color w:val="000000"/>
                </w:rPr>
                <w:delText>2.77</w:delText>
              </w:r>
            </w:del>
          </w:p>
        </w:tc>
      </w:tr>
      <w:tr w:rsidR="00704632" w:rsidRPr="00023833" w:rsidDel="00035628" w14:paraId="0C0ADB7F" w14:textId="20AB1731" w:rsidTr="00704632">
        <w:trPr>
          <w:cnfStyle w:val="000000100000" w:firstRow="0" w:lastRow="0" w:firstColumn="0" w:lastColumn="0" w:oddVBand="0" w:evenVBand="0" w:oddHBand="1" w:evenHBand="0" w:firstRowFirstColumn="0" w:firstRowLastColumn="0" w:lastRowFirstColumn="0" w:lastRowLastColumn="0"/>
          <w:trHeight w:val="295"/>
          <w:del w:id="2116"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490C7A3" w14:textId="62A329F2" w:rsidR="00AA581A" w:rsidRPr="00023833" w:rsidDel="00035628" w:rsidRDefault="00C87B44">
            <w:pPr>
              <w:rPr>
                <w:del w:id="21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18" w:author="Fernandes, Richard (he, him, his | il, le, lui)" w:date="2024-10-08T16:50:00Z" w16du:dateUtc="2024-10-08T20:50:00Z">
              <w:r w:rsidDel="00035628">
                <w:rPr>
                  <w:rFonts w:ascii="Aptos Narrow" w:hAnsi="Aptos Narrow"/>
                  <w:color w:val="000000"/>
                </w:rPr>
                <w:delText>RMNP</w:delText>
              </w:r>
            </w:del>
          </w:p>
        </w:tc>
        <w:tc>
          <w:tcPr>
            <w:tcW w:w="1210" w:type="dxa"/>
            <w:noWrap/>
            <w:vAlign w:val="bottom"/>
            <w:hideMark/>
          </w:tcPr>
          <w:p w14:paraId="2147AD7B" w14:textId="0E2B5FFE"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20" w:author="Fernandes, Richard (he, him, his | il, le, lui)" w:date="2024-10-08T16:50:00Z" w16du:dateUtc="2024-10-08T20:50:00Z">
              <w:r w:rsidDel="00035628">
                <w:rPr>
                  <w:rFonts w:ascii="Aptos Narrow" w:hAnsi="Aptos Narrow"/>
                  <w:color w:val="000000"/>
                </w:rPr>
                <w:delText>14</w:delText>
              </w:r>
              <w:r w:rsidR="00AA581A" w:rsidDel="00035628">
                <w:rPr>
                  <w:rFonts w:ascii="Aptos Narrow" w:hAnsi="Aptos Narrow"/>
                  <w:color w:val="000000"/>
                </w:rPr>
                <w:delText>-May-</w:delText>
              </w:r>
              <w:r w:rsidDel="00035628">
                <w:rPr>
                  <w:rFonts w:ascii="Aptos Narrow" w:hAnsi="Aptos Narrow"/>
                  <w:color w:val="000000"/>
                </w:rPr>
                <w:delText>19</w:delText>
              </w:r>
            </w:del>
          </w:p>
        </w:tc>
        <w:tc>
          <w:tcPr>
            <w:tcW w:w="1191" w:type="dxa"/>
            <w:noWrap/>
            <w:vAlign w:val="bottom"/>
            <w:hideMark/>
          </w:tcPr>
          <w:p w14:paraId="55D7056C" w14:textId="0A6CB48E"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22" w:author="Fernandes, Richard (he, him, his | il, le, lui)" w:date="2024-10-08T16:50:00Z" w16du:dateUtc="2024-10-08T20:50:00Z">
              <w:r w:rsidDel="00035628">
                <w:rPr>
                  <w:rFonts w:ascii="Aptos Narrow" w:hAnsi="Aptos Narrow"/>
                  <w:color w:val="000000"/>
                </w:rPr>
                <w:delText>RMNP_045</w:delText>
              </w:r>
            </w:del>
          </w:p>
        </w:tc>
        <w:tc>
          <w:tcPr>
            <w:tcW w:w="910" w:type="dxa"/>
            <w:noWrap/>
            <w:vAlign w:val="bottom"/>
            <w:hideMark/>
          </w:tcPr>
          <w:p w14:paraId="34F7F3DA" w14:textId="4119F5A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12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24" w:author="Fernandes, Richard (he, him, his | il, le, lui)" w:date="2024-10-08T16:50:00Z" w16du:dateUtc="2024-10-08T20:50:00Z">
              <w:r w:rsidDel="00035628">
                <w:rPr>
                  <w:rFonts w:ascii="Aptos Narrow" w:hAnsi="Aptos Narrow"/>
                  <w:color w:val="000000"/>
                </w:rPr>
                <w:delText>20</w:delText>
              </w:r>
            </w:del>
          </w:p>
        </w:tc>
        <w:tc>
          <w:tcPr>
            <w:tcW w:w="962" w:type="dxa"/>
            <w:noWrap/>
            <w:vAlign w:val="bottom"/>
            <w:hideMark/>
          </w:tcPr>
          <w:p w14:paraId="2752B017" w14:textId="034BE0B5"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26" w:author="Fernandes, Richard (he, him, his | il, le, lui)" w:date="2024-10-08T16:50:00Z" w16du:dateUtc="2024-10-08T20:50:00Z">
              <w:r w:rsidDel="00035628">
                <w:rPr>
                  <w:rFonts w:ascii="Aptos Narrow" w:hAnsi="Aptos Narrow"/>
                  <w:color w:val="000000"/>
                </w:rPr>
                <w:delText>2.06</w:delText>
              </w:r>
            </w:del>
          </w:p>
        </w:tc>
        <w:tc>
          <w:tcPr>
            <w:tcW w:w="962" w:type="dxa"/>
            <w:noWrap/>
            <w:vAlign w:val="bottom"/>
            <w:hideMark/>
          </w:tcPr>
          <w:p w14:paraId="2A3A172E" w14:textId="0A0253D6"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1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28"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14</w:delText>
              </w:r>
            </w:del>
          </w:p>
        </w:tc>
        <w:tc>
          <w:tcPr>
            <w:tcW w:w="962" w:type="dxa"/>
            <w:noWrap/>
            <w:vAlign w:val="bottom"/>
            <w:hideMark/>
          </w:tcPr>
          <w:p w14:paraId="11981BBA" w14:textId="1E9FDE4E"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2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30" w:author="Fernandes, Richard (he, him, his | il, le, lui)" w:date="2024-10-08T16:50:00Z" w16du:dateUtc="2024-10-08T20:50:00Z">
              <w:r w:rsidDel="00035628">
                <w:rPr>
                  <w:rFonts w:ascii="Aptos Narrow" w:hAnsi="Aptos Narrow"/>
                  <w:color w:val="000000"/>
                </w:rPr>
                <w:delText>0.92</w:delText>
              </w:r>
            </w:del>
          </w:p>
        </w:tc>
        <w:tc>
          <w:tcPr>
            <w:tcW w:w="1054" w:type="dxa"/>
            <w:noWrap/>
            <w:vAlign w:val="bottom"/>
            <w:hideMark/>
          </w:tcPr>
          <w:p w14:paraId="136C6426" w14:textId="43A5C470"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13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32"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45</w:delText>
              </w:r>
            </w:del>
          </w:p>
        </w:tc>
        <w:tc>
          <w:tcPr>
            <w:tcW w:w="738" w:type="dxa"/>
            <w:noWrap/>
            <w:vAlign w:val="bottom"/>
            <w:hideMark/>
          </w:tcPr>
          <w:p w14:paraId="404AB469" w14:textId="14E8B4EF"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3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34" w:author="Fernandes, Richard (he, him, his | il, le, lui)" w:date="2024-10-08T16:50:00Z" w16du:dateUtc="2024-10-08T20:50:00Z">
              <w:r w:rsidDel="00035628">
                <w:rPr>
                  <w:rFonts w:ascii="Aptos Narrow" w:hAnsi="Aptos Narrow"/>
                  <w:color w:val="000000"/>
                </w:rPr>
                <w:delText>2.15</w:delText>
              </w:r>
            </w:del>
          </w:p>
        </w:tc>
        <w:tc>
          <w:tcPr>
            <w:tcW w:w="886" w:type="dxa"/>
            <w:noWrap/>
            <w:vAlign w:val="bottom"/>
            <w:hideMark/>
          </w:tcPr>
          <w:p w14:paraId="0CF7F93D" w14:textId="35A42438"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3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36" w:author="Fernandes, Richard (he, him, his | il, le, lui)" w:date="2024-10-08T16:50:00Z" w16du:dateUtc="2024-10-08T20:50:00Z">
              <w:r w:rsidDel="00035628">
                <w:rPr>
                  <w:rFonts w:ascii="Aptos Narrow" w:hAnsi="Aptos Narrow"/>
                  <w:color w:val="000000"/>
                </w:rPr>
                <w:delText>1.99</w:delText>
              </w:r>
            </w:del>
          </w:p>
        </w:tc>
        <w:tc>
          <w:tcPr>
            <w:tcW w:w="835" w:type="dxa"/>
            <w:noWrap/>
            <w:vAlign w:val="bottom"/>
            <w:hideMark/>
          </w:tcPr>
          <w:p w14:paraId="20214B84" w14:textId="40CA0E60"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38" w:author="Fernandes, Richard (he, him, his | il, le, lui)" w:date="2024-10-08T16:50:00Z" w16du:dateUtc="2024-10-08T20:50:00Z">
              <w:r w:rsidDel="00035628">
                <w:rPr>
                  <w:rFonts w:ascii="Aptos Narrow" w:hAnsi="Aptos Narrow"/>
                  <w:color w:val="000000"/>
                </w:rPr>
                <w:delText>0.96</w:delText>
              </w:r>
            </w:del>
          </w:p>
        </w:tc>
        <w:tc>
          <w:tcPr>
            <w:tcW w:w="886" w:type="dxa"/>
            <w:noWrap/>
            <w:vAlign w:val="bottom"/>
            <w:hideMark/>
          </w:tcPr>
          <w:p w14:paraId="385ABCD4" w14:textId="7DD2F26C"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40" w:author="Fernandes, Richard (he, him, his | il, le, lui)" w:date="2024-10-08T16:50:00Z" w16du:dateUtc="2024-10-08T20:50:00Z">
              <w:r w:rsidDel="00035628">
                <w:rPr>
                  <w:rFonts w:ascii="Aptos Narrow" w:hAnsi="Aptos Narrow"/>
                  <w:color w:val="000000"/>
                </w:rPr>
                <w:delText>0.89</w:delText>
              </w:r>
            </w:del>
          </w:p>
        </w:tc>
      </w:tr>
      <w:tr w:rsidR="00AA581A" w:rsidRPr="00023833" w:rsidDel="00035628" w14:paraId="2C9529E1" w14:textId="10C27894" w:rsidTr="00704632">
        <w:tblPrEx>
          <w:tblW w:w="11366" w:type="dxa"/>
          <w:tblPrExChange w:id="2141" w:author="Fernandes, Richard (he, him, his | il, le, lui)" w:date="2024-10-08T11:29:00Z" w16du:dateUtc="2024-10-08T15:29:00Z">
            <w:tblPrEx>
              <w:tblW w:w="11366" w:type="dxa"/>
            </w:tblPrEx>
          </w:tblPrExChange>
        </w:tblPrEx>
        <w:trPr>
          <w:trHeight w:val="295"/>
          <w:del w:id="2142" w:author="Fernandes, Richard (he, him, his | il, le, lui)" w:date="2024-10-08T16:50:00Z" w16du:dateUtc="2024-10-08T20:50:00Z"/>
          <w:trPrChange w:id="2143"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144" w:author="Fernandes, Richard (he, him, his | il, le, lui)" w:date="2024-10-08T11:29:00Z" w16du:dateUtc="2024-10-08T15:29:00Z">
              <w:tcPr>
                <w:tcW w:w="0" w:type="dxa"/>
                <w:noWrap/>
                <w:vAlign w:val="bottom"/>
                <w:hideMark/>
              </w:tcPr>
            </w:tcPrChange>
          </w:tcPr>
          <w:p w14:paraId="17935FBF" w14:textId="0C45ACF7" w:rsidR="00AA581A" w:rsidRPr="00023833" w:rsidDel="00035628" w:rsidRDefault="00C87B44">
            <w:pPr>
              <w:rPr>
                <w:del w:id="21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46" w:author="Fernandes, Richard (he, him, his | il, le, lui)" w:date="2024-10-08T16:50:00Z" w16du:dateUtc="2024-10-08T20:50:00Z">
              <w:r w:rsidDel="00035628">
                <w:rPr>
                  <w:rFonts w:ascii="Aptos Narrow" w:hAnsi="Aptos Narrow"/>
                  <w:color w:val="000000"/>
                </w:rPr>
                <w:delText>RMNP</w:delText>
              </w:r>
            </w:del>
          </w:p>
        </w:tc>
        <w:tc>
          <w:tcPr>
            <w:tcW w:w="1210" w:type="dxa"/>
            <w:noWrap/>
            <w:vAlign w:val="bottom"/>
            <w:hideMark/>
            <w:tcPrChange w:id="2147" w:author="Fernandes, Richard (he, him, his | il, le, lui)" w:date="2024-10-08T11:29:00Z" w16du:dateUtc="2024-10-08T15:29:00Z">
              <w:tcPr>
                <w:tcW w:w="0" w:type="dxa"/>
                <w:noWrap/>
                <w:vAlign w:val="bottom"/>
                <w:hideMark/>
              </w:tcPr>
            </w:tcPrChange>
          </w:tcPr>
          <w:p w14:paraId="0BCCD63E" w14:textId="45B33645"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4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49" w:author="Fernandes, Richard (he, him, his | il, le, lui)" w:date="2024-10-08T16:50:00Z" w16du:dateUtc="2024-10-08T20:50:00Z">
              <w:r w:rsidDel="00035628">
                <w:rPr>
                  <w:rFonts w:ascii="Aptos Narrow" w:hAnsi="Aptos Narrow"/>
                  <w:color w:val="000000"/>
                </w:rPr>
                <w:delText>23-Jul-19</w:delText>
              </w:r>
            </w:del>
          </w:p>
        </w:tc>
        <w:tc>
          <w:tcPr>
            <w:tcW w:w="1191" w:type="dxa"/>
            <w:noWrap/>
            <w:vAlign w:val="bottom"/>
            <w:hideMark/>
            <w:tcPrChange w:id="2150" w:author="Fernandes, Richard (he, him, his | il, le, lui)" w:date="2024-10-08T11:29:00Z" w16du:dateUtc="2024-10-08T15:29:00Z">
              <w:tcPr>
                <w:tcW w:w="0" w:type="dxa"/>
                <w:noWrap/>
                <w:vAlign w:val="bottom"/>
                <w:hideMark/>
              </w:tcPr>
            </w:tcPrChange>
          </w:tcPr>
          <w:p w14:paraId="4C43B04F" w14:textId="345B4275"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1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52" w:author="Fernandes, Richard (he, him, his | il, le, lui)" w:date="2024-10-08T16:50:00Z" w16du:dateUtc="2024-10-08T20:50:00Z">
              <w:r w:rsidDel="00035628">
                <w:rPr>
                  <w:rFonts w:ascii="Aptos Narrow" w:hAnsi="Aptos Narrow"/>
                  <w:color w:val="000000"/>
                </w:rPr>
                <w:delText>RMNP_046</w:delText>
              </w:r>
            </w:del>
          </w:p>
        </w:tc>
        <w:tc>
          <w:tcPr>
            <w:tcW w:w="910" w:type="dxa"/>
            <w:noWrap/>
            <w:vAlign w:val="bottom"/>
            <w:hideMark/>
            <w:tcPrChange w:id="2153" w:author="Fernandes, Richard (he, him, his | il, le, lui)" w:date="2024-10-08T11:29:00Z" w16du:dateUtc="2024-10-08T15:29:00Z">
              <w:tcPr>
                <w:tcW w:w="0" w:type="dxa"/>
                <w:noWrap/>
                <w:vAlign w:val="bottom"/>
                <w:hideMark/>
              </w:tcPr>
            </w:tcPrChange>
          </w:tcPr>
          <w:p w14:paraId="5BCFB1D8" w14:textId="2F3902D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5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55" w:author="Fernandes, Richard (he, him, his | il, le, lui)" w:date="2024-10-08T16:50:00Z" w16du:dateUtc="2024-10-08T20:50:00Z">
              <w:r w:rsidDel="00035628">
                <w:rPr>
                  <w:rFonts w:ascii="Aptos Narrow" w:hAnsi="Aptos Narrow"/>
                  <w:color w:val="000000"/>
                </w:rPr>
                <w:delText>19</w:delText>
              </w:r>
            </w:del>
          </w:p>
        </w:tc>
        <w:tc>
          <w:tcPr>
            <w:tcW w:w="962" w:type="dxa"/>
            <w:noWrap/>
            <w:vAlign w:val="bottom"/>
            <w:hideMark/>
            <w:tcPrChange w:id="2156" w:author="Fernandes, Richard (he, him, his | il, le, lui)" w:date="2024-10-08T11:29:00Z" w16du:dateUtc="2024-10-08T15:29:00Z">
              <w:tcPr>
                <w:tcW w:w="0" w:type="dxa"/>
                <w:noWrap/>
                <w:vAlign w:val="bottom"/>
                <w:hideMark/>
              </w:tcPr>
            </w:tcPrChange>
          </w:tcPr>
          <w:p w14:paraId="49E6A1EE" w14:textId="624D6810"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58" w:author="Fernandes, Richard (he, him, his | il, le, lui)" w:date="2024-10-08T16:50:00Z" w16du:dateUtc="2024-10-08T20:50:00Z">
              <w:r w:rsidDel="00035628">
                <w:rPr>
                  <w:rFonts w:ascii="Aptos Narrow" w:hAnsi="Aptos Narrow"/>
                  <w:color w:val="000000"/>
                </w:rPr>
                <w:delText>2.85</w:delText>
              </w:r>
            </w:del>
          </w:p>
        </w:tc>
        <w:tc>
          <w:tcPr>
            <w:tcW w:w="962" w:type="dxa"/>
            <w:noWrap/>
            <w:vAlign w:val="bottom"/>
            <w:hideMark/>
            <w:tcPrChange w:id="2159" w:author="Fernandes, Richard (he, him, his | il, le, lui)" w:date="2024-10-08T11:29:00Z" w16du:dateUtc="2024-10-08T15:29:00Z">
              <w:tcPr>
                <w:tcW w:w="0" w:type="dxa"/>
                <w:noWrap/>
                <w:vAlign w:val="bottom"/>
                <w:hideMark/>
              </w:tcPr>
            </w:tcPrChange>
          </w:tcPr>
          <w:p w14:paraId="2FDF07F8" w14:textId="238C35D2"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6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61" w:author="Fernandes, Richard (he, him, his | il, le, lui)" w:date="2024-10-08T16:50:00Z" w16du:dateUtc="2024-10-08T20:50:00Z">
              <w:r w:rsidDel="00035628">
                <w:rPr>
                  <w:rFonts w:ascii="Aptos Narrow" w:hAnsi="Aptos Narrow"/>
                  <w:color w:val="000000"/>
                </w:rPr>
                <w:delText>0.66</w:delText>
              </w:r>
            </w:del>
          </w:p>
        </w:tc>
        <w:tc>
          <w:tcPr>
            <w:tcW w:w="962" w:type="dxa"/>
            <w:noWrap/>
            <w:vAlign w:val="bottom"/>
            <w:hideMark/>
            <w:tcPrChange w:id="2162" w:author="Fernandes, Richard (he, him, his | il, le, lui)" w:date="2024-10-08T11:29:00Z" w16du:dateUtc="2024-10-08T15:29:00Z">
              <w:tcPr>
                <w:tcW w:w="0" w:type="dxa"/>
                <w:noWrap/>
                <w:vAlign w:val="bottom"/>
                <w:hideMark/>
              </w:tcPr>
            </w:tcPrChange>
          </w:tcPr>
          <w:p w14:paraId="1A418D23" w14:textId="71F4E0EC"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1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64"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19</w:delText>
              </w:r>
            </w:del>
          </w:p>
        </w:tc>
        <w:tc>
          <w:tcPr>
            <w:tcW w:w="1054" w:type="dxa"/>
            <w:noWrap/>
            <w:vAlign w:val="bottom"/>
            <w:hideMark/>
            <w:tcPrChange w:id="2165" w:author="Fernandes, Richard (he, him, his | il, le, lui)" w:date="2024-10-08T11:29:00Z" w16du:dateUtc="2024-10-08T15:29:00Z">
              <w:tcPr>
                <w:tcW w:w="0" w:type="dxa"/>
                <w:noWrap/>
                <w:vAlign w:val="bottom"/>
                <w:hideMark/>
              </w:tcPr>
            </w:tcPrChange>
          </w:tcPr>
          <w:p w14:paraId="5FD03B99" w14:textId="5B0BC81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16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67"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77</w:delText>
              </w:r>
            </w:del>
          </w:p>
        </w:tc>
        <w:tc>
          <w:tcPr>
            <w:tcW w:w="738" w:type="dxa"/>
            <w:noWrap/>
            <w:vAlign w:val="bottom"/>
            <w:hideMark/>
            <w:tcPrChange w:id="2168" w:author="Fernandes, Richard (he, him, his | il, le, lui)" w:date="2024-10-08T11:29:00Z" w16du:dateUtc="2024-10-08T15:29:00Z">
              <w:tcPr>
                <w:tcW w:w="0" w:type="dxa"/>
                <w:noWrap/>
                <w:vAlign w:val="bottom"/>
                <w:hideMark/>
              </w:tcPr>
            </w:tcPrChange>
          </w:tcPr>
          <w:p w14:paraId="528B4C26" w14:textId="6C3BE451"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16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70"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66</w:delText>
              </w:r>
            </w:del>
          </w:p>
        </w:tc>
        <w:tc>
          <w:tcPr>
            <w:tcW w:w="886" w:type="dxa"/>
            <w:noWrap/>
            <w:vAlign w:val="bottom"/>
            <w:hideMark/>
            <w:tcPrChange w:id="2171" w:author="Fernandes, Richard (he, him, his | il, le, lui)" w:date="2024-10-08T11:29:00Z" w16du:dateUtc="2024-10-08T15:29:00Z">
              <w:tcPr>
                <w:tcW w:w="0" w:type="dxa"/>
                <w:noWrap/>
                <w:vAlign w:val="bottom"/>
                <w:hideMark/>
              </w:tcPr>
            </w:tcPrChange>
          </w:tcPr>
          <w:p w14:paraId="44F53967" w14:textId="27B23E27"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17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73"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10</w:delText>
              </w:r>
            </w:del>
          </w:p>
        </w:tc>
        <w:tc>
          <w:tcPr>
            <w:tcW w:w="835" w:type="dxa"/>
            <w:noWrap/>
            <w:vAlign w:val="bottom"/>
            <w:hideMark/>
            <w:tcPrChange w:id="2174" w:author="Fernandes, Richard (he, him, his | il, le, lui)" w:date="2024-10-08T11:29:00Z" w16du:dateUtc="2024-10-08T15:29:00Z">
              <w:tcPr>
                <w:tcW w:w="0" w:type="dxa"/>
                <w:noWrap/>
                <w:vAlign w:val="bottom"/>
                <w:hideMark/>
              </w:tcPr>
            </w:tcPrChange>
          </w:tcPr>
          <w:p w14:paraId="0EA7F7F7" w14:textId="3BCE787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1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76" w:author="Fernandes, Richard (he, him, his | il, le, lui)" w:date="2024-10-08T16:50:00Z" w16du:dateUtc="2024-10-08T20:50:00Z">
              <w:r w:rsidDel="00035628">
                <w:rPr>
                  <w:rFonts w:ascii="Aptos Narrow" w:hAnsi="Aptos Narrow"/>
                  <w:color w:val="000000"/>
                </w:rPr>
                <w:delText>2.04</w:delText>
              </w:r>
            </w:del>
          </w:p>
        </w:tc>
        <w:tc>
          <w:tcPr>
            <w:tcW w:w="886" w:type="dxa"/>
            <w:noWrap/>
            <w:vAlign w:val="bottom"/>
            <w:hideMark/>
            <w:tcPrChange w:id="2177" w:author="Fernandes, Richard (he, him, his | il, le, lui)" w:date="2024-10-08T11:29:00Z" w16du:dateUtc="2024-10-08T15:29:00Z">
              <w:tcPr>
                <w:tcW w:w="0" w:type="dxa"/>
                <w:noWrap/>
                <w:vAlign w:val="bottom"/>
                <w:hideMark/>
              </w:tcPr>
            </w:tcPrChange>
          </w:tcPr>
          <w:p w14:paraId="5CE08683" w14:textId="6D81345B"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17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79"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61</w:delText>
              </w:r>
            </w:del>
          </w:p>
        </w:tc>
      </w:tr>
      <w:tr w:rsidR="00704632" w:rsidRPr="00023833" w:rsidDel="00035628" w14:paraId="0C71ECF1" w14:textId="218AC90E" w:rsidTr="00704632">
        <w:trPr>
          <w:cnfStyle w:val="000000100000" w:firstRow="0" w:lastRow="0" w:firstColumn="0" w:lastColumn="0" w:oddVBand="0" w:evenVBand="0" w:oddHBand="1" w:evenHBand="0" w:firstRowFirstColumn="0" w:firstRowLastColumn="0" w:lastRowFirstColumn="0" w:lastRowLastColumn="0"/>
          <w:trHeight w:val="295"/>
          <w:del w:id="218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717471DB" w14:textId="688404C7" w:rsidR="00AA581A" w:rsidRPr="00023833" w:rsidDel="00035628" w:rsidRDefault="00C87B44">
            <w:pPr>
              <w:rPr>
                <w:del w:id="21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82" w:author="Fernandes, Richard (he, him, his | il, le, lui)" w:date="2024-10-08T16:50:00Z" w16du:dateUtc="2024-10-08T20:50:00Z">
              <w:r w:rsidDel="00035628">
                <w:rPr>
                  <w:rFonts w:ascii="Aptos Narrow" w:hAnsi="Aptos Narrow"/>
                  <w:color w:val="000000"/>
                </w:rPr>
                <w:delText>RMNP</w:delText>
              </w:r>
            </w:del>
          </w:p>
        </w:tc>
        <w:tc>
          <w:tcPr>
            <w:tcW w:w="1210" w:type="dxa"/>
            <w:noWrap/>
            <w:vAlign w:val="bottom"/>
            <w:hideMark/>
          </w:tcPr>
          <w:p w14:paraId="1B40C596" w14:textId="55981D4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8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84" w:author="Fernandes, Richard (he, him, his | il, le, lui)" w:date="2024-10-08T16:50:00Z" w16du:dateUtc="2024-10-08T20:50:00Z">
              <w:r w:rsidDel="00035628">
                <w:rPr>
                  <w:rFonts w:ascii="Aptos Narrow" w:hAnsi="Aptos Narrow"/>
                  <w:color w:val="000000"/>
                </w:rPr>
                <w:delText>09-Jul-21</w:delText>
              </w:r>
            </w:del>
          </w:p>
        </w:tc>
        <w:tc>
          <w:tcPr>
            <w:tcW w:w="1191" w:type="dxa"/>
            <w:noWrap/>
            <w:vAlign w:val="bottom"/>
            <w:hideMark/>
          </w:tcPr>
          <w:p w14:paraId="1EE8DC0B" w14:textId="130AD26D"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8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86" w:author="Fernandes, Richard (he, him, his | il, le, lui)" w:date="2024-10-08T16:50:00Z" w16du:dateUtc="2024-10-08T20:50:00Z">
              <w:r w:rsidDel="00035628">
                <w:rPr>
                  <w:rFonts w:ascii="Aptos Narrow" w:hAnsi="Aptos Narrow"/>
                  <w:color w:val="000000"/>
                </w:rPr>
                <w:delText>RMNP_046</w:delText>
              </w:r>
            </w:del>
          </w:p>
        </w:tc>
        <w:tc>
          <w:tcPr>
            <w:tcW w:w="910" w:type="dxa"/>
            <w:noWrap/>
            <w:vAlign w:val="bottom"/>
            <w:hideMark/>
          </w:tcPr>
          <w:p w14:paraId="664E4F96" w14:textId="61BD1A1C"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8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88" w:author="Fernandes, Richard (he, him, his | il, le, lui)" w:date="2024-10-08T16:50:00Z" w16du:dateUtc="2024-10-08T20:50:00Z">
              <w:r w:rsidDel="00035628">
                <w:rPr>
                  <w:rFonts w:ascii="Aptos Narrow" w:hAnsi="Aptos Narrow"/>
                  <w:color w:val="000000"/>
                </w:rPr>
                <w:delText>19</w:delText>
              </w:r>
            </w:del>
          </w:p>
        </w:tc>
        <w:tc>
          <w:tcPr>
            <w:tcW w:w="962" w:type="dxa"/>
            <w:noWrap/>
            <w:vAlign w:val="bottom"/>
            <w:hideMark/>
          </w:tcPr>
          <w:p w14:paraId="6550132B" w14:textId="3825059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8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90" w:author="Fernandes, Richard (he, him, his | il, le, lui)" w:date="2024-10-08T16:50:00Z" w16du:dateUtc="2024-10-08T20:50:00Z">
              <w:r w:rsidDel="00035628">
                <w:rPr>
                  <w:rFonts w:ascii="Aptos Narrow" w:hAnsi="Aptos Narrow"/>
                  <w:color w:val="000000"/>
                </w:rPr>
                <w:delText>2.46</w:delText>
              </w:r>
            </w:del>
          </w:p>
        </w:tc>
        <w:tc>
          <w:tcPr>
            <w:tcW w:w="962" w:type="dxa"/>
            <w:noWrap/>
            <w:vAlign w:val="bottom"/>
            <w:hideMark/>
          </w:tcPr>
          <w:p w14:paraId="4BFC451E" w14:textId="5E2291C5"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9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92" w:author="Fernandes, Richard (he, him, his | il, le, lui)" w:date="2024-10-08T16:50:00Z" w16du:dateUtc="2024-10-08T20:50:00Z">
              <w:r w:rsidDel="00035628">
                <w:rPr>
                  <w:rFonts w:ascii="Aptos Narrow" w:hAnsi="Aptos Narrow"/>
                  <w:color w:val="000000"/>
                </w:rPr>
                <w:delText>0.86</w:delText>
              </w:r>
            </w:del>
          </w:p>
        </w:tc>
        <w:tc>
          <w:tcPr>
            <w:tcW w:w="962" w:type="dxa"/>
            <w:noWrap/>
            <w:vAlign w:val="bottom"/>
            <w:hideMark/>
          </w:tcPr>
          <w:p w14:paraId="27F46A57" w14:textId="6092460A"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19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94" w:author="Fernandes, Richard (he, him, his | il, le, lui)" w:date="2024-10-08T16:50:00Z" w16du:dateUtc="2024-10-08T20:50:00Z">
              <w:r w:rsidDel="00035628">
                <w:rPr>
                  <w:rFonts w:ascii="Aptos Narrow" w:hAnsi="Aptos Narrow"/>
                  <w:color w:val="000000"/>
                </w:rPr>
                <w:delText>1.60</w:delText>
              </w:r>
            </w:del>
          </w:p>
        </w:tc>
        <w:tc>
          <w:tcPr>
            <w:tcW w:w="1054" w:type="dxa"/>
            <w:noWrap/>
            <w:vAlign w:val="bottom"/>
            <w:hideMark/>
          </w:tcPr>
          <w:p w14:paraId="66A0484C" w14:textId="29C74802"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19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9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65</w:delText>
              </w:r>
            </w:del>
          </w:p>
        </w:tc>
        <w:tc>
          <w:tcPr>
            <w:tcW w:w="738" w:type="dxa"/>
            <w:noWrap/>
            <w:vAlign w:val="bottom"/>
            <w:hideMark/>
          </w:tcPr>
          <w:p w14:paraId="2E026A65" w14:textId="04BA6A0E"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9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198" w:author="Fernandes, Richard (he, him, his | il, le, lui)" w:date="2024-10-08T16:50:00Z" w16du:dateUtc="2024-10-08T20:50:00Z">
              <w:r w:rsidDel="00035628">
                <w:rPr>
                  <w:rFonts w:ascii="Aptos Narrow" w:hAnsi="Aptos Narrow"/>
                  <w:color w:val="000000"/>
                </w:rPr>
                <w:delText>2.88</w:delText>
              </w:r>
            </w:del>
          </w:p>
        </w:tc>
        <w:tc>
          <w:tcPr>
            <w:tcW w:w="886" w:type="dxa"/>
            <w:noWrap/>
            <w:vAlign w:val="bottom"/>
            <w:hideMark/>
          </w:tcPr>
          <w:p w14:paraId="2DB875EA" w14:textId="0E38DE30"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19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00" w:author="Fernandes, Richard (he, him, his | il, le, lui)" w:date="2024-10-08T16:50:00Z" w16du:dateUtc="2024-10-08T20:50:00Z">
              <w:r w:rsidDel="00035628">
                <w:rPr>
                  <w:rFonts w:ascii="Aptos Narrow" w:hAnsi="Aptos Narrow"/>
                  <w:color w:val="000000"/>
                </w:rPr>
                <w:delText>2.00</w:delText>
              </w:r>
            </w:del>
          </w:p>
        </w:tc>
        <w:tc>
          <w:tcPr>
            <w:tcW w:w="835" w:type="dxa"/>
            <w:noWrap/>
            <w:vAlign w:val="bottom"/>
            <w:hideMark/>
          </w:tcPr>
          <w:p w14:paraId="189067F4" w14:textId="2CBFD0D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0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02" w:author="Fernandes, Richard (he, him, his | il, le, lui)" w:date="2024-10-08T16:50:00Z" w16du:dateUtc="2024-10-08T20:50:00Z">
              <w:r w:rsidDel="00035628">
                <w:rPr>
                  <w:rFonts w:ascii="Aptos Narrow" w:hAnsi="Aptos Narrow"/>
                  <w:color w:val="000000"/>
                </w:rPr>
                <w:delText>1.87</w:delText>
              </w:r>
            </w:del>
          </w:p>
        </w:tc>
        <w:tc>
          <w:tcPr>
            <w:tcW w:w="886" w:type="dxa"/>
            <w:noWrap/>
            <w:vAlign w:val="bottom"/>
            <w:hideMark/>
          </w:tcPr>
          <w:p w14:paraId="76F0BC3A" w14:textId="14FF4F1D"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0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04" w:author="Fernandes, Richard (he, him, his | il, le, lui)" w:date="2024-10-08T16:50:00Z" w16du:dateUtc="2024-10-08T20:50:00Z">
              <w:r w:rsidDel="00035628">
                <w:rPr>
                  <w:rFonts w:ascii="Aptos Narrow" w:hAnsi="Aptos Narrow"/>
                  <w:color w:val="000000"/>
                </w:rPr>
                <w:delText>1.30</w:delText>
              </w:r>
            </w:del>
          </w:p>
        </w:tc>
      </w:tr>
      <w:tr w:rsidR="00AA581A" w:rsidRPr="00023833" w:rsidDel="00035628" w14:paraId="2AEABF7B" w14:textId="49D692DD" w:rsidTr="00704632">
        <w:tblPrEx>
          <w:tblW w:w="11366" w:type="dxa"/>
          <w:tblPrExChange w:id="2205" w:author="Fernandes, Richard (he, him, his | il, le, lui)" w:date="2024-10-08T11:29:00Z" w16du:dateUtc="2024-10-08T15:29:00Z">
            <w:tblPrEx>
              <w:tblW w:w="11366" w:type="dxa"/>
            </w:tblPrEx>
          </w:tblPrExChange>
        </w:tblPrEx>
        <w:trPr>
          <w:trHeight w:val="295"/>
          <w:del w:id="2206" w:author="Fernandes, Richard (he, him, his | il, le, lui)" w:date="2024-10-08T16:50:00Z" w16du:dateUtc="2024-10-08T20:50:00Z"/>
          <w:trPrChange w:id="2207"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208" w:author="Fernandes, Richard (he, him, his | il, le, lui)" w:date="2024-10-08T11:29:00Z" w16du:dateUtc="2024-10-08T15:29:00Z">
              <w:tcPr>
                <w:tcW w:w="0" w:type="dxa"/>
                <w:noWrap/>
                <w:vAlign w:val="bottom"/>
                <w:hideMark/>
              </w:tcPr>
            </w:tcPrChange>
          </w:tcPr>
          <w:p w14:paraId="099B9460" w14:textId="65E22A93" w:rsidR="00AA581A" w:rsidRPr="00023833" w:rsidDel="00035628" w:rsidRDefault="00C87B44">
            <w:pPr>
              <w:rPr>
                <w:del w:id="22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10" w:author="Fernandes, Richard (he, him, his | il, le, lui)" w:date="2024-10-08T16:50:00Z" w16du:dateUtc="2024-10-08T20:50:00Z">
              <w:r w:rsidDel="00035628">
                <w:rPr>
                  <w:rFonts w:ascii="Aptos Narrow" w:hAnsi="Aptos Narrow"/>
                  <w:color w:val="000000"/>
                </w:rPr>
                <w:delText>SJER</w:delText>
              </w:r>
            </w:del>
          </w:p>
        </w:tc>
        <w:tc>
          <w:tcPr>
            <w:tcW w:w="1210" w:type="dxa"/>
            <w:noWrap/>
            <w:vAlign w:val="bottom"/>
            <w:hideMark/>
            <w:tcPrChange w:id="2211" w:author="Fernandes, Richard (he, him, his | il, le, lui)" w:date="2024-10-08T11:29:00Z" w16du:dateUtc="2024-10-08T15:29:00Z">
              <w:tcPr>
                <w:tcW w:w="0" w:type="dxa"/>
                <w:noWrap/>
                <w:vAlign w:val="bottom"/>
                <w:hideMark/>
              </w:tcPr>
            </w:tcPrChange>
          </w:tcPr>
          <w:p w14:paraId="3097CA8B" w14:textId="3AFDB43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1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13" w:author="Fernandes, Richard (he, him, his | il, le, lui)" w:date="2024-10-08T16:50:00Z" w16du:dateUtc="2024-10-08T20:50:00Z">
              <w:r w:rsidDel="00035628">
                <w:rPr>
                  <w:rFonts w:ascii="Aptos Narrow" w:hAnsi="Aptos Narrow"/>
                  <w:color w:val="000000"/>
                </w:rPr>
                <w:delText>04</w:delText>
              </w:r>
              <w:r w:rsidR="00AA581A" w:rsidDel="00035628">
                <w:rPr>
                  <w:rFonts w:ascii="Aptos Narrow" w:hAnsi="Aptos Narrow"/>
                  <w:color w:val="000000"/>
                </w:rPr>
                <w:delText>-May-</w:delText>
              </w:r>
              <w:r w:rsidDel="00035628">
                <w:rPr>
                  <w:rFonts w:ascii="Aptos Narrow" w:hAnsi="Aptos Narrow"/>
                  <w:color w:val="000000"/>
                </w:rPr>
                <w:delText>22</w:delText>
              </w:r>
            </w:del>
          </w:p>
        </w:tc>
        <w:tc>
          <w:tcPr>
            <w:tcW w:w="1191" w:type="dxa"/>
            <w:noWrap/>
            <w:vAlign w:val="bottom"/>
            <w:hideMark/>
            <w:tcPrChange w:id="2214" w:author="Fernandes, Richard (he, him, his | il, le, lui)" w:date="2024-10-08T11:29:00Z" w16du:dateUtc="2024-10-08T15:29:00Z">
              <w:tcPr>
                <w:tcW w:w="0" w:type="dxa"/>
                <w:noWrap/>
                <w:vAlign w:val="bottom"/>
                <w:hideMark/>
              </w:tcPr>
            </w:tcPrChange>
          </w:tcPr>
          <w:p w14:paraId="4A41FBA8" w14:textId="1D22B639"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2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16" w:author="Fernandes, Richard (he, him, his | il, le, lui)" w:date="2024-10-08T16:50:00Z" w16du:dateUtc="2024-10-08T20:50:00Z">
              <w:r w:rsidDel="00035628">
                <w:rPr>
                  <w:rFonts w:ascii="Aptos Narrow" w:hAnsi="Aptos Narrow"/>
                  <w:color w:val="000000"/>
                </w:rPr>
                <w:delText>SJER_049</w:delText>
              </w:r>
            </w:del>
          </w:p>
        </w:tc>
        <w:tc>
          <w:tcPr>
            <w:tcW w:w="910" w:type="dxa"/>
            <w:noWrap/>
            <w:vAlign w:val="bottom"/>
            <w:hideMark/>
            <w:tcPrChange w:id="2217" w:author="Fernandes, Richard (he, him, his | il, le, lui)" w:date="2024-10-08T11:29:00Z" w16du:dateUtc="2024-10-08T15:29:00Z">
              <w:tcPr>
                <w:tcW w:w="0" w:type="dxa"/>
                <w:noWrap/>
                <w:vAlign w:val="bottom"/>
                <w:hideMark/>
              </w:tcPr>
            </w:tcPrChange>
          </w:tcPr>
          <w:p w14:paraId="6060289B" w14:textId="658412E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1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19" w:author="Fernandes, Richard (he, him, his | il, le, lui)" w:date="2024-10-08T16:50:00Z" w16du:dateUtc="2024-10-08T20:50:00Z">
              <w:r w:rsidDel="00035628">
                <w:rPr>
                  <w:rFonts w:ascii="Aptos Narrow" w:hAnsi="Aptos Narrow"/>
                  <w:color w:val="000000"/>
                </w:rPr>
                <w:delText>21</w:delText>
              </w:r>
            </w:del>
          </w:p>
        </w:tc>
        <w:tc>
          <w:tcPr>
            <w:tcW w:w="962" w:type="dxa"/>
            <w:noWrap/>
            <w:vAlign w:val="bottom"/>
            <w:hideMark/>
            <w:tcPrChange w:id="2220" w:author="Fernandes, Richard (he, him, his | il, le, lui)" w:date="2024-10-08T11:29:00Z" w16du:dateUtc="2024-10-08T15:29:00Z">
              <w:tcPr>
                <w:tcW w:w="0" w:type="dxa"/>
                <w:noWrap/>
                <w:vAlign w:val="bottom"/>
                <w:hideMark/>
              </w:tcPr>
            </w:tcPrChange>
          </w:tcPr>
          <w:p w14:paraId="6402B493" w14:textId="18DAB2C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22" w:author="Fernandes, Richard (he, him, his | il, le, lui)" w:date="2024-10-08T16:50:00Z" w16du:dateUtc="2024-10-08T20:50:00Z">
              <w:r w:rsidDel="00035628">
                <w:rPr>
                  <w:rFonts w:ascii="Aptos Narrow" w:hAnsi="Aptos Narrow"/>
                  <w:color w:val="000000"/>
                </w:rPr>
                <w:delText>0.42</w:delText>
              </w:r>
            </w:del>
          </w:p>
        </w:tc>
        <w:tc>
          <w:tcPr>
            <w:tcW w:w="962" w:type="dxa"/>
            <w:noWrap/>
            <w:vAlign w:val="bottom"/>
            <w:hideMark/>
            <w:tcPrChange w:id="2223" w:author="Fernandes, Richard (he, him, his | il, le, lui)" w:date="2024-10-08T11:29:00Z" w16du:dateUtc="2024-10-08T15:29:00Z">
              <w:tcPr>
                <w:tcW w:w="0" w:type="dxa"/>
                <w:noWrap/>
                <w:vAlign w:val="bottom"/>
                <w:hideMark/>
              </w:tcPr>
            </w:tcPrChange>
          </w:tcPr>
          <w:p w14:paraId="56D64551" w14:textId="2268FBB5"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2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25" w:author="Fernandes, Richard (he, him, his | il, le, lui)" w:date="2024-10-08T16:50:00Z" w16du:dateUtc="2024-10-08T20:50:00Z">
              <w:r w:rsidDel="00035628">
                <w:rPr>
                  <w:rFonts w:ascii="Aptos Narrow" w:hAnsi="Aptos Narrow"/>
                  <w:color w:val="000000"/>
                </w:rPr>
                <w:delText>0.11</w:delText>
              </w:r>
            </w:del>
          </w:p>
        </w:tc>
        <w:tc>
          <w:tcPr>
            <w:tcW w:w="962" w:type="dxa"/>
            <w:noWrap/>
            <w:vAlign w:val="bottom"/>
            <w:hideMark/>
            <w:tcPrChange w:id="2226" w:author="Fernandes, Richard (he, him, his | il, le, lui)" w:date="2024-10-08T11:29:00Z" w16du:dateUtc="2024-10-08T15:29:00Z">
              <w:tcPr>
                <w:tcW w:w="0" w:type="dxa"/>
                <w:noWrap/>
                <w:vAlign w:val="bottom"/>
                <w:hideMark/>
              </w:tcPr>
            </w:tcPrChange>
          </w:tcPr>
          <w:p w14:paraId="752E0D10" w14:textId="6F8C19D0"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28"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31</w:delText>
              </w:r>
            </w:del>
          </w:p>
        </w:tc>
        <w:tc>
          <w:tcPr>
            <w:tcW w:w="1054" w:type="dxa"/>
            <w:noWrap/>
            <w:vAlign w:val="bottom"/>
            <w:hideMark/>
            <w:tcPrChange w:id="2229" w:author="Fernandes, Richard (he, him, his | il, le, lui)" w:date="2024-10-08T11:29:00Z" w16du:dateUtc="2024-10-08T15:29:00Z">
              <w:tcPr>
                <w:tcW w:w="0" w:type="dxa"/>
                <w:noWrap/>
                <w:vAlign w:val="bottom"/>
                <w:hideMark/>
              </w:tcPr>
            </w:tcPrChange>
          </w:tcPr>
          <w:p w14:paraId="02B81A73" w14:textId="6DBB81B5"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3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31"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74</w:delText>
              </w:r>
            </w:del>
          </w:p>
        </w:tc>
        <w:tc>
          <w:tcPr>
            <w:tcW w:w="738" w:type="dxa"/>
            <w:noWrap/>
            <w:vAlign w:val="bottom"/>
            <w:hideMark/>
            <w:tcPrChange w:id="2232" w:author="Fernandes, Richard (he, him, his | il, le, lui)" w:date="2024-10-08T11:29:00Z" w16du:dateUtc="2024-10-08T15:29:00Z">
              <w:tcPr>
                <w:tcW w:w="0" w:type="dxa"/>
                <w:noWrap/>
                <w:vAlign w:val="bottom"/>
                <w:hideMark/>
              </w:tcPr>
            </w:tcPrChange>
          </w:tcPr>
          <w:p w14:paraId="6BDB5629" w14:textId="3DEBED57"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23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34" w:author="Fernandes, Richard (he, him, his | il, le, lui)" w:date="2024-10-08T16:50:00Z" w16du:dateUtc="2024-10-08T20:50:00Z">
              <w:r w:rsidDel="00035628">
                <w:rPr>
                  <w:rFonts w:ascii="Aptos Narrow" w:hAnsi="Aptos Narrow"/>
                  <w:color w:val="000000"/>
                </w:rPr>
                <w:delText>0.57</w:delText>
              </w:r>
            </w:del>
          </w:p>
        </w:tc>
        <w:tc>
          <w:tcPr>
            <w:tcW w:w="886" w:type="dxa"/>
            <w:noWrap/>
            <w:vAlign w:val="bottom"/>
            <w:hideMark/>
            <w:tcPrChange w:id="2235" w:author="Fernandes, Richard (he, him, his | il, le, lui)" w:date="2024-10-08T11:29:00Z" w16du:dateUtc="2024-10-08T15:29:00Z">
              <w:tcPr>
                <w:tcW w:w="0" w:type="dxa"/>
                <w:noWrap/>
                <w:vAlign w:val="bottom"/>
                <w:hideMark/>
              </w:tcPr>
            </w:tcPrChange>
          </w:tcPr>
          <w:p w14:paraId="58855F6D" w14:textId="0F6D61E0"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23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37"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58</w:delText>
              </w:r>
            </w:del>
          </w:p>
        </w:tc>
        <w:tc>
          <w:tcPr>
            <w:tcW w:w="835" w:type="dxa"/>
            <w:noWrap/>
            <w:vAlign w:val="bottom"/>
            <w:hideMark/>
            <w:tcPrChange w:id="2238" w:author="Fernandes, Richard (he, him, his | il, le, lui)" w:date="2024-10-08T11:29:00Z" w16du:dateUtc="2024-10-08T15:29:00Z">
              <w:tcPr>
                <w:tcW w:w="0" w:type="dxa"/>
                <w:noWrap/>
                <w:vAlign w:val="bottom"/>
                <w:hideMark/>
              </w:tcPr>
            </w:tcPrChange>
          </w:tcPr>
          <w:p w14:paraId="0FAAC52C" w14:textId="12C2D992"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4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42</w:delText>
              </w:r>
            </w:del>
          </w:p>
        </w:tc>
        <w:tc>
          <w:tcPr>
            <w:tcW w:w="886" w:type="dxa"/>
            <w:noWrap/>
            <w:vAlign w:val="bottom"/>
            <w:hideMark/>
            <w:tcPrChange w:id="2241" w:author="Fernandes, Richard (he, him, his | il, le, lui)" w:date="2024-10-08T11:29:00Z" w16du:dateUtc="2024-10-08T15:29:00Z">
              <w:tcPr>
                <w:tcW w:w="0" w:type="dxa"/>
                <w:noWrap/>
                <w:vAlign w:val="bottom"/>
                <w:hideMark/>
              </w:tcPr>
            </w:tcPrChange>
          </w:tcPr>
          <w:p w14:paraId="255AE408" w14:textId="572BE3F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4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43"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43</w:delText>
              </w:r>
            </w:del>
          </w:p>
        </w:tc>
      </w:tr>
      <w:tr w:rsidR="00704632" w:rsidRPr="00023833" w:rsidDel="00035628" w14:paraId="4020D552" w14:textId="36C00F66" w:rsidTr="00704632">
        <w:trPr>
          <w:cnfStyle w:val="000000100000" w:firstRow="0" w:lastRow="0" w:firstColumn="0" w:lastColumn="0" w:oddVBand="0" w:evenVBand="0" w:oddHBand="1" w:evenHBand="0" w:firstRowFirstColumn="0" w:firstRowLastColumn="0" w:lastRowFirstColumn="0" w:lastRowLastColumn="0"/>
          <w:trHeight w:val="295"/>
          <w:del w:id="2244"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0AC08A7C" w14:textId="211EDD0C" w:rsidR="00AA581A" w:rsidRPr="00023833" w:rsidDel="00035628" w:rsidRDefault="00C87B44">
            <w:pPr>
              <w:rPr>
                <w:del w:id="22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46" w:author="Fernandes, Richard (he, him, his | il, le, lui)" w:date="2024-10-08T16:50:00Z" w16du:dateUtc="2024-10-08T20:50:00Z">
              <w:r w:rsidDel="00035628">
                <w:rPr>
                  <w:rFonts w:ascii="Aptos Narrow" w:hAnsi="Aptos Narrow"/>
                  <w:color w:val="000000"/>
                </w:rPr>
                <w:delText>SOAP</w:delText>
              </w:r>
            </w:del>
          </w:p>
        </w:tc>
        <w:tc>
          <w:tcPr>
            <w:tcW w:w="1210" w:type="dxa"/>
            <w:noWrap/>
            <w:vAlign w:val="bottom"/>
            <w:hideMark/>
          </w:tcPr>
          <w:p w14:paraId="178D5E63" w14:textId="44BADF6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48" w:author="Fernandes, Richard (he, him, his | il, le, lui)" w:date="2024-10-08T16:50:00Z" w16du:dateUtc="2024-10-08T20:50:00Z">
              <w:r w:rsidDel="00035628">
                <w:rPr>
                  <w:rFonts w:ascii="Aptos Narrow" w:hAnsi="Aptos Narrow"/>
                  <w:color w:val="000000"/>
                </w:rPr>
                <w:delText>19-Apr-22</w:delText>
              </w:r>
            </w:del>
          </w:p>
        </w:tc>
        <w:tc>
          <w:tcPr>
            <w:tcW w:w="1191" w:type="dxa"/>
            <w:noWrap/>
            <w:vAlign w:val="bottom"/>
            <w:hideMark/>
          </w:tcPr>
          <w:p w14:paraId="256ABD4E" w14:textId="5E8D7AA3"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2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50" w:author="Fernandes, Richard (he, him, his | il, le, lui)" w:date="2024-10-08T16:50:00Z" w16du:dateUtc="2024-10-08T20:50:00Z">
              <w:r w:rsidDel="00035628">
                <w:rPr>
                  <w:rFonts w:ascii="Aptos Narrow" w:hAnsi="Aptos Narrow"/>
                  <w:color w:val="000000"/>
                </w:rPr>
                <w:delText>SOAP_058</w:delText>
              </w:r>
            </w:del>
          </w:p>
        </w:tc>
        <w:tc>
          <w:tcPr>
            <w:tcW w:w="910" w:type="dxa"/>
            <w:noWrap/>
            <w:vAlign w:val="bottom"/>
            <w:hideMark/>
          </w:tcPr>
          <w:p w14:paraId="0AED1BCD" w14:textId="36D7596C"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52" w:author="Fernandes, Richard (he, him, his | il, le, lui)" w:date="2024-10-08T16:50:00Z" w16du:dateUtc="2024-10-08T20:50:00Z">
              <w:r w:rsidDel="00035628">
                <w:rPr>
                  <w:rFonts w:ascii="Aptos Narrow" w:hAnsi="Aptos Narrow"/>
                  <w:color w:val="000000"/>
                </w:rPr>
                <w:delText>32</w:delText>
              </w:r>
            </w:del>
          </w:p>
        </w:tc>
        <w:tc>
          <w:tcPr>
            <w:tcW w:w="962" w:type="dxa"/>
            <w:noWrap/>
            <w:vAlign w:val="bottom"/>
            <w:hideMark/>
          </w:tcPr>
          <w:p w14:paraId="45503F5F" w14:textId="352962AE"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54" w:author="Fernandes, Richard (he, him, his | il, le, lui)" w:date="2024-10-08T16:50:00Z" w16du:dateUtc="2024-10-08T20:50:00Z">
              <w:r w:rsidDel="00035628">
                <w:rPr>
                  <w:rFonts w:ascii="Aptos Narrow" w:hAnsi="Aptos Narrow"/>
                  <w:color w:val="000000"/>
                </w:rPr>
                <w:delText>0.13</w:delText>
              </w:r>
            </w:del>
          </w:p>
        </w:tc>
        <w:tc>
          <w:tcPr>
            <w:tcW w:w="962" w:type="dxa"/>
            <w:noWrap/>
            <w:vAlign w:val="bottom"/>
            <w:hideMark/>
          </w:tcPr>
          <w:p w14:paraId="329BE652" w14:textId="0ADFCD56"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2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5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05</w:delText>
              </w:r>
            </w:del>
          </w:p>
        </w:tc>
        <w:tc>
          <w:tcPr>
            <w:tcW w:w="962" w:type="dxa"/>
            <w:noWrap/>
            <w:vAlign w:val="bottom"/>
            <w:hideMark/>
          </w:tcPr>
          <w:p w14:paraId="21DFA438" w14:textId="75F1413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58" w:author="Fernandes, Richard (he, him, his | il, le, lui)" w:date="2024-10-08T16:50:00Z" w16du:dateUtc="2024-10-08T20:50:00Z">
              <w:r w:rsidDel="00035628">
                <w:rPr>
                  <w:rFonts w:ascii="Aptos Narrow" w:hAnsi="Aptos Narrow"/>
                  <w:color w:val="000000"/>
                </w:rPr>
                <w:delText>0.08</w:delText>
              </w:r>
            </w:del>
          </w:p>
        </w:tc>
        <w:tc>
          <w:tcPr>
            <w:tcW w:w="1054" w:type="dxa"/>
            <w:noWrap/>
            <w:vAlign w:val="bottom"/>
            <w:hideMark/>
          </w:tcPr>
          <w:p w14:paraId="1BABB650" w14:textId="4F7FD2FC"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25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6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62</w:delText>
              </w:r>
            </w:del>
          </w:p>
        </w:tc>
        <w:tc>
          <w:tcPr>
            <w:tcW w:w="738" w:type="dxa"/>
            <w:noWrap/>
            <w:vAlign w:val="bottom"/>
            <w:hideMark/>
          </w:tcPr>
          <w:p w14:paraId="257DD6DB" w14:textId="75836608"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2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62" w:author="Fernandes, Richard (he, him, his | il, le, lui)" w:date="2024-10-08T16:50:00Z" w16du:dateUtc="2024-10-08T20:50:00Z">
              <w:r w:rsidDel="00035628">
                <w:rPr>
                  <w:rFonts w:ascii="Aptos Narrow" w:hAnsi="Aptos Narrow"/>
                  <w:color w:val="000000"/>
                </w:rPr>
                <w:delText>0.08</w:delText>
              </w:r>
            </w:del>
          </w:p>
        </w:tc>
        <w:tc>
          <w:tcPr>
            <w:tcW w:w="886" w:type="dxa"/>
            <w:noWrap/>
            <w:vAlign w:val="bottom"/>
            <w:hideMark/>
          </w:tcPr>
          <w:p w14:paraId="67A86773" w14:textId="6BDA1A31"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26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64" w:author="Fernandes, Richard (he, him, his | il, le, lui)" w:date="2024-10-08T16:50:00Z" w16du:dateUtc="2024-10-08T20:50:00Z">
              <w:r w:rsidDel="00035628">
                <w:rPr>
                  <w:rFonts w:ascii="Aptos Narrow" w:hAnsi="Aptos Narrow"/>
                  <w:color w:val="000000"/>
                </w:rPr>
                <w:delText>0.13</w:delText>
              </w:r>
            </w:del>
          </w:p>
        </w:tc>
        <w:tc>
          <w:tcPr>
            <w:tcW w:w="835" w:type="dxa"/>
            <w:noWrap/>
            <w:vAlign w:val="bottom"/>
            <w:hideMark/>
          </w:tcPr>
          <w:p w14:paraId="42958317" w14:textId="0D8D15BC"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6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66" w:author="Fernandes, Richard (he, him, his | il, le, lui)" w:date="2024-10-08T16:50:00Z" w16du:dateUtc="2024-10-08T20:50:00Z">
              <w:r w:rsidDel="00035628">
                <w:rPr>
                  <w:rFonts w:ascii="Aptos Narrow" w:hAnsi="Aptos Narrow"/>
                  <w:color w:val="000000"/>
                </w:rPr>
                <w:delText>0.05</w:delText>
              </w:r>
            </w:del>
          </w:p>
        </w:tc>
        <w:tc>
          <w:tcPr>
            <w:tcW w:w="886" w:type="dxa"/>
            <w:noWrap/>
            <w:vAlign w:val="bottom"/>
            <w:hideMark/>
          </w:tcPr>
          <w:p w14:paraId="7CD2DACD" w14:textId="02BA0E3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26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68" w:author="Fernandes, Richard (he, him, his | il, le, lui)" w:date="2024-10-08T16:50:00Z" w16du:dateUtc="2024-10-08T20:50:00Z">
              <w:r w:rsidDel="00035628">
                <w:rPr>
                  <w:rFonts w:ascii="Aptos Narrow" w:hAnsi="Aptos Narrow"/>
                  <w:color w:val="000000"/>
                </w:rPr>
                <w:delText>0.08</w:delText>
              </w:r>
            </w:del>
          </w:p>
        </w:tc>
      </w:tr>
      <w:tr w:rsidR="00AA581A" w:rsidRPr="00023833" w:rsidDel="00035628" w14:paraId="22591378" w14:textId="33C8F96D" w:rsidTr="00704632">
        <w:tblPrEx>
          <w:tblW w:w="11366" w:type="dxa"/>
          <w:tblPrExChange w:id="2269" w:author="Fernandes, Richard (he, him, his | il, le, lui)" w:date="2024-10-08T11:29:00Z" w16du:dateUtc="2024-10-08T15:29:00Z">
            <w:tblPrEx>
              <w:tblW w:w="11366" w:type="dxa"/>
            </w:tblPrEx>
          </w:tblPrExChange>
        </w:tblPrEx>
        <w:trPr>
          <w:trHeight w:val="295"/>
          <w:del w:id="2270" w:author="Fernandes, Richard (he, him, his | il, le, lui)" w:date="2024-10-08T16:50:00Z" w16du:dateUtc="2024-10-08T20:50:00Z"/>
          <w:trPrChange w:id="2271"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272" w:author="Fernandes, Richard (he, him, his | il, le, lui)" w:date="2024-10-08T11:29:00Z" w16du:dateUtc="2024-10-08T15:29:00Z">
              <w:tcPr>
                <w:tcW w:w="0" w:type="dxa"/>
                <w:noWrap/>
                <w:vAlign w:val="bottom"/>
                <w:hideMark/>
              </w:tcPr>
            </w:tcPrChange>
          </w:tcPr>
          <w:p w14:paraId="46A48587" w14:textId="1A8EB827" w:rsidR="00AA581A" w:rsidRPr="00023833" w:rsidDel="00035628" w:rsidRDefault="00C87B44">
            <w:pPr>
              <w:rPr>
                <w:del w:id="22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74" w:author="Fernandes, Richard (he, him, his | il, le, lui)" w:date="2024-10-08T16:50:00Z" w16du:dateUtc="2024-10-08T20:50:00Z">
              <w:r w:rsidDel="00035628">
                <w:rPr>
                  <w:rFonts w:ascii="Aptos Narrow" w:hAnsi="Aptos Narrow"/>
                  <w:color w:val="000000"/>
                </w:rPr>
                <w:delText>TALL</w:delText>
              </w:r>
            </w:del>
          </w:p>
        </w:tc>
        <w:tc>
          <w:tcPr>
            <w:tcW w:w="1210" w:type="dxa"/>
            <w:noWrap/>
            <w:vAlign w:val="bottom"/>
            <w:hideMark/>
            <w:tcPrChange w:id="2275" w:author="Fernandes, Richard (he, him, his | il, le, lui)" w:date="2024-10-08T11:29:00Z" w16du:dateUtc="2024-10-08T15:29:00Z">
              <w:tcPr>
                <w:tcW w:w="0" w:type="dxa"/>
                <w:noWrap/>
                <w:vAlign w:val="bottom"/>
                <w:hideMark/>
              </w:tcPr>
            </w:tcPrChange>
          </w:tcPr>
          <w:p w14:paraId="30A3649C" w14:textId="3444AD44"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7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77" w:author="Fernandes, Richard (he, him, his | il, le, lui)" w:date="2024-10-08T16:50:00Z" w16du:dateUtc="2024-10-08T20:50:00Z">
              <w:r w:rsidDel="00035628">
                <w:rPr>
                  <w:rFonts w:ascii="Aptos Narrow" w:hAnsi="Aptos Narrow"/>
                  <w:color w:val="000000"/>
                </w:rPr>
                <w:delText>13-Apr-22</w:delText>
              </w:r>
            </w:del>
          </w:p>
        </w:tc>
        <w:tc>
          <w:tcPr>
            <w:tcW w:w="1191" w:type="dxa"/>
            <w:noWrap/>
            <w:vAlign w:val="bottom"/>
            <w:hideMark/>
            <w:tcPrChange w:id="2278" w:author="Fernandes, Richard (he, him, his | il, le, lui)" w:date="2024-10-08T11:29:00Z" w16du:dateUtc="2024-10-08T15:29:00Z">
              <w:tcPr>
                <w:tcW w:w="0" w:type="dxa"/>
                <w:noWrap/>
                <w:vAlign w:val="bottom"/>
                <w:hideMark/>
              </w:tcPr>
            </w:tcPrChange>
          </w:tcPr>
          <w:p w14:paraId="075782FA" w14:textId="6A030733"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27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80" w:author="Fernandes, Richard (he, him, his | il, le, lui)" w:date="2024-10-08T16:50:00Z" w16du:dateUtc="2024-10-08T20:50:00Z">
              <w:r w:rsidDel="00035628">
                <w:rPr>
                  <w:rFonts w:ascii="Aptos Narrow" w:hAnsi="Aptos Narrow"/>
                  <w:color w:val="000000"/>
                </w:rPr>
                <w:delText>TALL</w:delText>
              </w:r>
              <w:r w:rsidR="00AA581A" w:rsidDel="00035628">
                <w:rPr>
                  <w:rFonts w:ascii="Aptos Narrow" w:hAnsi="Aptos Narrow"/>
                  <w:color w:val="000000"/>
                </w:rPr>
                <w:delText>_046</w:delText>
              </w:r>
            </w:del>
          </w:p>
        </w:tc>
        <w:tc>
          <w:tcPr>
            <w:tcW w:w="910" w:type="dxa"/>
            <w:noWrap/>
            <w:vAlign w:val="bottom"/>
            <w:hideMark/>
            <w:tcPrChange w:id="2281" w:author="Fernandes, Richard (he, him, his | il, le, lui)" w:date="2024-10-08T11:29:00Z" w16du:dateUtc="2024-10-08T15:29:00Z">
              <w:tcPr>
                <w:tcW w:w="0" w:type="dxa"/>
                <w:noWrap/>
                <w:vAlign w:val="bottom"/>
                <w:hideMark/>
              </w:tcPr>
            </w:tcPrChange>
          </w:tcPr>
          <w:p w14:paraId="43485D2E" w14:textId="2E87046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28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83" w:author="Fernandes, Richard (he, him, his | il, le, lui)" w:date="2024-10-08T16:50:00Z" w16du:dateUtc="2024-10-08T20:50:00Z">
              <w:r w:rsidDel="00035628">
                <w:rPr>
                  <w:rFonts w:ascii="Aptos Narrow" w:hAnsi="Aptos Narrow"/>
                  <w:color w:val="000000"/>
                </w:rPr>
                <w:delText>25</w:delText>
              </w:r>
            </w:del>
          </w:p>
        </w:tc>
        <w:tc>
          <w:tcPr>
            <w:tcW w:w="962" w:type="dxa"/>
            <w:noWrap/>
            <w:vAlign w:val="bottom"/>
            <w:hideMark/>
            <w:tcPrChange w:id="2284" w:author="Fernandes, Richard (he, him, his | il, le, lui)" w:date="2024-10-08T11:29:00Z" w16du:dateUtc="2024-10-08T15:29:00Z">
              <w:tcPr>
                <w:tcW w:w="0" w:type="dxa"/>
                <w:noWrap/>
                <w:vAlign w:val="bottom"/>
                <w:hideMark/>
              </w:tcPr>
            </w:tcPrChange>
          </w:tcPr>
          <w:p w14:paraId="4A2B7591" w14:textId="146F756D"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8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86"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70</w:delText>
              </w:r>
            </w:del>
          </w:p>
        </w:tc>
        <w:tc>
          <w:tcPr>
            <w:tcW w:w="962" w:type="dxa"/>
            <w:noWrap/>
            <w:vAlign w:val="bottom"/>
            <w:hideMark/>
            <w:tcPrChange w:id="2287" w:author="Fernandes, Richard (he, him, his | il, le, lui)" w:date="2024-10-08T11:29:00Z" w16du:dateUtc="2024-10-08T15:29:00Z">
              <w:tcPr>
                <w:tcW w:w="0" w:type="dxa"/>
                <w:noWrap/>
                <w:vAlign w:val="bottom"/>
                <w:hideMark/>
              </w:tcPr>
            </w:tcPrChange>
          </w:tcPr>
          <w:p w14:paraId="004A1CF0" w14:textId="5A67DC1E"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8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89"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88</w:delText>
              </w:r>
            </w:del>
          </w:p>
        </w:tc>
        <w:tc>
          <w:tcPr>
            <w:tcW w:w="962" w:type="dxa"/>
            <w:noWrap/>
            <w:vAlign w:val="bottom"/>
            <w:hideMark/>
            <w:tcPrChange w:id="2290" w:author="Fernandes, Richard (he, him, his | il, le, lui)" w:date="2024-10-08T11:29:00Z" w16du:dateUtc="2024-10-08T15:29:00Z">
              <w:tcPr>
                <w:tcW w:w="0" w:type="dxa"/>
                <w:noWrap/>
                <w:vAlign w:val="bottom"/>
                <w:hideMark/>
              </w:tcPr>
            </w:tcPrChange>
          </w:tcPr>
          <w:p w14:paraId="3644CDD3" w14:textId="535CF5CA"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9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92"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82</w:delText>
              </w:r>
            </w:del>
          </w:p>
        </w:tc>
        <w:tc>
          <w:tcPr>
            <w:tcW w:w="1054" w:type="dxa"/>
            <w:noWrap/>
            <w:vAlign w:val="bottom"/>
            <w:hideMark/>
            <w:tcPrChange w:id="2293" w:author="Fernandes, Richard (he, him, his | il, le, lui)" w:date="2024-10-08T11:29:00Z" w16du:dateUtc="2024-10-08T15:29:00Z">
              <w:tcPr>
                <w:tcW w:w="0" w:type="dxa"/>
                <w:noWrap/>
                <w:vAlign w:val="bottom"/>
                <w:hideMark/>
              </w:tcPr>
            </w:tcPrChange>
          </w:tcPr>
          <w:p w14:paraId="0898D8B2" w14:textId="45728F2A"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29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95"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67</w:delText>
              </w:r>
            </w:del>
          </w:p>
        </w:tc>
        <w:tc>
          <w:tcPr>
            <w:tcW w:w="738" w:type="dxa"/>
            <w:noWrap/>
            <w:vAlign w:val="bottom"/>
            <w:hideMark/>
            <w:tcPrChange w:id="2296" w:author="Fernandes, Richard (he, him, his | il, le, lui)" w:date="2024-10-08T11:29:00Z" w16du:dateUtc="2024-10-08T15:29:00Z">
              <w:tcPr>
                <w:tcW w:w="0" w:type="dxa"/>
                <w:noWrap/>
                <w:vAlign w:val="bottom"/>
                <w:hideMark/>
              </w:tcPr>
            </w:tcPrChange>
          </w:tcPr>
          <w:p w14:paraId="6ABDD9A3" w14:textId="2C322B1F"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29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298"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37</w:delText>
              </w:r>
            </w:del>
          </w:p>
        </w:tc>
        <w:tc>
          <w:tcPr>
            <w:tcW w:w="886" w:type="dxa"/>
            <w:noWrap/>
            <w:vAlign w:val="bottom"/>
            <w:hideMark/>
            <w:tcPrChange w:id="2299" w:author="Fernandes, Richard (he, him, his | il, le, lui)" w:date="2024-10-08T11:29:00Z" w16du:dateUtc="2024-10-08T15:29:00Z">
              <w:tcPr>
                <w:tcW w:w="0" w:type="dxa"/>
                <w:noWrap/>
                <w:vAlign w:val="bottom"/>
                <w:hideMark/>
              </w:tcPr>
            </w:tcPrChange>
          </w:tcPr>
          <w:p w14:paraId="10532C2B" w14:textId="45C5E849"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30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01"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50</w:delText>
              </w:r>
            </w:del>
          </w:p>
        </w:tc>
        <w:tc>
          <w:tcPr>
            <w:tcW w:w="835" w:type="dxa"/>
            <w:noWrap/>
            <w:vAlign w:val="bottom"/>
            <w:hideMark/>
            <w:tcPrChange w:id="2302" w:author="Fernandes, Richard (he, him, his | il, le, lui)" w:date="2024-10-08T11:29:00Z" w16du:dateUtc="2024-10-08T15:29:00Z">
              <w:tcPr>
                <w:tcW w:w="0" w:type="dxa"/>
                <w:noWrap/>
                <w:vAlign w:val="bottom"/>
                <w:hideMark/>
              </w:tcPr>
            </w:tcPrChange>
          </w:tcPr>
          <w:p w14:paraId="61D21AF3" w14:textId="14D73111"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30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04"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60</w:delText>
              </w:r>
            </w:del>
          </w:p>
        </w:tc>
        <w:tc>
          <w:tcPr>
            <w:tcW w:w="886" w:type="dxa"/>
            <w:noWrap/>
            <w:vAlign w:val="bottom"/>
            <w:hideMark/>
            <w:tcPrChange w:id="2305" w:author="Fernandes, Richard (he, him, his | il, le, lui)" w:date="2024-10-08T11:29:00Z" w16du:dateUtc="2024-10-08T15:29:00Z">
              <w:tcPr>
                <w:tcW w:w="0" w:type="dxa"/>
                <w:noWrap/>
                <w:vAlign w:val="bottom"/>
                <w:hideMark/>
              </w:tcPr>
            </w:tcPrChange>
          </w:tcPr>
          <w:p w14:paraId="5460D85C" w14:textId="49AE037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30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07" w:author="Fernandes, Richard (he, him, his | il, le, lui)" w:date="2024-10-08T16:50:00Z" w16du:dateUtc="2024-10-08T20:50:00Z">
              <w:r w:rsidDel="00035628">
                <w:rPr>
                  <w:rFonts w:ascii="Aptos Narrow" w:hAnsi="Aptos Narrow"/>
                  <w:color w:val="000000"/>
                </w:rPr>
                <w:delText>1.</w:delText>
              </w:r>
              <w:r w:rsidR="00C87B44" w:rsidDel="00035628">
                <w:rPr>
                  <w:rFonts w:ascii="Aptos Narrow" w:hAnsi="Aptos Narrow"/>
                  <w:color w:val="000000"/>
                </w:rPr>
                <w:delText>69</w:delText>
              </w:r>
            </w:del>
          </w:p>
        </w:tc>
      </w:tr>
      <w:tr w:rsidR="00704632" w:rsidRPr="00023833" w:rsidDel="00035628" w14:paraId="3D9E789A" w14:textId="5D2A163F" w:rsidTr="00704632">
        <w:trPr>
          <w:cnfStyle w:val="000000100000" w:firstRow="0" w:lastRow="0" w:firstColumn="0" w:lastColumn="0" w:oddVBand="0" w:evenVBand="0" w:oddHBand="1" w:evenHBand="0" w:firstRowFirstColumn="0" w:firstRowLastColumn="0" w:lastRowFirstColumn="0" w:lastRowLastColumn="0"/>
          <w:trHeight w:val="295"/>
          <w:del w:id="2308"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4E4CB876" w14:textId="189D1682" w:rsidR="00AA581A" w:rsidRPr="00023833" w:rsidDel="00035628" w:rsidRDefault="00C87B44">
            <w:pPr>
              <w:rPr>
                <w:del w:id="23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10" w:author="Fernandes, Richard (he, him, his | il, le, lui)" w:date="2024-10-08T16:50:00Z" w16du:dateUtc="2024-10-08T20:50:00Z">
              <w:r w:rsidDel="00035628">
                <w:rPr>
                  <w:rFonts w:ascii="Aptos Narrow" w:hAnsi="Aptos Narrow"/>
                  <w:color w:val="000000"/>
                </w:rPr>
                <w:delText>TALL</w:delText>
              </w:r>
            </w:del>
          </w:p>
        </w:tc>
        <w:tc>
          <w:tcPr>
            <w:tcW w:w="1210" w:type="dxa"/>
            <w:noWrap/>
            <w:vAlign w:val="bottom"/>
            <w:hideMark/>
          </w:tcPr>
          <w:p w14:paraId="704D66D9" w14:textId="4B939DE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1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12" w:author="Fernandes, Richard (he, him, his | il, le, lui)" w:date="2024-10-08T16:50:00Z" w16du:dateUtc="2024-10-08T20:50:00Z">
              <w:r w:rsidDel="00035628">
                <w:rPr>
                  <w:rFonts w:ascii="Aptos Narrow" w:hAnsi="Aptos Narrow"/>
                  <w:color w:val="000000"/>
                </w:rPr>
                <w:delText>13-Apr</w:delText>
              </w:r>
              <w:r w:rsidR="00AA581A" w:rsidDel="00035628">
                <w:rPr>
                  <w:rFonts w:ascii="Aptos Narrow" w:hAnsi="Aptos Narrow"/>
                  <w:color w:val="000000"/>
                </w:rPr>
                <w:delText>-22</w:delText>
              </w:r>
            </w:del>
          </w:p>
        </w:tc>
        <w:tc>
          <w:tcPr>
            <w:tcW w:w="1191" w:type="dxa"/>
            <w:noWrap/>
            <w:vAlign w:val="bottom"/>
            <w:hideMark/>
          </w:tcPr>
          <w:p w14:paraId="646F86D2" w14:textId="679FCD73"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14" w:author="Fernandes, Richard (he, him, his | il, le, lui)" w:date="2024-10-08T16:50:00Z" w16du:dateUtc="2024-10-08T20:50:00Z">
              <w:r w:rsidDel="00035628">
                <w:rPr>
                  <w:rFonts w:ascii="Aptos Narrow" w:hAnsi="Aptos Narrow"/>
                  <w:color w:val="000000"/>
                </w:rPr>
                <w:delText>TALL_048</w:delText>
              </w:r>
            </w:del>
          </w:p>
        </w:tc>
        <w:tc>
          <w:tcPr>
            <w:tcW w:w="910" w:type="dxa"/>
            <w:noWrap/>
            <w:vAlign w:val="bottom"/>
            <w:hideMark/>
          </w:tcPr>
          <w:p w14:paraId="25940706" w14:textId="3A7EE15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16" w:author="Fernandes, Richard (he, him, his | il, le, lui)" w:date="2024-10-08T16:50:00Z" w16du:dateUtc="2024-10-08T20:50:00Z">
              <w:r w:rsidDel="00035628">
                <w:rPr>
                  <w:rFonts w:ascii="Aptos Narrow" w:hAnsi="Aptos Narrow"/>
                  <w:color w:val="000000"/>
                </w:rPr>
                <w:delText>25</w:delText>
              </w:r>
            </w:del>
          </w:p>
        </w:tc>
        <w:tc>
          <w:tcPr>
            <w:tcW w:w="962" w:type="dxa"/>
            <w:noWrap/>
            <w:vAlign w:val="bottom"/>
            <w:hideMark/>
          </w:tcPr>
          <w:p w14:paraId="3ADE37C3" w14:textId="44158589"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18" w:author="Fernandes, Richard (he, him, his | il, le, lui)" w:date="2024-10-08T16:50:00Z" w16du:dateUtc="2024-10-08T20:50:00Z">
              <w:r w:rsidDel="00035628">
                <w:rPr>
                  <w:rFonts w:ascii="Aptos Narrow" w:hAnsi="Aptos Narrow"/>
                  <w:color w:val="000000"/>
                </w:rPr>
                <w:delText>1.59</w:delText>
              </w:r>
            </w:del>
          </w:p>
        </w:tc>
        <w:tc>
          <w:tcPr>
            <w:tcW w:w="962" w:type="dxa"/>
            <w:noWrap/>
            <w:vAlign w:val="bottom"/>
            <w:hideMark/>
          </w:tcPr>
          <w:p w14:paraId="7A0E11B9" w14:textId="14764233"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3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20"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31</w:delText>
              </w:r>
            </w:del>
          </w:p>
        </w:tc>
        <w:tc>
          <w:tcPr>
            <w:tcW w:w="962" w:type="dxa"/>
            <w:noWrap/>
            <w:vAlign w:val="bottom"/>
            <w:hideMark/>
          </w:tcPr>
          <w:p w14:paraId="08CAD6E7" w14:textId="1534351B"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22" w:author="Fernandes, Richard (he, him, his | il, le, lui)" w:date="2024-10-08T16:50:00Z" w16du:dateUtc="2024-10-08T20:50:00Z">
              <w:r w:rsidDel="00035628">
                <w:rPr>
                  <w:rFonts w:ascii="Aptos Narrow" w:hAnsi="Aptos Narrow"/>
                  <w:color w:val="000000"/>
                </w:rPr>
                <w:delText>1.28</w:delText>
              </w:r>
            </w:del>
          </w:p>
        </w:tc>
        <w:tc>
          <w:tcPr>
            <w:tcW w:w="1054" w:type="dxa"/>
            <w:noWrap/>
            <w:vAlign w:val="bottom"/>
            <w:hideMark/>
          </w:tcPr>
          <w:p w14:paraId="68A31696" w14:textId="40BFC96A"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32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24"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81</w:delText>
              </w:r>
            </w:del>
          </w:p>
        </w:tc>
        <w:tc>
          <w:tcPr>
            <w:tcW w:w="738" w:type="dxa"/>
            <w:noWrap/>
            <w:vAlign w:val="bottom"/>
            <w:hideMark/>
          </w:tcPr>
          <w:p w14:paraId="53A65AF2" w14:textId="1D01E9CB"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26" w:author="Fernandes, Richard (he, him, his | il, le, lui)" w:date="2024-10-08T16:50:00Z" w16du:dateUtc="2024-10-08T20:50:00Z">
              <w:r w:rsidDel="00035628">
                <w:rPr>
                  <w:rFonts w:ascii="Aptos Narrow" w:hAnsi="Aptos Narrow"/>
                  <w:color w:val="000000"/>
                </w:rPr>
                <w:delText>1.66</w:delText>
              </w:r>
            </w:del>
          </w:p>
        </w:tc>
        <w:tc>
          <w:tcPr>
            <w:tcW w:w="886" w:type="dxa"/>
            <w:noWrap/>
            <w:vAlign w:val="bottom"/>
            <w:hideMark/>
          </w:tcPr>
          <w:p w14:paraId="2FFBE9AE" w14:textId="66A7F2D6"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2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28" w:author="Fernandes, Richard (he, him, his | il, le, lui)" w:date="2024-10-08T16:50:00Z" w16du:dateUtc="2024-10-08T20:50:00Z">
              <w:r w:rsidDel="00035628">
                <w:rPr>
                  <w:rFonts w:ascii="Aptos Narrow" w:hAnsi="Aptos Narrow"/>
                  <w:color w:val="000000"/>
                </w:rPr>
                <w:delText>1.62</w:delText>
              </w:r>
            </w:del>
          </w:p>
        </w:tc>
        <w:tc>
          <w:tcPr>
            <w:tcW w:w="835" w:type="dxa"/>
            <w:noWrap/>
            <w:vAlign w:val="bottom"/>
            <w:hideMark/>
          </w:tcPr>
          <w:p w14:paraId="6E408409" w14:textId="4B0B84BB"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2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30" w:author="Fernandes, Richard (he, him, his | il, le, lui)" w:date="2024-10-08T16:50:00Z" w16du:dateUtc="2024-10-08T20:50:00Z">
              <w:r w:rsidDel="00035628">
                <w:rPr>
                  <w:rFonts w:ascii="Aptos Narrow" w:hAnsi="Aptos Narrow"/>
                  <w:color w:val="000000"/>
                </w:rPr>
                <w:delText>1.34</w:delText>
              </w:r>
            </w:del>
          </w:p>
        </w:tc>
        <w:tc>
          <w:tcPr>
            <w:tcW w:w="886" w:type="dxa"/>
            <w:noWrap/>
            <w:vAlign w:val="bottom"/>
            <w:hideMark/>
          </w:tcPr>
          <w:p w14:paraId="3C164694" w14:textId="7428D2C0"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3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32" w:author="Fernandes, Richard (he, him, his | il, le, lui)" w:date="2024-10-08T16:50:00Z" w16du:dateUtc="2024-10-08T20:50:00Z">
              <w:r w:rsidDel="00035628">
                <w:rPr>
                  <w:rFonts w:ascii="Aptos Narrow" w:hAnsi="Aptos Narrow"/>
                  <w:color w:val="000000"/>
                </w:rPr>
                <w:delText>1.30</w:delText>
              </w:r>
            </w:del>
          </w:p>
        </w:tc>
      </w:tr>
      <w:tr w:rsidR="00AA581A" w:rsidRPr="00023833" w:rsidDel="00035628" w14:paraId="2C0214AB" w14:textId="26E7F9D2" w:rsidTr="00704632">
        <w:tblPrEx>
          <w:tblW w:w="11366" w:type="dxa"/>
          <w:tblPrExChange w:id="2333" w:author="Fernandes, Richard (he, him, his | il, le, lui)" w:date="2024-10-08T11:29:00Z" w16du:dateUtc="2024-10-08T15:29:00Z">
            <w:tblPrEx>
              <w:tblW w:w="11366" w:type="dxa"/>
            </w:tblPrEx>
          </w:tblPrExChange>
        </w:tblPrEx>
        <w:trPr>
          <w:trHeight w:val="295"/>
          <w:del w:id="2334" w:author="Fernandes, Richard (he, him, his | il, le, lui)" w:date="2024-10-08T16:50:00Z" w16du:dateUtc="2024-10-08T20:50:00Z"/>
          <w:trPrChange w:id="2335"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336" w:author="Fernandes, Richard (he, him, his | il, le, lui)" w:date="2024-10-08T11:29:00Z" w16du:dateUtc="2024-10-08T15:29:00Z">
              <w:tcPr>
                <w:tcW w:w="0" w:type="dxa"/>
                <w:noWrap/>
                <w:vAlign w:val="bottom"/>
                <w:hideMark/>
              </w:tcPr>
            </w:tcPrChange>
          </w:tcPr>
          <w:p w14:paraId="038587D0" w14:textId="63CBD623" w:rsidR="00AA581A" w:rsidRPr="00023833" w:rsidDel="00035628" w:rsidRDefault="00C87B44">
            <w:pPr>
              <w:rPr>
                <w:del w:id="23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38" w:author="Fernandes, Richard (he, him, his | il, le, lui)" w:date="2024-10-08T16:50:00Z" w16du:dateUtc="2024-10-08T20:50:00Z">
              <w:r w:rsidDel="00035628">
                <w:rPr>
                  <w:rFonts w:ascii="Aptos Narrow" w:hAnsi="Aptos Narrow"/>
                  <w:color w:val="000000"/>
                </w:rPr>
                <w:delText xml:space="preserve">TEAK </w:delText>
              </w:r>
            </w:del>
          </w:p>
        </w:tc>
        <w:tc>
          <w:tcPr>
            <w:tcW w:w="1210" w:type="dxa"/>
            <w:noWrap/>
            <w:vAlign w:val="bottom"/>
            <w:hideMark/>
            <w:tcPrChange w:id="2339" w:author="Fernandes, Richard (he, him, his | il, le, lui)" w:date="2024-10-08T11:29:00Z" w16du:dateUtc="2024-10-08T15:29:00Z">
              <w:tcPr>
                <w:tcW w:w="0" w:type="dxa"/>
                <w:noWrap/>
                <w:vAlign w:val="bottom"/>
                <w:hideMark/>
              </w:tcPr>
            </w:tcPrChange>
          </w:tcPr>
          <w:p w14:paraId="34B7DE33" w14:textId="24A97C1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4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41" w:author="Fernandes, Richard (he, him, his | il, le, lui)" w:date="2024-10-08T16:50:00Z" w16du:dateUtc="2024-10-08T20:50:00Z">
              <w:r w:rsidDel="00035628">
                <w:rPr>
                  <w:rFonts w:ascii="Aptos Narrow" w:hAnsi="Aptos Narrow"/>
                  <w:color w:val="000000"/>
                </w:rPr>
                <w:delText>25-May-21</w:delText>
              </w:r>
            </w:del>
          </w:p>
        </w:tc>
        <w:tc>
          <w:tcPr>
            <w:tcW w:w="1191" w:type="dxa"/>
            <w:noWrap/>
            <w:vAlign w:val="bottom"/>
            <w:hideMark/>
            <w:tcPrChange w:id="2342" w:author="Fernandes, Richard (he, him, his | il, le, lui)" w:date="2024-10-08T11:29:00Z" w16du:dateUtc="2024-10-08T15:29:00Z">
              <w:tcPr>
                <w:tcW w:w="0" w:type="dxa"/>
                <w:noWrap/>
                <w:vAlign w:val="bottom"/>
                <w:hideMark/>
              </w:tcPr>
            </w:tcPrChange>
          </w:tcPr>
          <w:p w14:paraId="0CD427BE" w14:textId="56DE26F4"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3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44" w:author="Fernandes, Richard (he, him, his | il, le, lui)" w:date="2024-10-08T16:50:00Z" w16du:dateUtc="2024-10-08T20:50:00Z">
              <w:r w:rsidDel="00035628">
                <w:rPr>
                  <w:rFonts w:ascii="Aptos Narrow" w:hAnsi="Aptos Narrow"/>
                  <w:color w:val="000000"/>
                </w:rPr>
                <w:delText>TEAK_046</w:delText>
              </w:r>
            </w:del>
          </w:p>
        </w:tc>
        <w:tc>
          <w:tcPr>
            <w:tcW w:w="910" w:type="dxa"/>
            <w:noWrap/>
            <w:vAlign w:val="bottom"/>
            <w:hideMark/>
            <w:tcPrChange w:id="2345" w:author="Fernandes, Richard (he, him, his | il, le, lui)" w:date="2024-10-08T11:29:00Z" w16du:dateUtc="2024-10-08T15:29:00Z">
              <w:tcPr>
                <w:tcW w:w="0" w:type="dxa"/>
                <w:noWrap/>
                <w:vAlign w:val="bottom"/>
                <w:hideMark/>
              </w:tcPr>
            </w:tcPrChange>
          </w:tcPr>
          <w:p w14:paraId="42055600" w14:textId="6453C0D1"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4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47" w:author="Fernandes, Richard (he, him, his | il, le, lui)" w:date="2024-10-08T16:50:00Z" w16du:dateUtc="2024-10-08T20:50:00Z">
              <w:r w:rsidDel="00035628">
                <w:rPr>
                  <w:rFonts w:ascii="Aptos Narrow" w:hAnsi="Aptos Narrow"/>
                  <w:color w:val="000000"/>
                </w:rPr>
                <w:delText>35</w:delText>
              </w:r>
            </w:del>
          </w:p>
        </w:tc>
        <w:tc>
          <w:tcPr>
            <w:tcW w:w="962" w:type="dxa"/>
            <w:noWrap/>
            <w:vAlign w:val="bottom"/>
            <w:hideMark/>
            <w:tcPrChange w:id="2348" w:author="Fernandes, Richard (he, him, his | il, le, lui)" w:date="2024-10-08T11:29:00Z" w16du:dateUtc="2024-10-08T15:29:00Z">
              <w:tcPr>
                <w:tcW w:w="0" w:type="dxa"/>
                <w:noWrap/>
                <w:vAlign w:val="bottom"/>
                <w:hideMark/>
              </w:tcPr>
            </w:tcPrChange>
          </w:tcPr>
          <w:p w14:paraId="61C11DC2" w14:textId="659D72E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50" w:author="Fernandes, Richard (he, him, his | il, le, lui)" w:date="2024-10-08T16:50:00Z" w16du:dateUtc="2024-10-08T20:50:00Z">
              <w:r w:rsidDel="00035628">
                <w:rPr>
                  <w:rFonts w:ascii="Aptos Narrow" w:hAnsi="Aptos Narrow"/>
                  <w:color w:val="000000"/>
                </w:rPr>
                <w:delText>3.92</w:delText>
              </w:r>
            </w:del>
          </w:p>
        </w:tc>
        <w:tc>
          <w:tcPr>
            <w:tcW w:w="962" w:type="dxa"/>
            <w:noWrap/>
            <w:vAlign w:val="bottom"/>
            <w:hideMark/>
            <w:tcPrChange w:id="2351" w:author="Fernandes, Richard (he, him, his | il, le, lui)" w:date="2024-10-08T11:29:00Z" w16du:dateUtc="2024-10-08T15:29:00Z">
              <w:tcPr>
                <w:tcW w:w="0" w:type="dxa"/>
                <w:noWrap/>
                <w:vAlign w:val="bottom"/>
                <w:hideMark/>
              </w:tcPr>
            </w:tcPrChange>
          </w:tcPr>
          <w:p w14:paraId="489F7A8F" w14:textId="2032E39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5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53" w:author="Fernandes, Richard (he, him, his | il, le, lui)" w:date="2024-10-08T16:50:00Z" w16du:dateUtc="2024-10-08T20:50:00Z">
              <w:r w:rsidDel="00035628">
                <w:rPr>
                  <w:rFonts w:ascii="Aptos Narrow" w:hAnsi="Aptos Narrow"/>
                  <w:color w:val="000000"/>
                </w:rPr>
                <w:delText>1.23</w:delText>
              </w:r>
            </w:del>
          </w:p>
        </w:tc>
        <w:tc>
          <w:tcPr>
            <w:tcW w:w="962" w:type="dxa"/>
            <w:noWrap/>
            <w:vAlign w:val="bottom"/>
            <w:hideMark/>
            <w:tcPrChange w:id="2354" w:author="Fernandes, Richard (he, him, his | il, le, lui)" w:date="2024-10-08T11:29:00Z" w16du:dateUtc="2024-10-08T15:29:00Z">
              <w:tcPr>
                <w:tcW w:w="0" w:type="dxa"/>
                <w:noWrap/>
                <w:vAlign w:val="bottom"/>
                <w:hideMark/>
              </w:tcPr>
            </w:tcPrChange>
          </w:tcPr>
          <w:p w14:paraId="292DAD0C" w14:textId="70DD54E7"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56" w:author="Fernandes, Richard (he, him, his | il, le, lui)" w:date="2024-10-08T16:50:00Z" w16du:dateUtc="2024-10-08T20:50:00Z">
              <w:r w:rsidDel="00035628">
                <w:rPr>
                  <w:rFonts w:ascii="Aptos Narrow" w:hAnsi="Aptos Narrow"/>
                  <w:color w:val="000000"/>
                </w:rPr>
                <w:delText>2.69</w:delText>
              </w:r>
            </w:del>
          </w:p>
        </w:tc>
        <w:tc>
          <w:tcPr>
            <w:tcW w:w="1054" w:type="dxa"/>
            <w:noWrap/>
            <w:vAlign w:val="bottom"/>
            <w:hideMark/>
            <w:tcPrChange w:id="2357" w:author="Fernandes, Richard (he, him, his | il, le, lui)" w:date="2024-10-08T11:29:00Z" w16du:dateUtc="2024-10-08T15:29:00Z">
              <w:tcPr>
                <w:tcW w:w="0" w:type="dxa"/>
                <w:noWrap/>
                <w:vAlign w:val="bottom"/>
                <w:hideMark/>
              </w:tcPr>
            </w:tcPrChange>
          </w:tcPr>
          <w:p w14:paraId="58546AD1" w14:textId="7B3DDDA8"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35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59"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69</w:delText>
              </w:r>
            </w:del>
          </w:p>
        </w:tc>
        <w:tc>
          <w:tcPr>
            <w:tcW w:w="738" w:type="dxa"/>
            <w:noWrap/>
            <w:vAlign w:val="bottom"/>
            <w:hideMark/>
            <w:tcPrChange w:id="2360" w:author="Fernandes, Richard (he, him, his | il, le, lui)" w:date="2024-10-08T11:29:00Z" w16du:dateUtc="2024-10-08T15:29:00Z">
              <w:tcPr>
                <w:tcW w:w="0" w:type="dxa"/>
                <w:noWrap/>
                <w:vAlign w:val="bottom"/>
                <w:hideMark/>
              </w:tcPr>
            </w:tcPrChange>
          </w:tcPr>
          <w:p w14:paraId="3992BC60" w14:textId="72417170"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36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62" w:author="Fernandes, Richard (he, him, his | il, le, lui)" w:date="2024-10-08T16:50:00Z" w16du:dateUtc="2024-10-08T20:50:00Z">
              <w:r w:rsidDel="00035628">
                <w:rPr>
                  <w:rFonts w:ascii="Aptos Narrow" w:hAnsi="Aptos Narrow"/>
                  <w:color w:val="000000"/>
                </w:rPr>
                <w:delText>3.32</w:delText>
              </w:r>
            </w:del>
          </w:p>
        </w:tc>
        <w:tc>
          <w:tcPr>
            <w:tcW w:w="886" w:type="dxa"/>
            <w:noWrap/>
            <w:vAlign w:val="bottom"/>
            <w:hideMark/>
            <w:tcPrChange w:id="2363" w:author="Fernandes, Richard (he, him, his | il, le, lui)" w:date="2024-10-08T11:29:00Z" w16du:dateUtc="2024-10-08T15:29:00Z">
              <w:tcPr>
                <w:tcW w:w="0" w:type="dxa"/>
                <w:noWrap/>
                <w:vAlign w:val="bottom"/>
                <w:hideMark/>
              </w:tcPr>
            </w:tcPrChange>
          </w:tcPr>
          <w:p w14:paraId="4D5190A8" w14:textId="361D768A"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36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65" w:author="Fernandes, Richard (he, him, his | il, le, lui)" w:date="2024-10-08T16:50:00Z" w16du:dateUtc="2024-10-08T20:50:00Z">
              <w:r w:rsidDel="00035628">
                <w:rPr>
                  <w:rFonts w:ascii="Aptos Narrow" w:hAnsi="Aptos Narrow"/>
                  <w:color w:val="000000"/>
                </w:rPr>
                <w:delText>3.15</w:delText>
              </w:r>
            </w:del>
          </w:p>
        </w:tc>
        <w:tc>
          <w:tcPr>
            <w:tcW w:w="835" w:type="dxa"/>
            <w:noWrap/>
            <w:vAlign w:val="bottom"/>
            <w:hideMark/>
            <w:tcPrChange w:id="2366" w:author="Fernandes, Richard (he, him, his | il, le, lui)" w:date="2024-10-08T11:29:00Z" w16du:dateUtc="2024-10-08T15:29:00Z">
              <w:tcPr>
                <w:tcW w:w="0" w:type="dxa"/>
                <w:noWrap/>
                <w:vAlign w:val="bottom"/>
                <w:hideMark/>
              </w:tcPr>
            </w:tcPrChange>
          </w:tcPr>
          <w:p w14:paraId="4D275871" w14:textId="347697F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6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68" w:author="Fernandes, Richard (he, him, his | il, le, lui)" w:date="2024-10-08T16:50:00Z" w16du:dateUtc="2024-10-08T20:50:00Z">
              <w:r w:rsidDel="00035628">
                <w:rPr>
                  <w:rFonts w:ascii="Aptos Narrow" w:hAnsi="Aptos Narrow"/>
                  <w:color w:val="000000"/>
                </w:rPr>
                <w:delText>2.28</w:delText>
              </w:r>
            </w:del>
          </w:p>
        </w:tc>
        <w:tc>
          <w:tcPr>
            <w:tcW w:w="886" w:type="dxa"/>
            <w:noWrap/>
            <w:vAlign w:val="bottom"/>
            <w:hideMark/>
            <w:tcPrChange w:id="2369" w:author="Fernandes, Richard (he, him, his | il, le, lui)" w:date="2024-10-08T11:29:00Z" w16du:dateUtc="2024-10-08T15:29:00Z">
              <w:tcPr>
                <w:tcW w:w="0" w:type="dxa"/>
                <w:noWrap/>
                <w:vAlign w:val="bottom"/>
                <w:hideMark/>
              </w:tcPr>
            </w:tcPrChange>
          </w:tcPr>
          <w:p w14:paraId="7978D7F7" w14:textId="6ADC77AC"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37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71" w:author="Fernandes, Richard (he, him, his | il, le, lui)" w:date="2024-10-08T16:50:00Z" w16du:dateUtc="2024-10-08T20:50:00Z">
              <w:r w:rsidDel="00035628">
                <w:rPr>
                  <w:rFonts w:ascii="Aptos Narrow" w:hAnsi="Aptos Narrow"/>
                  <w:color w:val="000000"/>
                </w:rPr>
                <w:delText>2.16</w:delText>
              </w:r>
            </w:del>
          </w:p>
        </w:tc>
      </w:tr>
      <w:tr w:rsidR="00704632" w:rsidRPr="00023833" w:rsidDel="00035628" w14:paraId="0EB9AF74" w14:textId="59F616DD" w:rsidTr="00704632">
        <w:trPr>
          <w:cnfStyle w:val="000000100000" w:firstRow="0" w:lastRow="0" w:firstColumn="0" w:lastColumn="0" w:oddVBand="0" w:evenVBand="0" w:oddHBand="1" w:evenHBand="0" w:firstRowFirstColumn="0" w:firstRowLastColumn="0" w:lastRowFirstColumn="0" w:lastRowLastColumn="0"/>
          <w:trHeight w:val="295"/>
          <w:del w:id="2372"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6DFBA5D" w14:textId="22B12149" w:rsidR="00AA581A" w:rsidRPr="00023833" w:rsidDel="00035628" w:rsidRDefault="00C87B44">
            <w:pPr>
              <w:rPr>
                <w:del w:id="237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74" w:author="Fernandes, Richard (he, him, his | il, le, lui)" w:date="2024-10-08T16:50:00Z" w16du:dateUtc="2024-10-08T20:50:00Z">
              <w:r w:rsidDel="00035628">
                <w:rPr>
                  <w:rFonts w:ascii="Aptos Narrow" w:hAnsi="Aptos Narrow"/>
                  <w:color w:val="000000"/>
                </w:rPr>
                <w:delText xml:space="preserve">TEAK </w:delText>
              </w:r>
            </w:del>
          </w:p>
        </w:tc>
        <w:tc>
          <w:tcPr>
            <w:tcW w:w="1210" w:type="dxa"/>
            <w:noWrap/>
            <w:vAlign w:val="bottom"/>
            <w:hideMark/>
          </w:tcPr>
          <w:p w14:paraId="2FFD5E3F" w14:textId="190BCA0D"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7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76" w:author="Fernandes, Richard (he, him, his | il, le, lui)" w:date="2024-10-08T16:50:00Z" w16du:dateUtc="2024-10-08T20:50:00Z">
              <w:r w:rsidDel="00035628">
                <w:rPr>
                  <w:rFonts w:ascii="Aptos Narrow" w:hAnsi="Aptos Narrow"/>
                  <w:color w:val="000000"/>
                </w:rPr>
                <w:delText>25-May-21</w:delText>
              </w:r>
            </w:del>
          </w:p>
        </w:tc>
        <w:tc>
          <w:tcPr>
            <w:tcW w:w="1191" w:type="dxa"/>
            <w:noWrap/>
            <w:vAlign w:val="bottom"/>
            <w:hideMark/>
          </w:tcPr>
          <w:p w14:paraId="26157646" w14:textId="2F93F666"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7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78" w:author="Fernandes, Richard (he, him, his | il, le, lui)" w:date="2024-10-08T16:50:00Z" w16du:dateUtc="2024-10-08T20:50:00Z">
              <w:r w:rsidDel="00035628">
                <w:rPr>
                  <w:rFonts w:ascii="Aptos Narrow" w:hAnsi="Aptos Narrow"/>
                  <w:color w:val="000000"/>
                </w:rPr>
                <w:delText>TEAK_047</w:delText>
              </w:r>
            </w:del>
          </w:p>
        </w:tc>
        <w:tc>
          <w:tcPr>
            <w:tcW w:w="910" w:type="dxa"/>
            <w:noWrap/>
            <w:vAlign w:val="bottom"/>
            <w:hideMark/>
          </w:tcPr>
          <w:p w14:paraId="206717AD" w14:textId="3ED6D58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7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80" w:author="Fernandes, Richard (he, him, his | il, le, lui)" w:date="2024-10-08T16:50:00Z" w16du:dateUtc="2024-10-08T20:50:00Z">
              <w:r w:rsidDel="00035628">
                <w:rPr>
                  <w:rFonts w:ascii="Aptos Narrow" w:hAnsi="Aptos Narrow"/>
                  <w:color w:val="000000"/>
                </w:rPr>
                <w:delText>35</w:delText>
              </w:r>
            </w:del>
          </w:p>
        </w:tc>
        <w:tc>
          <w:tcPr>
            <w:tcW w:w="962" w:type="dxa"/>
            <w:noWrap/>
            <w:vAlign w:val="bottom"/>
            <w:hideMark/>
          </w:tcPr>
          <w:p w14:paraId="2E03FCD3" w14:textId="6AA6D89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8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82" w:author="Fernandes, Richard (he, him, his | il, le, lui)" w:date="2024-10-08T16:50:00Z" w16du:dateUtc="2024-10-08T20:50:00Z">
              <w:r w:rsidDel="00035628">
                <w:rPr>
                  <w:rFonts w:ascii="Aptos Narrow" w:hAnsi="Aptos Narrow"/>
                  <w:color w:val="000000"/>
                </w:rPr>
                <w:delText>3.11</w:delText>
              </w:r>
            </w:del>
          </w:p>
        </w:tc>
        <w:tc>
          <w:tcPr>
            <w:tcW w:w="962" w:type="dxa"/>
            <w:noWrap/>
            <w:vAlign w:val="bottom"/>
            <w:hideMark/>
          </w:tcPr>
          <w:p w14:paraId="6A06EE3C" w14:textId="4B6B01A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8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84" w:author="Fernandes, Richard (he, him, his | il, le, lui)" w:date="2024-10-08T16:50:00Z" w16du:dateUtc="2024-10-08T20:50:00Z">
              <w:r w:rsidDel="00035628">
                <w:rPr>
                  <w:rFonts w:ascii="Aptos Narrow" w:hAnsi="Aptos Narrow"/>
                  <w:color w:val="000000"/>
                </w:rPr>
                <w:delText>1.03</w:delText>
              </w:r>
            </w:del>
          </w:p>
        </w:tc>
        <w:tc>
          <w:tcPr>
            <w:tcW w:w="962" w:type="dxa"/>
            <w:noWrap/>
            <w:vAlign w:val="bottom"/>
            <w:hideMark/>
          </w:tcPr>
          <w:p w14:paraId="26EE6DDB" w14:textId="3B20A156"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8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86" w:author="Fernandes, Richard (he, him, his | il, le, lui)" w:date="2024-10-08T16:50:00Z" w16du:dateUtc="2024-10-08T20:50:00Z">
              <w:r w:rsidDel="00035628">
                <w:rPr>
                  <w:rFonts w:ascii="Aptos Narrow" w:hAnsi="Aptos Narrow"/>
                  <w:color w:val="000000"/>
                </w:rPr>
                <w:delText>2.08</w:delText>
              </w:r>
            </w:del>
          </w:p>
        </w:tc>
        <w:tc>
          <w:tcPr>
            <w:tcW w:w="1054" w:type="dxa"/>
            <w:noWrap/>
            <w:vAlign w:val="bottom"/>
            <w:hideMark/>
          </w:tcPr>
          <w:p w14:paraId="23F94047" w14:textId="65CB2221"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38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88" w:author="Fernandes, Richard (he, him, his | il, le, lui)" w:date="2024-10-08T16:50:00Z" w16du:dateUtc="2024-10-08T20:50:00Z">
              <w:r w:rsidDel="00035628">
                <w:rPr>
                  <w:rFonts w:ascii="Aptos Narrow" w:hAnsi="Aptos Narrow"/>
                  <w:color w:val="000000"/>
                </w:rPr>
                <w:delText>0.67</w:delText>
              </w:r>
            </w:del>
          </w:p>
        </w:tc>
        <w:tc>
          <w:tcPr>
            <w:tcW w:w="738" w:type="dxa"/>
            <w:noWrap/>
            <w:vAlign w:val="bottom"/>
            <w:hideMark/>
          </w:tcPr>
          <w:p w14:paraId="2C23B5D7" w14:textId="5AE95ED2"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8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90" w:author="Fernandes, Richard (he, him, his | il, le, lui)" w:date="2024-10-08T16:50:00Z" w16du:dateUtc="2024-10-08T20:50:00Z">
              <w:r w:rsidDel="00035628">
                <w:rPr>
                  <w:rFonts w:ascii="Aptos Narrow" w:hAnsi="Aptos Narrow"/>
                  <w:color w:val="000000"/>
                </w:rPr>
                <w:delText>3.31</w:delText>
              </w:r>
            </w:del>
          </w:p>
        </w:tc>
        <w:tc>
          <w:tcPr>
            <w:tcW w:w="886" w:type="dxa"/>
            <w:noWrap/>
            <w:vAlign w:val="bottom"/>
            <w:hideMark/>
          </w:tcPr>
          <w:p w14:paraId="7103CEF8" w14:textId="5C3798D0"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39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92" w:author="Fernandes, Richard (he, him, his | il, le, lui)" w:date="2024-10-08T16:50:00Z" w16du:dateUtc="2024-10-08T20:50:00Z">
              <w:r w:rsidDel="00035628">
                <w:rPr>
                  <w:rFonts w:ascii="Aptos Narrow" w:hAnsi="Aptos Narrow"/>
                  <w:color w:val="000000"/>
                </w:rPr>
                <w:delText>3.32</w:delText>
              </w:r>
            </w:del>
          </w:p>
        </w:tc>
        <w:tc>
          <w:tcPr>
            <w:tcW w:w="835" w:type="dxa"/>
            <w:noWrap/>
            <w:vAlign w:val="bottom"/>
            <w:hideMark/>
          </w:tcPr>
          <w:p w14:paraId="3A280671" w14:textId="614E40B4"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9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94" w:author="Fernandes, Richard (he, him, his | il, le, lui)" w:date="2024-10-08T16:50:00Z" w16du:dateUtc="2024-10-08T20:50:00Z">
              <w:r w:rsidDel="00035628">
                <w:rPr>
                  <w:rFonts w:ascii="Aptos Narrow" w:hAnsi="Aptos Narrow"/>
                  <w:color w:val="000000"/>
                </w:rPr>
                <w:delText>2.21</w:delText>
              </w:r>
            </w:del>
          </w:p>
        </w:tc>
        <w:tc>
          <w:tcPr>
            <w:tcW w:w="886" w:type="dxa"/>
            <w:noWrap/>
            <w:vAlign w:val="bottom"/>
            <w:hideMark/>
          </w:tcPr>
          <w:p w14:paraId="2C8BEAC1" w14:textId="5116277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39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396" w:author="Fernandes, Richard (he, him, his | il, le, lui)" w:date="2024-10-08T16:50:00Z" w16du:dateUtc="2024-10-08T20:50:00Z">
              <w:r w:rsidDel="00035628">
                <w:rPr>
                  <w:rFonts w:ascii="Aptos Narrow" w:hAnsi="Aptos Narrow"/>
                  <w:color w:val="000000"/>
                </w:rPr>
                <w:delText>2.22</w:delText>
              </w:r>
            </w:del>
          </w:p>
        </w:tc>
      </w:tr>
      <w:tr w:rsidR="00AA581A" w:rsidRPr="00023833" w:rsidDel="00035628" w14:paraId="0632D120" w14:textId="2B86DCFA" w:rsidTr="00704632">
        <w:tblPrEx>
          <w:tblW w:w="11366" w:type="dxa"/>
          <w:tblPrExChange w:id="2397" w:author="Fernandes, Richard (he, him, his | il, le, lui)" w:date="2024-10-08T11:29:00Z" w16du:dateUtc="2024-10-08T15:29:00Z">
            <w:tblPrEx>
              <w:tblW w:w="11366" w:type="dxa"/>
            </w:tblPrEx>
          </w:tblPrExChange>
        </w:tblPrEx>
        <w:trPr>
          <w:trHeight w:val="295"/>
          <w:del w:id="2398" w:author="Fernandes, Richard (he, him, his | il, le, lui)" w:date="2024-10-08T16:50:00Z" w16du:dateUtc="2024-10-08T20:50:00Z"/>
          <w:trPrChange w:id="2399"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400" w:author="Fernandes, Richard (he, him, his | il, le, lui)" w:date="2024-10-08T11:29:00Z" w16du:dateUtc="2024-10-08T15:29:00Z">
              <w:tcPr>
                <w:tcW w:w="0" w:type="dxa"/>
                <w:noWrap/>
                <w:vAlign w:val="bottom"/>
                <w:hideMark/>
              </w:tcPr>
            </w:tcPrChange>
          </w:tcPr>
          <w:p w14:paraId="048CB79B" w14:textId="0C6DE8BC" w:rsidR="00AA581A" w:rsidRPr="00023833" w:rsidDel="00035628" w:rsidRDefault="00C87B44">
            <w:pPr>
              <w:rPr>
                <w:del w:id="240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02" w:author="Fernandes, Richard (he, him, his | il, le, lui)" w:date="2024-10-08T16:50:00Z" w16du:dateUtc="2024-10-08T20:50:00Z">
              <w:r w:rsidDel="00035628">
                <w:rPr>
                  <w:rFonts w:ascii="Aptos Narrow" w:hAnsi="Aptos Narrow"/>
                  <w:color w:val="000000"/>
                </w:rPr>
                <w:delText xml:space="preserve">TEAK </w:delText>
              </w:r>
            </w:del>
          </w:p>
        </w:tc>
        <w:tc>
          <w:tcPr>
            <w:tcW w:w="1210" w:type="dxa"/>
            <w:noWrap/>
            <w:vAlign w:val="bottom"/>
            <w:hideMark/>
            <w:tcPrChange w:id="2403" w:author="Fernandes, Richard (he, him, his | il, le, lui)" w:date="2024-10-08T11:29:00Z" w16du:dateUtc="2024-10-08T15:29:00Z">
              <w:tcPr>
                <w:tcW w:w="0" w:type="dxa"/>
                <w:noWrap/>
                <w:vAlign w:val="bottom"/>
                <w:hideMark/>
              </w:tcPr>
            </w:tcPrChange>
          </w:tcPr>
          <w:p w14:paraId="256C6D35" w14:textId="089C898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0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05" w:author="Fernandes, Richard (he, him, his | il, le, lui)" w:date="2024-10-08T16:50:00Z" w16du:dateUtc="2024-10-08T20:50:00Z">
              <w:r w:rsidDel="00035628">
                <w:rPr>
                  <w:rFonts w:ascii="Aptos Narrow" w:hAnsi="Aptos Narrow"/>
                  <w:color w:val="000000"/>
                </w:rPr>
                <w:delText>25-May-21</w:delText>
              </w:r>
            </w:del>
          </w:p>
        </w:tc>
        <w:tc>
          <w:tcPr>
            <w:tcW w:w="1191" w:type="dxa"/>
            <w:noWrap/>
            <w:vAlign w:val="bottom"/>
            <w:hideMark/>
            <w:tcPrChange w:id="2406" w:author="Fernandes, Richard (he, him, his | il, le, lui)" w:date="2024-10-08T11:29:00Z" w16du:dateUtc="2024-10-08T15:29:00Z">
              <w:tcPr>
                <w:tcW w:w="0" w:type="dxa"/>
                <w:noWrap/>
                <w:vAlign w:val="bottom"/>
                <w:hideMark/>
              </w:tcPr>
            </w:tcPrChange>
          </w:tcPr>
          <w:p w14:paraId="4BA65110" w14:textId="4BFD60EB"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0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08" w:author="Fernandes, Richard (he, him, his | il, le, lui)" w:date="2024-10-08T16:50:00Z" w16du:dateUtc="2024-10-08T20:50:00Z">
              <w:r w:rsidDel="00035628">
                <w:rPr>
                  <w:rFonts w:ascii="Aptos Narrow" w:hAnsi="Aptos Narrow"/>
                  <w:color w:val="000000"/>
                </w:rPr>
                <w:delText>TEAK_057</w:delText>
              </w:r>
            </w:del>
          </w:p>
        </w:tc>
        <w:tc>
          <w:tcPr>
            <w:tcW w:w="910" w:type="dxa"/>
            <w:noWrap/>
            <w:vAlign w:val="bottom"/>
            <w:hideMark/>
            <w:tcPrChange w:id="2409" w:author="Fernandes, Richard (he, him, his | il, le, lui)" w:date="2024-10-08T11:29:00Z" w16du:dateUtc="2024-10-08T15:29:00Z">
              <w:tcPr>
                <w:tcW w:w="0" w:type="dxa"/>
                <w:noWrap/>
                <w:vAlign w:val="bottom"/>
                <w:hideMark/>
              </w:tcPr>
            </w:tcPrChange>
          </w:tcPr>
          <w:p w14:paraId="46809F3D" w14:textId="78DE6AE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1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11" w:author="Fernandes, Richard (he, him, his | il, le, lui)" w:date="2024-10-08T16:50:00Z" w16du:dateUtc="2024-10-08T20:50:00Z">
              <w:r w:rsidDel="00035628">
                <w:rPr>
                  <w:rFonts w:ascii="Aptos Narrow" w:hAnsi="Aptos Narrow"/>
                  <w:color w:val="000000"/>
                </w:rPr>
                <w:delText>35</w:delText>
              </w:r>
            </w:del>
          </w:p>
        </w:tc>
        <w:tc>
          <w:tcPr>
            <w:tcW w:w="962" w:type="dxa"/>
            <w:noWrap/>
            <w:vAlign w:val="bottom"/>
            <w:hideMark/>
            <w:tcPrChange w:id="2412" w:author="Fernandes, Richard (he, him, his | il, le, lui)" w:date="2024-10-08T11:29:00Z" w16du:dateUtc="2024-10-08T15:29:00Z">
              <w:tcPr>
                <w:tcW w:w="0" w:type="dxa"/>
                <w:noWrap/>
                <w:vAlign w:val="bottom"/>
                <w:hideMark/>
              </w:tcPr>
            </w:tcPrChange>
          </w:tcPr>
          <w:p w14:paraId="4F69CB7D" w14:textId="40C8B39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14" w:author="Fernandes, Richard (he, him, his | il, le, lui)" w:date="2024-10-08T16:50:00Z" w16du:dateUtc="2024-10-08T20:50:00Z">
              <w:r w:rsidDel="00035628">
                <w:rPr>
                  <w:rFonts w:ascii="Aptos Narrow" w:hAnsi="Aptos Narrow"/>
                  <w:color w:val="000000"/>
                </w:rPr>
                <w:delText>4.86</w:delText>
              </w:r>
            </w:del>
          </w:p>
        </w:tc>
        <w:tc>
          <w:tcPr>
            <w:tcW w:w="962" w:type="dxa"/>
            <w:noWrap/>
            <w:vAlign w:val="bottom"/>
            <w:hideMark/>
            <w:tcPrChange w:id="2415" w:author="Fernandes, Richard (he, him, his | il, le, lui)" w:date="2024-10-08T11:29:00Z" w16du:dateUtc="2024-10-08T15:29:00Z">
              <w:tcPr>
                <w:tcW w:w="0" w:type="dxa"/>
                <w:noWrap/>
                <w:vAlign w:val="bottom"/>
                <w:hideMark/>
              </w:tcPr>
            </w:tcPrChange>
          </w:tcPr>
          <w:p w14:paraId="28B05C91" w14:textId="395F55A8"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1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17" w:author="Fernandes, Richard (he, him, his | il, le, lui)" w:date="2024-10-08T16:50:00Z" w16du:dateUtc="2024-10-08T20:50:00Z">
              <w:r w:rsidDel="00035628">
                <w:rPr>
                  <w:rFonts w:ascii="Aptos Narrow" w:hAnsi="Aptos Narrow"/>
                  <w:color w:val="000000"/>
                </w:rPr>
                <w:delText>1.73</w:delText>
              </w:r>
            </w:del>
          </w:p>
        </w:tc>
        <w:tc>
          <w:tcPr>
            <w:tcW w:w="962" w:type="dxa"/>
            <w:noWrap/>
            <w:vAlign w:val="bottom"/>
            <w:hideMark/>
            <w:tcPrChange w:id="2418" w:author="Fernandes, Richard (he, him, his | il, le, lui)" w:date="2024-10-08T11:29:00Z" w16du:dateUtc="2024-10-08T15:29:00Z">
              <w:tcPr>
                <w:tcW w:w="0" w:type="dxa"/>
                <w:noWrap/>
                <w:vAlign w:val="bottom"/>
                <w:hideMark/>
              </w:tcPr>
            </w:tcPrChange>
          </w:tcPr>
          <w:p w14:paraId="10DBFE92" w14:textId="7291C94E"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20" w:author="Fernandes, Richard (he, him, his | il, le, lui)" w:date="2024-10-08T16:50:00Z" w16du:dateUtc="2024-10-08T20:50:00Z">
              <w:r w:rsidDel="00035628">
                <w:rPr>
                  <w:rFonts w:ascii="Aptos Narrow" w:hAnsi="Aptos Narrow"/>
                  <w:color w:val="000000"/>
                </w:rPr>
                <w:delText>3.13</w:delText>
              </w:r>
            </w:del>
          </w:p>
        </w:tc>
        <w:tc>
          <w:tcPr>
            <w:tcW w:w="1054" w:type="dxa"/>
            <w:noWrap/>
            <w:vAlign w:val="bottom"/>
            <w:hideMark/>
            <w:tcPrChange w:id="2421" w:author="Fernandes, Richard (he, him, his | il, le, lui)" w:date="2024-10-08T11:29:00Z" w16du:dateUtc="2024-10-08T15:29:00Z">
              <w:tcPr>
                <w:tcW w:w="0" w:type="dxa"/>
                <w:noWrap/>
                <w:vAlign w:val="bottom"/>
                <w:hideMark/>
              </w:tcPr>
            </w:tcPrChange>
          </w:tcPr>
          <w:p w14:paraId="62C1DCFC" w14:textId="74D978AF"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42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23"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64</w:delText>
              </w:r>
            </w:del>
          </w:p>
        </w:tc>
        <w:tc>
          <w:tcPr>
            <w:tcW w:w="738" w:type="dxa"/>
            <w:noWrap/>
            <w:vAlign w:val="bottom"/>
            <w:hideMark/>
            <w:tcPrChange w:id="2424" w:author="Fernandes, Richard (he, him, his | il, le, lui)" w:date="2024-10-08T11:29:00Z" w16du:dateUtc="2024-10-08T15:29:00Z">
              <w:tcPr>
                <w:tcW w:w="0" w:type="dxa"/>
                <w:noWrap/>
                <w:vAlign w:val="bottom"/>
                <w:hideMark/>
              </w:tcPr>
            </w:tcPrChange>
          </w:tcPr>
          <w:p w14:paraId="4247A75B" w14:textId="20400525"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2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26" w:author="Fernandes, Richard (he, him, his | il, le, lui)" w:date="2024-10-08T16:50:00Z" w16du:dateUtc="2024-10-08T20:50:00Z">
              <w:r w:rsidDel="00035628">
                <w:rPr>
                  <w:rFonts w:ascii="Aptos Narrow" w:hAnsi="Aptos Narrow"/>
                  <w:color w:val="000000"/>
                </w:rPr>
                <w:delText>4.85</w:delText>
              </w:r>
            </w:del>
          </w:p>
        </w:tc>
        <w:tc>
          <w:tcPr>
            <w:tcW w:w="886" w:type="dxa"/>
            <w:noWrap/>
            <w:vAlign w:val="bottom"/>
            <w:hideMark/>
            <w:tcPrChange w:id="2427" w:author="Fernandes, Richard (he, him, his | il, le, lui)" w:date="2024-10-08T11:29:00Z" w16du:dateUtc="2024-10-08T15:29:00Z">
              <w:tcPr>
                <w:tcW w:w="0" w:type="dxa"/>
                <w:noWrap/>
                <w:vAlign w:val="bottom"/>
                <w:hideMark/>
              </w:tcPr>
            </w:tcPrChange>
          </w:tcPr>
          <w:p w14:paraId="51EC38E8" w14:textId="78A00907"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2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29" w:author="Fernandes, Richard (he, him, his | il, le, lui)" w:date="2024-10-08T16:50:00Z" w16du:dateUtc="2024-10-08T20:50:00Z">
              <w:r w:rsidDel="00035628">
                <w:rPr>
                  <w:rFonts w:ascii="Aptos Narrow" w:hAnsi="Aptos Narrow"/>
                  <w:color w:val="000000"/>
                </w:rPr>
                <w:delText>4.43</w:delText>
              </w:r>
            </w:del>
          </w:p>
        </w:tc>
        <w:tc>
          <w:tcPr>
            <w:tcW w:w="835" w:type="dxa"/>
            <w:noWrap/>
            <w:vAlign w:val="bottom"/>
            <w:hideMark/>
            <w:tcPrChange w:id="2430" w:author="Fernandes, Richard (he, him, his | il, le, lui)" w:date="2024-10-08T11:29:00Z" w16du:dateUtc="2024-10-08T15:29:00Z">
              <w:tcPr>
                <w:tcW w:w="0" w:type="dxa"/>
                <w:noWrap/>
                <w:vAlign w:val="bottom"/>
                <w:hideMark/>
              </w:tcPr>
            </w:tcPrChange>
          </w:tcPr>
          <w:p w14:paraId="6E4FF6DE" w14:textId="197A3100"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3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32" w:author="Fernandes, Richard (he, him, his | il, le, lui)" w:date="2024-10-08T16:50:00Z" w16du:dateUtc="2024-10-08T20:50:00Z">
              <w:r w:rsidDel="00035628">
                <w:rPr>
                  <w:rFonts w:ascii="Aptos Narrow" w:hAnsi="Aptos Narrow"/>
                  <w:color w:val="000000"/>
                </w:rPr>
                <w:delText>3.12</w:delText>
              </w:r>
            </w:del>
          </w:p>
        </w:tc>
        <w:tc>
          <w:tcPr>
            <w:tcW w:w="886" w:type="dxa"/>
            <w:noWrap/>
            <w:vAlign w:val="bottom"/>
            <w:hideMark/>
            <w:tcPrChange w:id="2433" w:author="Fernandes, Richard (he, him, his | il, le, lui)" w:date="2024-10-08T11:29:00Z" w16du:dateUtc="2024-10-08T15:29:00Z">
              <w:tcPr>
                <w:tcW w:w="0" w:type="dxa"/>
                <w:noWrap/>
                <w:vAlign w:val="bottom"/>
                <w:hideMark/>
              </w:tcPr>
            </w:tcPrChange>
          </w:tcPr>
          <w:p w14:paraId="0CBE93A5" w14:textId="1837B0D0"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3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35" w:author="Fernandes, Richard (he, him, his | il, le, lui)" w:date="2024-10-08T16:50:00Z" w16du:dateUtc="2024-10-08T20:50:00Z">
              <w:r w:rsidDel="00035628">
                <w:rPr>
                  <w:rFonts w:ascii="Aptos Narrow" w:hAnsi="Aptos Narrow"/>
                  <w:color w:val="000000"/>
                </w:rPr>
                <w:delText>2.85</w:delText>
              </w:r>
            </w:del>
          </w:p>
        </w:tc>
      </w:tr>
      <w:tr w:rsidR="00704632" w:rsidRPr="00023833" w:rsidDel="00035628" w14:paraId="7F01D5BC" w14:textId="618AE697" w:rsidTr="00704632">
        <w:trPr>
          <w:cnfStyle w:val="000000100000" w:firstRow="0" w:lastRow="0" w:firstColumn="0" w:lastColumn="0" w:oddVBand="0" w:evenVBand="0" w:oddHBand="1" w:evenHBand="0" w:firstRowFirstColumn="0" w:firstRowLastColumn="0" w:lastRowFirstColumn="0" w:lastRowLastColumn="0"/>
          <w:trHeight w:val="295"/>
          <w:del w:id="2436"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668D643B" w14:textId="53266D63" w:rsidR="00AA581A" w:rsidRPr="00023833" w:rsidDel="00035628" w:rsidRDefault="00C87B44">
            <w:pPr>
              <w:rPr>
                <w:del w:id="243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38" w:author="Fernandes, Richard (he, him, his | il, le, lui)" w:date="2024-10-08T16:50:00Z" w16du:dateUtc="2024-10-08T20:50:00Z">
              <w:r w:rsidDel="00035628">
                <w:rPr>
                  <w:rFonts w:ascii="Aptos Narrow" w:hAnsi="Aptos Narrow"/>
                  <w:color w:val="000000"/>
                </w:rPr>
                <w:delText>UKFS</w:delText>
              </w:r>
            </w:del>
          </w:p>
        </w:tc>
        <w:tc>
          <w:tcPr>
            <w:tcW w:w="1210" w:type="dxa"/>
            <w:noWrap/>
            <w:vAlign w:val="bottom"/>
            <w:hideMark/>
          </w:tcPr>
          <w:p w14:paraId="594B20B2" w14:textId="0DCFB65E"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43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40" w:author="Fernandes, Richard (he, him, his | il, le, lui)" w:date="2024-10-08T16:50:00Z" w16du:dateUtc="2024-10-08T20:50:00Z">
              <w:r w:rsidDel="00035628">
                <w:rPr>
                  <w:rFonts w:ascii="Aptos Narrow" w:hAnsi="Aptos Narrow"/>
                  <w:color w:val="000000"/>
                </w:rPr>
                <w:delText>05-Apr-22</w:delText>
              </w:r>
            </w:del>
          </w:p>
        </w:tc>
        <w:tc>
          <w:tcPr>
            <w:tcW w:w="1191" w:type="dxa"/>
            <w:noWrap/>
            <w:vAlign w:val="bottom"/>
            <w:hideMark/>
          </w:tcPr>
          <w:p w14:paraId="323230C5" w14:textId="6CC74D27"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4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42" w:author="Fernandes, Richard (he, him, his | il, le, lui)" w:date="2024-10-08T16:50:00Z" w16du:dateUtc="2024-10-08T20:50:00Z">
              <w:r w:rsidDel="00035628">
                <w:rPr>
                  <w:rFonts w:ascii="Aptos Narrow" w:hAnsi="Aptos Narrow"/>
                  <w:color w:val="000000"/>
                </w:rPr>
                <w:delText>UKFS_051</w:delText>
              </w:r>
            </w:del>
          </w:p>
        </w:tc>
        <w:tc>
          <w:tcPr>
            <w:tcW w:w="910" w:type="dxa"/>
            <w:noWrap/>
            <w:vAlign w:val="bottom"/>
            <w:hideMark/>
          </w:tcPr>
          <w:p w14:paraId="4A85C2D1" w14:textId="38E2A317"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44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44" w:author="Fernandes, Richard (he, him, his | il, le, lui)" w:date="2024-10-08T16:50:00Z" w16du:dateUtc="2024-10-08T20:50:00Z">
              <w:r w:rsidDel="00035628">
                <w:rPr>
                  <w:rFonts w:ascii="Aptos Narrow" w:hAnsi="Aptos Narrow"/>
                  <w:color w:val="000000"/>
                </w:rPr>
                <w:delText>19</w:delText>
              </w:r>
            </w:del>
          </w:p>
        </w:tc>
        <w:tc>
          <w:tcPr>
            <w:tcW w:w="962" w:type="dxa"/>
            <w:noWrap/>
            <w:vAlign w:val="bottom"/>
            <w:hideMark/>
          </w:tcPr>
          <w:p w14:paraId="088FB02F" w14:textId="760975E4"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44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46" w:author="Fernandes, Richard (he, him, his | il, le, lui)" w:date="2024-10-08T16:50:00Z" w16du:dateUtc="2024-10-08T20:50:00Z">
              <w:r w:rsidDel="00035628">
                <w:rPr>
                  <w:rFonts w:ascii="Aptos Narrow" w:hAnsi="Aptos Narrow"/>
                  <w:color w:val="000000"/>
                </w:rPr>
                <w:delText>2.11</w:delText>
              </w:r>
            </w:del>
          </w:p>
        </w:tc>
        <w:tc>
          <w:tcPr>
            <w:tcW w:w="962" w:type="dxa"/>
            <w:noWrap/>
            <w:vAlign w:val="bottom"/>
            <w:hideMark/>
          </w:tcPr>
          <w:p w14:paraId="0B66AFE7" w14:textId="6EE4E62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4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48" w:author="Fernandes, Richard (he, him, his | il, le, lui)" w:date="2024-10-08T16:50:00Z" w16du:dateUtc="2024-10-08T20:50:00Z">
              <w:r w:rsidDel="00035628">
                <w:rPr>
                  <w:rFonts w:ascii="Aptos Narrow" w:hAnsi="Aptos Narrow"/>
                  <w:color w:val="000000"/>
                </w:rPr>
                <w:delText>0.47</w:delText>
              </w:r>
            </w:del>
          </w:p>
        </w:tc>
        <w:tc>
          <w:tcPr>
            <w:tcW w:w="962" w:type="dxa"/>
            <w:noWrap/>
            <w:vAlign w:val="bottom"/>
            <w:hideMark/>
          </w:tcPr>
          <w:p w14:paraId="7D76E690" w14:textId="4D495F30"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44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50" w:author="Fernandes, Richard (he, him, his | il, le, lui)" w:date="2024-10-08T16:50:00Z" w16du:dateUtc="2024-10-08T20:50:00Z">
              <w:r w:rsidDel="00035628">
                <w:rPr>
                  <w:rFonts w:ascii="Aptos Narrow" w:hAnsi="Aptos Narrow"/>
                  <w:color w:val="000000"/>
                </w:rPr>
                <w:delText>1.64</w:delText>
              </w:r>
            </w:del>
          </w:p>
        </w:tc>
        <w:tc>
          <w:tcPr>
            <w:tcW w:w="1054" w:type="dxa"/>
            <w:noWrap/>
            <w:vAlign w:val="bottom"/>
            <w:hideMark/>
          </w:tcPr>
          <w:p w14:paraId="5578249D" w14:textId="558AAECA"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45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52"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78</w:delText>
              </w:r>
            </w:del>
          </w:p>
        </w:tc>
        <w:tc>
          <w:tcPr>
            <w:tcW w:w="738" w:type="dxa"/>
            <w:noWrap/>
            <w:vAlign w:val="bottom"/>
            <w:hideMark/>
          </w:tcPr>
          <w:p w14:paraId="7D217013" w14:textId="4113A1F6"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4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54" w:author="Fernandes, Richard (he, him, his | il, le, lui)" w:date="2024-10-08T16:50:00Z" w16du:dateUtc="2024-10-08T20:50:00Z">
              <w:r w:rsidDel="00035628">
                <w:rPr>
                  <w:rFonts w:ascii="Aptos Narrow" w:hAnsi="Aptos Narrow"/>
                  <w:color w:val="000000"/>
                </w:rPr>
                <w:delText>2.57</w:delText>
              </w:r>
            </w:del>
          </w:p>
        </w:tc>
        <w:tc>
          <w:tcPr>
            <w:tcW w:w="886" w:type="dxa"/>
            <w:noWrap/>
            <w:vAlign w:val="bottom"/>
            <w:hideMark/>
          </w:tcPr>
          <w:p w14:paraId="06D58F54" w14:textId="4E162B76"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245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56" w:author="Fernandes, Richard (he, him, his | il, le, lui)" w:date="2024-10-08T16:50:00Z" w16du:dateUtc="2024-10-08T20:50:00Z">
              <w:r w:rsidDel="00035628">
                <w:rPr>
                  <w:rFonts w:ascii="Aptos Narrow" w:hAnsi="Aptos Narrow"/>
                  <w:color w:val="000000"/>
                </w:rPr>
                <w:delText>3.</w:delText>
              </w:r>
              <w:r w:rsidR="00C87B44" w:rsidDel="00035628">
                <w:rPr>
                  <w:rFonts w:ascii="Aptos Narrow" w:hAnsi="Aptos Narrow"/>
                  <w:color w:val="000000"/>
                </w:rPr>
                <w:delText>02</w:delText>
              </w:r>
            </w:del>
          </w:p>
        </w:tc>
        <w:tc>
          <w:tcPr>
            <w:tcW w:w="835" w:type="dxa"/>
            <w:noWrap/>
            <w:vAlign w:val="bottom"/>
            <w:hideMark/>
          </w:tcPr>
          <w:p w14:paraId="49E837E5" w14:textId="169EF5C8"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45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58"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00</w:delText>
              </w:r>
            </w:del>
          </w:p>
        </w:tc>
        <w:tc>
          <w:tcPr>
            <w:tcW w:w="886" w:type="dxa"/>
            <w:noWrap/>
            <w:vAlign w:val="bottom"/>
            <w:hideMark/>
          </w:tcPr>
          <w:p w14:paraId="6CB536BD" w14:textId="28690FAB"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45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60" w:author="Fernandes, Richard (he, him, his | il, le, lui)" w:date="2024-10-08T16:50:00Z" w16du:dateUtc="2024-10-08T20:50:00Z">
              <w:r w:rsidDel="00035628">
                <w:rPr>
                  <w:rFonts w:ascii="Aptos Narrow" w:hAnsi="Aptos Narrow"/>
                  <w:color w:val="000000"/>
                </w:rPr>
                <w:delText>2.</w:delText>
              </w:r>
              <w:r w:rsidR="00C87B44" w:rsidDel="00035628">
                <w:rPr>
                  <w:rFonts w:ascii="Aptos Narrow" w:hAnsi="Aptos Narrow"/>
                  <w:color w:val="000000"/>
                </w:rPr>
                <w:delText>35</w:delText>
              </w:r>
            </w:del>
          </w:p>
        </w:tc>
      </w:tr>
      <w:tr w:rsidR="00AA581A" w:rsidRPr="00023833" w:rsidDel="00035628" w14:paraId="441CCE73" w14:textId="69860C16" w:rsidTr="00704632">
        <w:tblPrEx>
          <w:tblW w:w="11366" w:type="dxa"/>
          <w:tblPrExChange w:id="2461" w:author="Fernandes, Richard (he, him, his | il, le, lui)" w:date="2024-10-08T11:29:00Z" w16du:dateUtc="2024-10-08T15:29:00Z">
            <w:tblPrEx>
              <w:tblW w:w="11366" w:type="dxa"/>
            </w:tblPrEx>
          </w:tblPrExChange>
        </w:tblPrEx>
        <w:trPr>
          <w:trHeight w:val="295"/>
          <w:del w:id="2462" w:author="Fernandes, Richard (he, him, his | il, le, lui)" w:date="2024-10-08T16:50:00Z" w16du:dateUtc="2024-10-08T20:50:00Z"/>
          <w:trPrChange w:id="2463"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464" w:author="Fernandes, Richard (he, him, his | il, le, lui)" w:date="2024-10-08T11:29:00Z" w16du:dateUtc="2024-10-08T15:29:00Z">
              <w:tcPr>
                <w:tcW w:w="0" w:type="dxa"/>
                <w:noWrap/>
                <w:vAlign w:val="bottom"/>
                <w:hideMark/>
              </w:tcPr>
            </w:tcPrChange>
          </w:tcPr>
          <w:p w14:paraId="04718EDA" w14:textId="79030F50" w:rsidR="00AA581A" w:rsidRPr="00023833" w:rsidDel="00035628" w:rsidRDefault="00C87B44">
            <w:pPr>
              <w:rPr>
                <w:del w:id="246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66" w:author="Fernandes, Richard (he, him, his | il, le, lui)" w:date="2024-10-08T16:50:00Z" w16du:dateUtc="2024-10-08T20:50:00Z">
              <w:r w:rsidDel="00035628">
                <w:rPr>
                  <w:rFonts w:ascii="Aptos Narrow" w:hAnsi="Aptos Narrow"/>
                  <w:color w:val="000000"/>
                </w:rPr>
                <w:delText>WREF</w:delText>
              </w:r>
            </w:del>
          </w:p>
        </w:tc>
        <w:tc>
          <w:tcPr>
            <w:tcW w:w="1210" w:type="dxa"/>
            <w:noWrap/>
            <w:vAlign w:val="bottom"/>
            <w:hideMark/>
            <w:tcPrChange w:id="2467" w:author="Fernandes, Richard (he, him, his | il, le, lui)" w:date="2024-10-08T11:29:00Z" w16du:dateUtc="2024-10-08T15:29:00Z">
              <w:tcPr>
                <w:tcW w:w="0" w:type="dxa"/>
                <w:noWrap/>
                <w:vAlign w:val="bottom"/>
                <w:hideMark/>
              </w:tcPr>
            </w:tcPrChange>
          </w:tcPr>
          <w:p w14:paraId="1381F6EC" w14:textId="1E6F3B3F"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6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69" w:author="Fernandes, Richard (he, him, his | il, le, lui)" w:date="2024-10-08T16:50:00Z" w16du:dateUtc="2024-10-08T20:50:00Z">
              <w:r w:rsidDel="00035628">
                <w:rPr>
                  <w:rFonts w:ascii="Aptos Narrow" w:hAnsi="Aptos Narrow"/>
                  <w:color w:val="000000"/>
                </w:rPr>
                <w:delText>22-Apr-19</w:delText>
              </w:r>
            </w:del>
          </w:p>
        </w:tc>
        <w:tc>
          <w:tcPr>
            <w:tcW w:w="1191" w:type="dxa"/>
            <w:noWrap/>
            <w:vAlign w:val="bottom"/>
            <w:hideMark/>
            <w:tcPrChange w:id="2470" w:author="Fernandes, Richard (he, him, his | il, le, lui)" w:date="2024-10-08T11:29:00Z" w16du:dateUtc="2024-10-08T15:29:00Z">
              <w:tcPr>
                <w:tcW w:w="0" w:type="dxa"/>
                <w:noWrap/>
                <w:vAlign w:val="bottom"/>
                <w:hideMark/>
              </w:tcPr>
            </w:tcPrChange>
          </w:tcPr>
          <w:p w14:paraId="7BEA7846" w14:textId="471CA908"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7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72" w:author="Fernandes, Richard (he, him, his | il, le, lui)" w:date="2024-10-08T16:50:00Z" w16du:dateUtc="2024-10-08T20:50:00Z">
              <w:r w:rsidDel="00035628">
                <w:rPr>
                  <w:rFonts w:ascii="Aptos Narrow" w:hAnsi="Aptos Narrow"/>
                  <w:color w:val="000000"/>
                </w:rPr>
                <w:delText>WREF_078</w:delText>
              </w:r>
            </w:del>
          </w:p>
        </w:tc>
        <w:tc>
          <w:tcPr>
            <w:tcW w:w="910" w:type="dxa"/>
            <w:noWrap/>
            <w:vAlign w:val="bottom"/>
            <w:hideMark/>
            <w:tcPrChange w:id="2473" w:author="Fernandes, Richard (he, him, his | il, le, lui)" w:date="2024-10-08T11:29:00Z" w16du:dateUtc="2024-10-08T15:29:00Z">
              <w:tcPr>
                <w:tcW w:w="0" w:type="dxa"/>
                <w:noWrap/>
                <w:vAlign w:val="bottom"/>
                <w:hideMark/>
              </w:tcPr>
            </w:tcPrChange>
          </w:tcPr>
          <w:p w14:paraId="6D150CA3" w14:textId="19A7E5B1"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7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75" w:author="Fernandes, Richard (he, him, his | il, le, lui)" w:date="2024-10-08T16:50:00Z" w16du:dateUtc="2024-10-08T20:50:00Z">
              <w:r w:rsidDel="00035628">
                <w:rPr>
                  <w:rFonts w:ascii="Aptos Narrow" w:hAnsi="Aptos Narrow"/>
                  <w:color w:val="000000"/>
                </w:rPr>
                <w:delText>50</w:delText>
              </w:r>
            </w:del>
          </w:p>
        </w:tc>
        <w:tc>
          <w:tcPr>
            <w:tcW w:w="962" w:type="dxa"/>
            <w:noWrap/>
            <w:vAlign w:val="bottom"/>
            <w:hideMark/>
            <w:tcPrChange w:id="2476" w:author="Fernandes, Richard (he, him, his | il, le, lui)" w:date="2024-10-08T11:29:00Z" w16du:dateUtc="2024-10-08T15:29:00Z">
              <w:tcPr>
                <w:tcW w:w="0" w:type="dxa"/>
                <w:noWrap/>
                <w:vAlign w:val="bottom"/>
                <w:hideMark/>
              </w:tcPr>
            </w:tcPrChange>
          </w:tcPr>
          <w:p w14:paraId="5B92C91E" w14:textId="75E061DC"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47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78" w:author="Fernandes, Richard (he, him, his | il, le, lui)" w:date="2024-10-08T16:50:00Z" w16du:dateUtc="2024-10-08T20:50:00Z">
              <w:r w:rsidDel="00035628">
                <w:rPr>
                  <w:rFonts w:ascii="Aptos Narrow" w:hAnsi="Aptos Narrow"/>
                  <w:color w:val="000000"/>
                </w:rPr>
                <w:delText>3.</w:delText>
              </w:r>
              <w:r w:rsidR="00C87B44" w:rsidDel="00035628">
                <w:rPr>
                  <w:rFonts w:ascii="Aptos Narrow" w:hAnsi="Aptos Narrow"/>
                  <w:color w:val="000000"/>
                </w:rPr>
                <w:delText>83</w:delText>
              </w:r>
            </w:del>
          </w:p>
        </w:tc>
        <w:tc>
          <w:tcPr>
            <w:tcW w:w="962" w:type="dxa"/>
            <w:noWrap/>
            <w:vAlign w:val="bottom"/>
            <w:hideMark/>
            <w:tcPrChange w:id="2479" w:author="Fernandes, Richard (he, him, his | il, le, lui)" w:date="2024-10-08T11:29:00Z" w16du:dateUtc="2024-10-08T15:29:00Z">
              <w:tcPr>
                <w:tcW w:w="0" w:type="dxa"/>
                <w:noWrap/>
                <w:vAlign w:val="bottom"/>
                <w:hideMark/>
              </w:tcPr>
            </w:tcPrChange>
          </w:tcPr>
          <w:p w14:paraId="293A6023" w14:textId="5D810ADC"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8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81" w:author="Fernandes, Richard (he, him, his | il, le, lui)" w:date="2024-10-08T16:50:00Z" w16du:dateUtc="2024-10-08T20:50:00Z">
              <w:r w:rsidDel="00035628">
                <w:rPr>
                  <w:rFonts w:ascii="Aptos Narrow" w:hAnsi="Aptos Narrow"/>
                  <w:color w:val="000000"/>
                </w:rPr>
                <w:delText>0.69</w:delText>
              </w:r>
            </w:del>
          </w:p>
        </w:tc>
        <w:tc>
          <w:tcPr>
            <w:tcW w:w="962" w:type="dxa"/>
            <w:noWrap/>
            <w:vAlign w:val="bottom"/>
            <w:hideMark/>
            <w:tcPrChange w:id="2482" w:author="Fernandes, Richard (he, him, his | il, le, lui)" w:date="2024-10-08T11:29:00Z" w16du:dateUtc="2024-10-08T15:29:00Z">
              <w:tcPr>
                <w:tcW w:w="0" w:type="dxa"/>
                <w:noWrap/>
                <w:vAlign w:val="bottom"/>
                <w:hideMark/>
              </w:tcPr>
            </w:tcPrChange>
          </w:tcPr>
          <w:p w14:paraId="3F86E932" w14:textId="6D3CE95D"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8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84" w:author="Fernandes, Richard (he, him, his | il, le, lui)" w:date="2024-10-08T16:50:00Z" w16du:dateUtc="2024-10-08T20:50:00Z">
              <w:r w:rsidDel="00035628">
                <w:rPr>
                  <w:rFonts w:ascii="Aptos Narrow" w:hAnsi="Aptos Narrow"/>
                  <w:color w:val="000000"/>
                </w:rPr>
                <w:delText>3.14</w:delText>
              </w:r>
            </w:del>
          </w:p>
        </w:tc>
        <w:tc>
          <w:tcPr>
            <w:tcW w:w="1054" w:type="dxa"/>
            <w:noWrap/>
            <w:vAlign w:val="bottom"/>
            <w:hideMark/>
            <w:tcPrChange w:id="2485" w:author="Fernandes, Richard (he, him, his | il, le, lui)" w:date="2024-10-08T11:29:00Z" w16du:dateUtc="2024-10-08T15:29:00Z">
              <w:tcPr>
                <w:tcW w:w="0" w:type="dxa"/>
                <w:noWrap/>
                <w:vAlign w:val="bottom"/>
                <w:hideMark/>
              </w:tcPr>
            </w:tcPrChange>
          </w:tcPr>
          <w:p w14:paraId="35ACEBC5" w14:textId="63654624"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48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87"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82</w:delText>
              </w:r>
            </w:del>
          </w:p>
        </w:tc>
        <w:tc>
          <w:tcPr>
            <w:tcW w:w="738" w:type="dxa"/>
            <w:noWrap/>
            <w:vAlign w:val="bottom"/>
            <w:hideMark/>
            <w:tcPrChange w:id="2488" w:author="Fernandes, Richard (he, him, his | il, le, lui)" w:date="2024-10-08T11:29:00Z" w16du:dateUtc="2024-10-08T15:29:00Z">
              <w:tcPr>
                <w:tcW w:w="0" w:type="dxa"/>
                <w:noWrap/>
                <w:vAlign w:val="bottom"/>
                <w:hideMark/>
              </w:tcPr>
            </w:tcPrChange>
          </w:tcPr>
          <w:p w14:paraId="45DDBEC8" w14:textId="33D12706"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8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90" w:author="Fernandes, Richard (he, him, his | il, le, lui)" w:date="2024-10-08T16:50:00Z" w16du:dateUtc="2024-10-08T20:50:00Z">
              <w:r w:rsidDel="00035628">
                <w:rPr>
                  <w:rFonts w:ascii="Aptos Narrow" w:hAnsi="Aptos Narrow"/>
                  <w:color w:val="000000"/>
                </w:rPr>
                <w:delText>4.94</w:delText>
              </w:r>
            </w:del>
          </w:p>
        </w:tc>
        <w:tc>
          <w:tcPr>
            <w:tcW w:w="886" w:type="dxa"/>
            <w:noWrap/>
            <w:vAlign w:val="bottom"/>
            <w:hideMark/>
            <w:tcPrChange w:id="2491" w:author="Fernandes, Richard (he, him, his | il, le, lui)" w:date="2024-10-08T11:29:00Z" w16du:dateUtc="2024-10-08T15:29:00Z">
              <w:tcPr>
                <w:tcW w:w="0" w:type="dxa"/>
                <w:noWrap/>
                <w:vAlign w:val="bottom"/>
                <w:hideMark/>
              </w:tcPr>
            </w:tcPrChange>
          </w:tcPr>
          <w:p w14:paraId="66ECCCCE" w14:textId="29E2A3C2"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49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93" w:author="Fernandes, Richard (he, him, his | il, le, lui)" w:date="2024-10-08T16:50:00Z" w16du:dateUtc="2024-10-08T20:50:00Z">
              <w:r w:rsidDel="00035628">
                <w:rPr>
                  <w:rFonts w:ascii="Aptos Narrow" w:hAnsi="Aptos Narrow"/>
                  <w:color w:val="000000"/>
                </w:rPr>
                <w:delText>4.42</w:delText>
              </w:r>
            </w:del>
          </w:p>
        </w:tc>
        <w:tc>
          <w:tcPr>
            <w:tcW w:w="835" w:type="dxa"/>
            <w:noWrap/>
            <w:vAlign w:val="bottom"/>
            <w:hideMark/>
            <w:tcPrChange w:id="2494" w:author="Fernandes, Richard (he, him, his | il, le, lui)" w:date="2024-10-08T11:29:00Z" w16du:dateUtc="2024-10-08T15:29:00Z">
              <w:tcPr>
                <w:tcW w:w="0" w:type="dxa"/>
                <w:noWrap/>
                <w:vAlign w:val="bottom"/>
                <w:hideMark/>
              </w:tcPr>
            </w:tcPrChange>
          </w:tcPr>
          <w:p w14:paraId="2579E5FC" w14:textId="049EEC5C"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9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96" w:author="Fernandes, Richard (he, him, his | il, le, lui)" w:date="2024-10-08T16:50:00Z" w16du:dateUtc="2024-10-08T20:50:00Z">
              <w:r w:rsidDel="00035628">
                <w:rPr>
                  <w:rFonts w:ascii="Aptos Narrow" w:hAnsi="Aptos Narrow"/>
                  <w:color w:val="000000"/>
                </w:rPr>
                <w:delText>4.05</w:delText>
              </w:r>
            </w:del>
          </w:p>
        </w:tc>
        <w:tc>
          <w:tcPr>
            <w:tcW w:w="886" w:type="dxa"/>
            <w:noWrap/>
            <w:vAlign w:val="bottom"/>
            <w:hideMark/>
            <w:tcPrChange w:id="2497" w:author="Fernandes, Richard (he, him, his | il, le, lui)" w:date="2024-10-08T11:29:00Z" w16du:dateUtc="2024-10-08T15:29:00Z">
              <w:tcPr>
                <w:tcW w:w="0" w:type="dxa"/>
                <w:noWrap/>
                <w:vAlign w:val="bottom"/>
                <w:hideMark/>
              </w:tcPr>
            </w:tcPrChange>
          </w:tcPr>
          <w:p w14:paraId="5078C4A5" w14:textId="6C6493C6"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49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499" w:author="Fernandes, Richard (he, him, his | il, le, lui)" w:date="2024-10-08T16:50:00Z" w16du:dateUtc="2024-10-08T20:50:00Z">
              <w:r w:rsidDel="00035628">
                <w:rPr>
                  <w:rFonts w:ascii="Aptos Narrow" w:hAnsi="Aptos Narrow"/>
                  <w:color w:val="000000"/>
                </w:rPr>
                <w:delText>3.62</w:delText>
              </w:r>
            </w:del>
          </w:p>
        </w:tc>
      </w:tr>
      <w:tr w:rsidR="00704632" w:rsidRPr="00023833" w:rsidDel="00035628" w14:paraId="4D416FF1" w14:textId="14FFA770" w:rsidTr="00704632">
        <w:trPr>
          <w:cnfStyle w:val="000000100000" w:firstRow="0" w:lastRow="0" w:firstColumn="0" w:lastColumn="0" w:oddVBand="0" w:evenVBand="0" w:oddHBand="1" w:evenHBand="0" w:firstRowFirstColumn="0" w:firstRowLastColumn="0" w:lastRowFirstColumn="0" w:lastRowLastColumn="0"/>
          <w:trHeight w:val="295"/>
          <w:del w:id="2500" w:author="Fernandes, Richard (he, him, his | il, le, lui)" w:date="2024-10-08T16:50:00Z" w16du:dateUtc="2024-10-08T20:50:00Z"/>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
          <w:p w14:paraId="2028E9D2" w14:textId="1EBFAAB8" w:rsidR="00AA581A" w:rsidRPr="00023833" w:rsidDel="00035628" w:rsidRDefault="00C87B44">
            <w:pPr>
              <w:rPr>
                <w:del w:id="250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02" w:author="Fernandes, Richard (he, him, his | il, le, lui)" w:date="2024-10-08T16:50:00Z" w16du:dateUtc="2024-10-08T20:50:00Z">
              <w:r w:rsidDel="00035628">
                <w:rPr>
                  <w:rFonts w:ascii="Aptos Narrow" w:hAnsi="Aptos Narrow"/>
                  <w:color w:val="000000"/>
                </w:rPr>
                <w:delText>WREF</w:delText>
              </w:r>
            </w:del>
          </w:p>
        </w:tc>
        <w:tc>
          <w:tcPr>
            <w:tcW w:w="1210" w:type="dxa"/>
            <w:noWrap/>
            <w:vAlign w:val="bottom"/>
            <w:hideMark/>
          </w:tcPr>
          <w:p w14:paraId="5C9EE12C" w14:textId="71F9D6F8"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0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04" w:author="Fernandes, Richard (he, him, his | il, le, lui)" w:date="2024-10-08T16:50:00Z" w16du:dateUtc="2024-10-08T20:50:00Z">
              <w:r w:rsidDel="00035628">
                <w:rPr>
                  <w:rFonts w:ascii="Aptos Narrow" w:hAnsi="Aptos Narrow"/>
                  <w:color w:val="000000"/>
                </w:rPr>
                <w:delText>22-Apr-19</w:delText>
              </w:r>
            </w:del>
          </w:p>
        </w:tc>
        <w:tc>
          <w:tcPr>
            <w:tcW w:w="1191" w:type="dxa"/>
            <w:noWrap/>
            <w:vAlign w:val="bottom"/>
            <w:hideMark/>
          </w:tcPr>
          <w:p w14:paraId="5631448D" w14:textId="08E83B08" w:rsidR="00AA581A" w:rsidRPr="00023833" w:rsidDel="00035628" w:rsidRDefault="00C87B44">
            <w:pPr>
              <w:cnfStyle w:val="000000100000" w:firstRow="0" w:lastRow="0" w:firstColumn="0" w:lastColumn="0" w:oddVBand="0" w:evenVBand="0" w:oddHBand="1" w:evenHBand="0" w:firstRowFirstColumn="0" w:firstRowLastColumn="0" w:lastRowFirstColumn="0" w:lastRowLastColumn="0"/>
              <w:rPr>
                <w:del w:id="250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06" w:author="Fernandes, Richard (he, him, his | il, le, lui)" w:date="2024-10-08T16:50:00Z" w16du:dateUtc="2024-10-08T20:50:00Z">
              <w:r w:rsidDel="00035628">
                <w:rPr>
                  <w:rFonts w:ascii="Aptos Narrow" w:hAnsi="Aptos Narrow"/>
                  <w:color w:val="000000"/>
                </w:rPr>
                <w:delText>WREF_082</w:delText>
              </w:r>
            </w:del>
          </w:p>
        </w:tc>
        <w:tc>
          <w:tcPr>
            <w:tcW w:w="910" w:type="dxa"/>
            <w:noWrap/>
            <w:vAlign w:val="bottom"/>
            <w:hideMark/>
          </w:tcPr>
          <w:p w14:paraId="3B1FC0D2" w14:textId="778D329F"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0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08" w:author="Fernandes, Richard (he, him, his | il, le, lui)" w:date="2024-10-08T16:50:00Z" w16du:dateUtc="2024-10-08T20:50:00Z">
              <w:r w:rsidDel="00035628">
                <w:rPr>
                  <w:rFonts w:ascii="Aptos Narrow" w:hAnsi="Aptos Narrow"/>
                  <w:color w:val="000000"/>
                </w:rPr>
                <w:delText>50</w:delText>
              </w:r>
            </w:del>
          </w:p>
        </w:tc>
        <w:tc>
          <w:tcPr>
            <w:tcW w:w="962" w:type="dxa"/>
            <w:noWrap/>
            <w:vAlign w:val="bottom"/>
            <w:hideMark/>
          </w:tcPr>
          <w:p w14:paraId="4C350BD5" w14:textId="589C5F3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0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10" w:author="Fernandes, Richard (he, him, his | il, le, lui)" w:date="2024-10-08T16:50:00Z" w16du:dateUtc="2024-10-08T20:50:00Z">
              <w:r w:rsidDel="00035628">
                <w:rPr>
                  <w:rFonts w:ascii="Aptos Narrow" w:hAnsi="Aptos Narrow"/>
                  <w:color w:val="000000"/>
                </w:rPr>
                <w:delText>3.53</w:delText>
              </w:r>
            </w:del>
          </w:p>
        </w:tc>
        <w:tc>
          <w:tcPr>
            <w:tcW w:w="962" w:type="dxa"/>
            <w:noWrap/>
            <w:vAlign w:val="bottom"/>
            <w:hideMark/>
          </w:tcPr>
          <w:p w14:paraId="2A13D886" w14:textId="61894C10"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1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12" w:author="Fernandes, Richard (he, him, his | il, le, lui)" w:date="2024-10-08T16:50:00Z" w16du:dateUtc="2024-10-08T20:50:00Z">
              <w:r w:rsidDel="00035628">
                <w:rPr>
                  <w:rFonts w:ascii="Aptos Narrow" w:hAnsi="Aptos Narrow"/>
                  <w:color w:val="000000"/>
                </w:rPr>
                <w:delText>0.97</w:delText>
              </w:r>
            </w:del>
          </w:p>
        </w:tc>
        <w:tc>
          <w:tcPr>
            <w:tcW w:w="962" w:type="dxa"/>
            <w:noWrap/>
            <w:vAlign w:val="bottom"/>
            <w:hideMark/>
          </w:tcPr>
          <w:p w14:paraId="566666F8" w14:textId="58F83E15"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1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14" w:author="Fernandes, Richard (he, him, his | il, le, lui)" w:date="2024-10-08T16:50:00Z" w16du:dateUtc="2024-10-08T20:50:00Z">
              <w:r w:rsidDel="00035628">
                <w:rPr>
                  <w:rFonts w:ascii="Aptos Narrow" w:hAnsi="Aptos Narrow"/>
                  <w:color w:val="000000"/>
                </w:rPr>
                <w:delText>2.56</w:delText>
              </w:r>
            </w:del>
          </w:p>
        </w:tc>
        <w:tc>
          <w:tcPr>
            <w:tcW w:w="1054" w:type="dxa"/>
            <w:noWrap/>
            <w:vAlign w:val="bottom"/>
            <w:hideMark/>
          </w:tcPr>
          <w:p w14:paraId="31890D37" w14:textId="02BB19EB"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51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16"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73</w:delText>
              </w:r>
            </w:del>
          </w:p>
        </w:tc>
        <w:tc>
          <w:tcPr>
            <w:tcW w:w="738" w:type="dxa"/>
            <w:noWrap/>
            <w:vAlign w:val="bottom"/>
            <w:hideMark/>
          </w:tcPr>
          <w:p w14:paraId="71CCB7A4" w14:textId="6D35DE47"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251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18" w:author="Fernandes, Richard (he, him, his | il, le, lui)" w:date="2024-10-08T16:50:00Z" w16du:dateUtc="2024-10-08T20:50:00Z">
              <w:r w:rsidDel="00035628">
                <w:rPr>
                  <w:rFonts w:ascii="Aptos Narrow" w:hAnsi="Aptos Narrow"/>
                  <w:color w:val="000000"/>
                </w:rPr>
                <w:delText>4.</w:delText>
              </w:r>
              <w:r w:rsidR="00C87B44" w:rsidDel="00035628">
                <w:rPr>
                  <w:rFonts w:ascii="Aptos Narrow" w:hAnsi="Aptos Narrow"/>
                  <w:color w:val="000000"/>
                </w:rPr>
                <w:delText>45</w:delText>
              </w:r>
            </w:del>
          </w:p>
        </w:tc>
        <w:tc>
          <w:tcPr>
            <w:tcW w:w="886" w:type="dxa"/>
            <w:noWrap/>
            <w:vAlign w:val="bottom"/>
            <w:hideMark/>
          </w:tcPr>
          <w:p w14:paraId="55AE056A" w14:textId="0411E359" w:rsidR="00AA581A" w:rsidRPr="00023833" w:rsidDel="00035628" w:rsidRDefault="00AA581A">
            <w:pPr>
              <w:cnfStyle w:val="000000100000" w:firstRow="0" w:lastRow="0" w:firstColumn="0" w:lastColumn="0" w:oddVBand="0" w:evenVBand="0" w:oddHBand="1" w:evenHBand="0" w:firstRowFirstColumn="0" w:firstRowLastColumn="0" w:lastRowFirstColumn="0" w:lastRowLastColumn="0"/>
              <w:rPr>
                <w:del w:id="251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20" w:author="Fernandes, Richard (he, him, his | il, le, lui)" w:date="2024-10-08T16:50:00Z" w16du:dateUtc="2024-10-08T20:50:00Z">
              <w:r w:rsidDel="00035628">
                <w:rPr>
                  <w:rFonts w:ascii="Aptos Narrow" w:hAnsi="Aptos Narrow"/>
                  <w:color w:val="000000"/>
                </w:rPr>
                <w:delText>4.</w:delText>
              </w:r>
              <w:r w:rsidR="00C87B44" w:rsidDel="00035628">
                <w:rPr>
                  <w:rFonts w:ascii="Aptos Narrow" w:hAnsi="Aptos Narrow"/>
                  <w:color w:val="000000"/>
                </w:rPr>
                <w:delText>82</w:delText>
              </w:r>
            </w:del>
          </w:p>
        </w:tc>
        <w:tc>
          <w:tcPr>
            <w:tcW w:w="835" w:type="dxa"/>
            <w:noWrap/>
            <w:vAlign w:val="bottom"/>
            <w:hideMark/>
          </w:tcPr>
          <w:p w14:paraId="101290A6" w14:textId="5BCBA0AD" w:rsidR="00AA581A" w:rsidRPr="00023833" w:rsidDel="00035628" w:rsidRDefault="00AA581A">
            <w:pPr>
              <w:jc w:val="right"/>
              <w:cnfStyle w:val="000000100000" w:firstRow="0" w:lastRow="0" w:firstColumn="0" w:lastColumn="0" w:oddVBand="0" w:evenVBand="0" w:oddHBand="1" w:evenHBand="0" w:firstRowFirstColumn="0" w:firstRowLastColumn="0" w:lastRowFirstColumn="0" w:lastRowLastColumn="0"/>
              <w:rPr>
                <w:del w:id="252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22" w:author="Fernandes, Richard (he, him, his | il, le, lui)" w:date="2024-10-08T16:50:00Z" w16du:dateUtc="2024-10-08T20:50:00Z">
              <w:r w:rsidDel="00035628">
                <w:rPr>
                  <w:rFonts w:ascii="Aptos Narrow" w:hAnsi="Aptos Narrow"/>
                  <w:color w:val="000000"/>
                </w:rPr>
                <w:delText>3.</w:delText>
              </w:r>
              <w:r w:rsidR="00C87B44" w:rsidDel="00035628">
                <w:rPr>
                  <w:rFonts w:ascii="Aptos Narrow" w:hAnsi="Aptos Narrow"/>
                  <w:color w:val="000000"/>
                </w:rPr>
                <w:delText>23</w:delText>
              </w:r>
            </w:del>
          </w:p>
        </w:tc>
        <w:tc>
          <w:tcPr>
            <w:tcW w:w="886" w:type="dxa"/>
            <w:noWrap/>
            <w:vAlign w:val="bottom"/>
            <w:hideMark/>
          </w:tcPr>
          <w:p w14:paraId="3343DB51" w14:textId="061CAC03" w:rsidR="00AA581A" w:rsidRPr="00023833" w:rsidDel="00035628" w:rsidRDefault="00C87B44">
            <w:pPr>
              <w:jc w:val="right"/>
              <w:cnfStyle w:val="000000100000" w:firstRow="0" w:lastRow="0" w:firstColumn="0" w:lastColumn="0" w:oddVBand="0" w:evenVBand="0" w:oddHBand="1" w:evenHBand="0" w:firstRowFirstColumn="0" w:firstRowLastColumn="0" w:lastRowFirstColumn="0" w:lastRowLastColumn="0"/>
              <w:rPr>
                <w:del w:id="252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24" w:author="Fernandes, Richard (he, him, his | il, le, lui)" w:date="2024-10-08T16:50:00Z" w16du:dateUtc="2024-10-08T20:50:00Z">
              <w:r w:rsidDel="00035628">
                <w:rPr>
                  <w:rFonts w:ascii="Aptos Narrow" w:hAnsi="Aptos Narrow"/>
                  <w:color w:val="000000"/>
                </w:rPr>
                <w:delText>3.50</w:delText>
              </w:r>
            </w:del>
          </w:p>
        </w:tc>
      </w:tr>
      <w:tr w:rsidR="00AA581A" w:rsidRPr="00023833" w:rsidDel="00035628" w14:paraId="525A0ACE" w14:textId="6274516F" w:rsidTr="00704632">
        <w:tblPrEx>
          <w:tblW w:w="11366" w:type="dxa"/>
          <w:tblPrExChange w:id="2525" w:author="Fernandes, Richard (he, him, his | il, le, lui)" w:date="2024-10-08T11:29:00Z" w16du:dateUtc="2024-10-08T15:29:00Z">
            <w:tblPrEx>
              <w:tblW w:w="11366" w:type="dxa"/>
            </w:tblPrEx>
          </w:tblPrExChange>
        </w:tblPrEx>
        <w:trPr>
          <w:trHeight w:val="295"/>
          <w:del w:id="2526" w:author="Fernandes, Richard (he, him, his | il, le, lui)" w:date="2024-10-08T16:50:00Z" w16du:dateUtc="2024-10-08T20:50:00Z"/>
          <w:trPrChange w:id="2527" w:author="Fernandes, Richard (he, him, his | il, le, lui)" w:date="2024-10-08T11:29:00Z" w16du:dateUtc="2024-10-08T15:29:00Z">
            <w:trPr>
              <w:trHeight w:val="295"/>
            </w:trPr>
          </w:trPrChange>
        </w:trPr>
        <w:tc>
          <w:tcPr>
            <w:cnfStyle w:val="001000000000" w:firstRow="0" w:lastRow="0" w:firstColumn="1" w:lastColumn="0" w:oddVBand="0" w:evenVBand="0" w:oddHBand="0" w:evenHBand="0" w:firstRowFirstColumn="0" w:firstRowLastColumn="0" w:lastRowFirstColumn="0" w:lastRowLastColumn="0"/>
            <w:tcW w:w="770" w:type="dxa"/>
            <w:noWrap/>
            <w:vAlign w:val="bottom"/>
            <w:hideMark/>
            <w:tcPrChange w:id="2528" w:author="Fernandes, Richard (he, him, his | il, le, lui)" w:date="2024-10-08T11:29:00Z" w16du:dateUtc="2024-10-08T15:29:00Z">
              <w:tcPr>
                <w:tcW w:w="0" w:type="dxa"/>
                <w:noWrap/>
                <w:vAlign w:val="bottom"/>
                <w:hideMark/>
              </w:tcPr>
            </w:tcPrChange>
          </w:tcPr>
          <w:p w14:paraId="62704F42" w14:textId="2CA0209E" w:rsidR="00AA581A" w:rsidRPr="00023833" w:rsidDel="00035628" w:rsidRDefault="00C87B44">
            <w:pPr>
              <w:rPr>
                <w:del w:id="252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30" w:author="Fernandes, Richard (he, him, his | il, le, lui)" w:date="2024-10-08T16:50:00Z" w16du:dateUtc="2024-10-08T20:50:00Z">
              <w:r w:rsidDel="00035628">
                <w:rPr>
                  <w:rFonts w:ascii="Aptos Narrow" w:hAnsi="Aptos Narrow"/>
                  <w:color w:val="000000"/>
                </w:rPr>
                <w:delText>WREF</w:delText>
              </w:r>
            </w:del>
          </w:p>
        </w:tc>
        <w:tc>
          <w:tcPr>
            <w:tcW w:w="1210" w:type="dxa"/>
            <w:noWrap/>
            <w:vAlign w:val="bottom"/>
            <w:hideMark/>
            <w:tcPrChange w:id="2531" w:author="Fernandes, Richard (he, him, his | il, le, lui)" w:date="2024-10-08T11:29:00Z" w16du:dateUtc="2024-10-08T15:29:00Z">
              <w:tcPr>
                <w:tcW w:w="0" w:type="dxa"/>
                <w:noWrap/>
                <w:vAlign w:val="bottom"/>
                <w:hideMark/>
              </w:tcPr>
            </w:tcPrChange>
          </w:tcPr>
          <w:p w14:paraId="099D8799" w14:textId="2E798273"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3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33" w:author="Fernandes, Richard (he, him, his | il, le, lui)" w:date="2024-10-08T16:50:00Z" w16du:dateUtc="2024-10-08T20:50:00Z">
              <w:r w:rsidDel="00035628">
                <w:rPr>
                  <w:rFonts w:ascii="Aptos Narrow" w:hAnsi="Aptos Narrow"/>
                  <w:color w:val="000000"/>
                </w:rPr>
                <w:delText>22</w:delText>
              </w:r>
              <w:r w:rsidR="00AA581A" w:rsidDel="00035628">
                <w:rPr>
                  <w:rFonts w:ascii="Aptos Narrow" w:hAnsi="Aptos Narrow"/>
                  <w:color w:val="000000"/>
                </w:rPr>
                <w:delText>-Apr-</w:delText>
              </w:r>
              <w:r w:rsidDel="00035628">
                <w:rPr>
                  <w:rFonts w:ascii="Aptos Narrow" w:hAnsi="Aptos Narrow"/>
                  <w:color w:val="000000"/>
                </w:rPr>
                <w:delText>19</w:delText>
              </w:r>
            </w:del>
          </w:p>
        </w:tc>
        <w:tc>
          <w:tcPr>
            <w:tcW w:w="1191" w:type="dxa"/>
            <w:noWrap/>
            <w:vAlign w:val="bottom"/>
            <w:hideMark/>
            <w:tcPrChange w:id="2534" w:author="Fernandes, Richard (he, him, his | il, le, lui)" w:date="2024-10-08T11:29:00Z" w16du:dateUtc="2024-10-08T15:29:00Z">
              <w:tcPr>
                <w:tcW w:w="0" w:type="dxa"/>
                <w:noWrap/>
                <w:vAlign w:val="bottom"/>
                <w:hideMark/>
              </w:tcPr>
            </w:tcPrChange>
          </w:tcPr>
          <w:p w14:paraId="7B67AC47" w14:textId="18B17EB1"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535"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36" w:author="Fernandes, Richard (he, him, his | il, le, lui)" w:date="2024-10-08T16:50:00Z" w16du:dateUtc="2024-10-08T20:50:00Z">
              <w:r w:rsidDel="00035628">
                <w:rPr>
                  <w:rFonts w:ascii="Aptos Narrow" w:hAnsi="Aptos Narrow"/>
                  <w:color w:val="000000"/>
                </w:rPr>
                <w:delText>WREF_088</w:delText>
              </w:r>
            </w:del>
          </w:p>
        </w:tc>
        <w:tc>
          <w:tcPr>
            <w:tcW w:w="910" w:type="dxa"/>
            <w:noWrap/>
            <w:vAlign w:val="bottom"/>
            <w:hideMark/>
            <w:tcPrChange w:id="2537" w:author="Fernandes, Richard (he, him, his | il, le, lui)" w:date="2024-10-08T11:29:00Z" w16du:dateUtc="2024-10-08T15:29:00Z">
              <w:tcPr>
                <w:tcW w:w="0" w:type="dxa"/>
                <w:noWrap/>
                <w:vAlign w:val="bottom"/>
                <w:hideMark/>
              </w:tcPr>
            </w:tcPrChange>
          </w:tcPr>
          <w:p w14:paraId="53492CBB" w14:textId="3A8A23BB"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38"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39" w:author="Fernandes, Richard (he, him, his | il, le, lui)" w:date="2024-10-08T16:50:00Z" w16du:dateUtc="2024-10-08T20:50:00Z">
              <w:r w:rsidDel="00035628">
                <w:rPr>
                  <w:rFonts w:ascii="Aptos Narrow" w:hAnsi="Aptos Narrow"/>
                  <w:color w:val="000000"/>
                </w:rPr>
                <w:delText>50</w:delText>
              </w:r>
            </w:del>
          </w:p>
        </w:tc>
        <w:tc>
          <w:tcPr>
            <w:tcW w:w="962" w:type="dxa"/>
            <w:noWrap/>
            <w:vAlign w:val="bottom"/>
            <w:hideMark/>
            <w:tcPrChange w:id="2540" w:author="Fernandes, Richard (he, him, his | il, le, lui)" w:date="2024-10-08T11:29:00Z" w16du:dateUtc="2024-10-08T15:29:00Z">
              <w:tcPr>
                <w:tcW w:w="0" w:type="dxa"/>
                <w:noWrap/>
                <w:vAlign w:val="bottom"/>
                <w:hideMark/>
              </w:tcPr>
            </w:tcPrChange>
          </w:tcPr>
          <w:p w14:paraId="3945F566" w14:textId="1B2A676E"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41"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42" w:author="Fernandes, Richard (he, him, his | il, le, lui)" w:date="2024-10-08T16:50:00Z" w16du:dateUtc="2024-10-08T20:50:00Z">
              <w:r w:rsidDel="00035628">
                <w:rPr>
                  <w:rFonts w:ascii="Aptos Narrow" w:hAnsi="Aptos Narrow"/>
                  <w:color w:val="000000"/>
                </w:rPr>
                <w:delText>3.82</w:delText>
              </w:r>
            </w:del>
          </w:p>
        </w:tc>
        <w:tc>
          <w:tcPr>
            <w:tcW w:w="962" w:type="dxa"/>
            <w:noWrap/>
            <w:vAlign w:val="bottom"/>
            <w:hideMark/>
            <w:tcPrChange w:id="2543" w:author="Fernandes, Richard (he, him, his | il, le, lui)" w:date="2024-10-08T11:29:00Z" w16du:dateUtc="2024-10-08T15:29:00Z">
              <w:tcPr>
                <w:tcW w:w="0" w:type="dxa"/>
                <w:noWrap/>
                <w:vAlign w:val="bottom"/>
                <w:hideMark/>
              </w:tcPr>
            </w:tcPrChange>
          </w:tcPr>
          <w:p w14:paraId="4BE4205F" w14:textId="22154DE9"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544"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45"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94</w:delText>
              </w:r>
            </w:del>
          </w:p>
        </w:tc>
        <w:tc>
          <w:tcPr>
            <w:tcW w:w="962" w:type="dxa"/>
            <w:noWrap/>
            <w:vAlign w:val="bottom"/>
            <w:hideMark/>
            <w:tcPrChange w:id="2546" w:author="Fernandes, Richard (he, him, his | il, le, lui)" w:date="2024-10-08T11:29:00Z" w16du:dateUtc="2024-10-08T15:29:00Z">
              <w:tcPr>
                <w:tcW w:w="0" w:type="dxa"/>
                <w:noWrap/>
                <w:vAlign w:val="bottom"/>
                <w:hideMark/>
              </w:tcPr>
            </w:tcPrChange>
          </w:tcPr>
          <w:p w14:paraId="09BABFF2" w14:textId="0146B9AE"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47"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48" w:author="Fernandes, Richard (he, him, his | il, le, lui)" w:date="2024-10-08T16:50:00Z" w16du:dateUtc="2024-10-08T20:50:00Z">
              <w:r w:rsidDel="00035628">
                <w:rPr>
                  <w:rFonts w:ascii="Aptos Narrow" w:hAnsi="Aptos Narrow"/>
                  <w:color w:val="000000"/>
                </w:rPr>
                <w:delText>2.88</w:delText>
              </w:r>
            </w:del>
          </w:p>
        </w:tc>
        <w:tc>
          <w:tcPr>
            <w:tcW w:w="1054" w:type="dxa"/>
            <w:noWrap/>
            <w:vAlign w:val="bottom"/>
            <w:hideMark/>
            <w:tcPrChange w:id="2549" w:author="Fernandes, Richard (he, him, his | il, le, lui)" w:date="2024-10-08T11:29:00Z" w16du:dateUtc="2024-10-08T15:29:00Z">
              <w:tcPr>
                <w:tcW w:w="0" w:type="dxa"/>
                <w:noWrap/>
                <w:vAlign w:val="bottom"/>
                <w:hideMark/>
              </w:tcPr>
            </w:tcPrChange>
          </w:tcPr>
          <w:p w14:paraId="5C625BD0" w14:textId="01C52906" w:rsidR="00AA581A" w:rsidRPr="00023833" w:rsidDel="00035628" w:rsidRDefault="00AA581A">
            <w:pPr>
              <w:jc w:val="right"/>
              <w:cnfStyle w:val="000000000000" w:firstRow="0" w:lastRow="0" w:firstColumn="0" w:lastColumn="0" w:oddVBand="0" w:evenVBand="0" w:oddHBand="0" w:evenHBand="0" w:firstRowFirstColumn="0" w:firstRowLastColumn="0" w:lastRowFirstColumn="0" w:lastRowLastColumn="0"/>
              <w:rPr>
                <w:del w:id="2550"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51" w:author="Fernandes, Richard (he, him, his | il, le, lui)" w:date="2024-10-08T16:50:00Z" w16du:dateUtc="2024-10-08T20:50:00Z">
              <w:r w:rsidDel="00035628">
                <w:rPr>
                  <w:rFonts w:ascii="Aptos Narrow" w:hAnsi="Aptos Narrow"/>
                  <w:color w:val="000000"/>
                </w:rPr>
                <w:delText>0.</w:delText>
              </w:r>
              <w:r w:rsidR="00C87B44" w:rsidDel="00035628">
                <w:rPr>
                  <w:rFonts w:ascii="Aptos Narrow" w:hAnsi="Aptos Narrow"/>
                  <w:color w:val="000000"/>
                </w:rPr>
                <w:delText>75</w:delText>
              </w:r>
            </w:del>
          </w:p>
        </w:tc>
        <w:tc>
          <w:tcPr>
            <w:tcW w:w="738" w:type="dxa"/>
            <w:noWrap/>
            <w:vAlign w:val="bottom"/>
            <w:hideMark/>
            <w:tcPrChange w:id="2552" w:author="Fernandes, Richard (he, him, his | il, le, lui)" w:date="2024-10-08T11:29:00Z" w16du:dateUtc="2024-10-08T15:29:00Z">
              <w:tcPr>
                <w:tcW w:w="0" w:type="dxa"/>
                <w:noWrap/>
                <w:vAlign w:val="bottom"/>
                <w:hideMark/>
              </w:tcPr>
            </w:tcPrChange>
          </w:tcPr>
          <w:p w14:paraId="44691D8B" w14:textId="000C6B9F" w:rsidR="00AA581A" w:rsidRPr="00023833" w:rsidDel="00035628" w:rsidRDefault="00C87B44">
            <w:pPr>
              <w:cnfStyle w:val="000000000000" w:firstRow="0" w:lastRow="0" w:firstColumn="0" w:lastColumn="0" w:oddVBand="0" w:evenVBand="0" w:oddHBand="0" w:evenHBand="0" w:firstRowFirstColumn="0" w:firstRowLastColumn="0" w:lastRowFirstColumn="0" w:lastRowLastColumn="0"/>
              <w:rPr>
                <w:del w:id="2553"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54" w:author="Fernandes, Richard (he, him, his | il, le, lui)" w:date="2024-10-08T16:50:00Z" w16du:dateUtc="2024-10-08T20:50:00Z">
              <w:r w:rsidDel="00035628">
                <w:rPr>
                  <w:rFonts w:ascii="Aptos Narrow" w:hAnsi="Aptos Narrow"/>
                  <w:color w:val="000000"/>
                </w:rPr>
                <w:delText>4.41</w:delText>
              </w:r>
            </w:del>
          </w:p>
        </w:tc>
        <w:tc>
          <w:tcPr>
            <w:tcW w:w="886" w:type="dxa"/>
            <w:noWrap/>
            <w:vAlign w:val="bottom"/>
            <w:hideMark/>
            <w:tcPrChange w:id="2555" w:author="Fernandes, Richard (he, him, his | il, le, lui)" w:date="2024-10-08T11:29:00Z" w16du:dateUtc="2024-10-08T15:29:00Z">
              <w:tcPr>
                <w:tcW w:w="0" w:type="dxa"/>
                <w:noWrap/>
                <w:vAlign w:val="bottom"/>
                <w:hideMark/>
              </w:tcPr>
            </w:tcPrChange>
          </w:tcPr>
          <w:p w14:paraId="0F9F3551" w14:textId="7A6FC06E" w:rsidR="00AA581A" w:rsidRPr="00023833" w:rsidDel="00035628" w:rsidRDefault="00AA581A">
            <w:pPr>
              <w:cnfStyle w:val="000000000000" w:firstRow="0" w:lastRow="0" w:firstColumn="0" w:lastColumn="0" w:oddVBand="0" w:evenVBand="0" w:oddHBand="0" w:evenHBand="0" w:firstRowFirstColumn="0" w:firstRowLastColumn="0" w:lastRowFirstColumn="0" w:lastRowLastColumn="0"/>
              <w:rPr>
                <w:del w:id="2556"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57" w:author="Fernandes, Richard (he, him, his | il, le, lui)" w:date="2024-10-08T16:50:00Z" w16du:dateUtc="2024-10-08T20:50:00Z">
              <w:r w:rsidDel="00035628">
                <w:rPr>
                  <w:rFonts w:ascii="Aptos Narrow" w:hAnsi="Aptos Narrow"/>
                  <w:color w:val="000000"/>
                </w:rPr>
                <w:delText>3.</w:delText>
              </w:r>
              <w:r w:rsidR="00C87B44" w:rsidDel="00035628">
                <w:rPr>
                  <w:rFonts w:ascii="Aptos Narrow" w:hAnsi="Aptos Narrow"/>
                  <w:color w:val="000000"/>
                </w:rPr>
                <w:delText>99</w:delText>
              </w:r>
            </w:del>
          </w:p>
        </w:tc>
        <w:tc>
          <w:tcPr>
            <w:tcW w:w="835" w:type="dxa"/>
            <w:noWrap/>
            <w:vAlign w:val="bottom"/>
            <w:hideMark/>
            <w:tcPrChange w:id="2558" w:author="Fernandes, Richard (he, him, his | il, le, lui)" w:date="2024-10-08T11:29:00Z" w16du:dateUtc="2024-10-08T15:29:00Z">
              <w:tcPr>
                <w:tcW w:w="0" w:type="dxa"/>
                <w:noWrap/>
                <w:vAlign w:val="bottom"/>
                <w:hideMark/>
              </w:tcPr>
            </w:tcPrChange>
          </w:tcPr>
          <w:p w14:paraId="69CD1367" w14:textId="364A790B"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59"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60" w:author="Fernandes, Richard (he, him, his | il, le, lui)" w:date="2024-10-08T16:50:00Z" w16du:dateUtc="2024-10-08T20:50:00Z">
              <w:r w:rsidDel="00035628">
                <w:rPr>
                  <w:rFonts w:ascii="Aptos Narrow" w:hAnsi="Aptos Narrow"/>
                  <w:color w:val="000000"/>
                </w:rPr>
                <w:delText>3.32</w:delText>
              </w:r>
            </w:del>
          </w:p>
        </w:tc>
        <w:tc>
          <w:tcPr>
            <w:tcW w:w="886" w:type="dxa"/>
            <w:noWrap/>
            <w:vAlign w:val="bottom"/>
            <w:hideMark/>
            <w:tcPrChange w:id="2561" w:author="Fernandes, Richard (he, him, his | il, le, lui)" w:date="2024-10-08T11:29:00Z" w16du:dateUtc="2024-10-08T15:29:00Z">
              <w:tcPr>
                <w:tcW w:w="0" w:type="dxa"/>
                <w:noWrap/>
                <w:vAlign w:val="bottom"/>
                <w:hideMark/>
              </w:tcPr>
            </w:tcPrChange>
          </w:tcPr>
          <w:p w14:paraId="7B6E5259" w14:textId="762AC92A" w:rsidR="00AA581A" w:rsidRPr="00023833" w:rsidDel="00035628" w:rsidRDefault="00C87B44">
            <w:pPr>
              <w:jc w:val="right"/>
              <w:cnfStyle w:val="000000000000" w:firstRow="0" w:lastRow="0" w:firstColumn="0" w:lastColumn="0" w:oddVBand="0" w:evenVBand="0" w:oddHBand="0" w:evenHBand="0" w:firstRowFirstColumn="0" w:firstRowLastColumn="0" w:lastRowFirstColumn="0" w:lastRowLastColumn="0"/>
              <w:rPr>
                <w:del w:id="2562" w:author="Fernandes, Richard (he, him, his | il, le, lui)" w:date="2024-10-08T16:50:00Z" w16du:dateUtc="2024-10-08T20:50:00Z"/>
                <w:rFonts w:ascii="Aptos Narrow" w:eastAsia="Times New Roman" w:hAnsi="Aptos Narrow" w:cs="Times New Roman"/>
                <w:color w:val="000000"/>
                <w:kern w:val="0"/>
                <w:lang w:eastAsia="en-CA"/>
                <w14:ligatures w14:val="none"/>
              </w:rPr>
            </w:pPr>
            <w:del w:id="2563" w:author="Fernandes, Richard (he, him, his | il, le, lui)" w:date="2024-10-08T16:50:00Z" w16du:dateUtc="2024-10-08T20:50:00Z">
              <w:r w:rsidDel="00035628">
                <w:rPr>
                  <w:rFonts w:ascii="Aptos Narrow" w:hAnsi="Aptos Narrow"/>
                  <w:color w:val="000000"/>
                </w:rPr>
                <w:delText>3.01</w:delText>
              </w:r>
            </w:del>
          </w:p>
        </w:tc>
      </w:tr>
    </w:tbl>
    <w:p w14:paraId="7F41DBE6" w14:textId="2364EEDC" w:rsidR="005A67E4" w:rsidDel="00035628" w:rsidRDefault="005A67E4" w:rsidP="004C5B0B">
      <w:pPr>
        <w:rPr>
          <w:del w:id="2564" w:author="Fernandes, Richard (he, him, his | il, le, lui)" w:date="2024-10-08T16:50:00Z" w16du:dateUtc="2024-10-08T20:50:00Z"/>
        </w:rPr>
      </w:pPr>
    </w:p>
    <w:p w14:paraId="62BD3826" w14:textId="722C3819" w:rsidR="005A67E4" w:rsidDel="00035628" w:rsidRDefault="005A67E4" w:rsidP="004C5B0B">
      <w:pPr>
        <w:rPr>
          <w:del w:id="2565" w:author="Fernandes, Richard (he, him, his | il, le, lui)" w:date="2024-10-08T16:50:00Z" w16du:dateUtc="2024-10-08T20:50:00Z"/>
        </w:rPr>
      </w:pPr>
    </w:p>
    <w:p w14:paraId="2E35D02A" w14:textId="2571108B" w:rsidR="005A67E4" w:rsidDel="00035628" w:rsidRDefault="005A67E4" w:rsidP="004C5B0B">
      <w:pPr>
        <w:rPr>
          <w:del w:id="2566" w:author="Fernandes, Richard (he, him, his | il, le, lui)" w:date="2024-10-08T16:50:00Z" w16du:dateUtc="2024-10-08T20:50:00Z"/>
        </w:rPr>
      </w:pPr>
    </w:p>
    <w:p w14:paraId="58511625" w14:textId="7D9468E7" w:rsidR="00D26144" w:rsidDel="00035628" w:rsidRDefault="00D26144" w:rsidP="004C5B0B">
      <w:pPr>
        <w:rPr>
          <w:del w:id="2567" w:author="Fernandes, Richard (he, him, his | il, le, lui)" w:date="2024-10-08T16:50:00Z" w16du:dateUtc="2024-10-08T20:50:00Z"/>
        </w:rPr>
      </w:pPr>
    </w:p>
    <w:p w14:paraId="4C953CD8" w14:textId="77777777" w:rsidR="00D26144" w:rsidRDefault="00D26144" w:rsidP="004C5B0B"/>
    <w:p w14:paraId="38D689CF" w14:textId="77777777" w:rsidR="00B84BC0" w:rsidRDefault="00B84BC0" w:rsidP="004C5B0B"/>
    <w:p w14:paraId="497FC358" w14:textId="77777777" w:rsidR="0037368A" w:rsidRDefault="0037368A" w:rsidP="004C5B0B"/>
    <w:p w14:paraId="16213383" w14:textId="2AAC1C2F" w:rsidR="0089521C" w:rsidRDefault="0089521C" w:rsidP="00775E90">
      <w:pPr>
        <w:keepNext/>
      </w:pPr>
      <w:del w:id="2568" w:author="Fernandes, Richard (he, him, his | il, le, lui)" w:date="2024-10-08T11:30:00Z" w16du:dateUtc="2024-10-08T15:30:00Z">
        <w:r w:rsidDel="00704632">
          <w:rPr>
            <w:noProof/>
          </w:rPr>
          <w:drawing>
            <wp:inline distT="0" distB="0" distL="0" distR="0" wp14:anchorId="614BA994" wp14:editId="541B3C20">
              <wp:extent cx="5943600" cy="5943600"/>
              <wp:effectExtent l="0" t="0" r="0" b="0"/>
              <wp:docPr id="1858976483" name="Picture 4" descr="A collage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76483" name="Picture 4" descr="A collage of blue and white graph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del>
      <w:ins w:id="2569" w:author="Fernandes, Richard (he, him, his | il, le, lui)" w:date="2024-10-08T11:30:00Z" w16du:dateUtc="2024-10-08T15:30:00Z">
        <w:r w:rsidR="00722D5F" w:rsidRPr="00722D5F">
          <w:t xml:space="preserve"> </w:t>
        </w:r>
        <w:r w:rsidR="00722D5F">
          <w:rPr>
            <w:noProof/>
          </w:rPr>
          <w:drawing>
            <wp:inline distT="0" distB="0" distL="0" distR="0" wp14:anchorId="51F4199F" wp14:editId="72534AB1">
              <wp:extent cx="5943600" cy="6018530"/>
              <wp:effectExtent l="0" t="0" r="0" b="1270"/>
              <wp:docPr id="112763913"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913" name="Picture 1" descr="A collage of graph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18530"/>
                      </a:xfrm>
                      <a:prstGeom prst="rect">
                        <a:avLst/>
                      </a:prstGeom>
                      <a:noFill/>
                      <a:ln>
                        <a:noFill/>
                      </a:ln>
                    </pic:spPr>
                  </pic:pic>
                </a:graphicData>
              </a:graphic>
            </wp:inline>
          </w:drawing>
        </w:r>
      </w:ins>
    </w:p>
    <w:p w14:paraId="6C88091C" w14:textId="7444B1D8" w:rsidR="0037368A" w:rsidRDefault="0089521C" w:rsidP="0089521C">
      <w:pPr>
        <w:pStyle w:val="Caption"/>
      </w:pPr>
      <w:r>
        <w:t xml:space="preserve">Figure </w:t>
      </w:r>
      <w:del w:id="2570" w:author="Fernandes, Richard (he, him, his | il, le, lui)" w:date="2024-10-08T16:59:00Z" w16du:dateUtc="2024-10-08T20:59:00Z">
        <w:r w:rsidDel="00C42B88">
          <w:fldChar w:fldCharType="begin"/>
        </w:r>
        <w:r w:rsidDel="00C42B88">
          <w:delInstrText xml:space="preserve"> SEQ Figure \* ARABIC </w:delInstrText>
        </w:r>
        <w:r w:rsidDel="00C42B88">
          <w:fldChar w:fldCharType="separate"/>
        </w:r>
        <w:r w:rsidR="005861EC" w:rsidDel="00C42B88">
          <w:rPr>
            <w:noProof/>
          </w:rPr>
          <w:delText>1</w:delText>
        </w:r>
        <w:r w:rsidDel="00C42B88">
          <w:fldChar w:fldCharType="end"/>
        </w:r>
      </w:del>
      <w:ins w:id="2571" w:author="Fernandes, Richard (he, him, his | il, le, lui)" w:date="2024-10-08T16:59:00Z" w16du:dateUtc="2024-10-08T20:59:00Z">
        <w:r w:rsidR="00C42B88">
          <w:t>4</w:t>
        </w:r>
      </w:ins>
      <w:r>
        <w:t xml:space="preserve">.  Histograms of </w:t>
      </w:r>
      <w:r w:rsidR="00C45E38">
        <w:t xml:space="preserve">PAI and WAI from CANEYE and PAI </w:t>
      </w:r>
      <w:r w:rsidR="00D04AAC">
        <w:t xml:space="preserve">using Miller and Warren algorithms </w:t>
      </w:r>
      <w:r w:rsidR="00A41319">
        <w:t xml:space="preserve">using </w:t>
      </w:r>
      <w:proofErr w:type="spellStart"/>
      <w:r w:rsidR="00A41319">
        <w:t>HEMIPy</w:t>
      </w:r>
      <w:proofErr w:type="spellEnd"/>
      <w:r w:rsidR="00A41319">
        <w:t xml:space="preserve"> and pairwise scatterplots of each quantity</w:t>
      </w:r>
      <w:r w:rsidR="00933CFB">
        <w:t xml:space="preserve"> with</w:t>
      </w:r>
      <w:r w:rsidR="00A41319">
        <w:t xml:space="preserve"> 1:1 line</w:t>
      </w:r>
      <w:r w:rsidR="00933CFB">
        <w:t>.</w:t>
      </w:r>
    </w:p>
    <w:p w14:paraId="0CFC272B" w14:textId="77777777" w:rsidR="003846BF" w:rsidRPr="00933CFB" w:rsidRDefault="003846BF" w:rsidP="00933CFB"/>
    <w:p w14:paraId="5CD467DF" w14:textId="77777777" w:rsidR="00B84BC0" w:rsidRPr="00965333" w:rsidRDefault="00B84BC0" w:rsidP="00965333"/>
    <w:p w14:paraId="7CA620F0" w14:textId="77777777" w:rsidR="00492A8E" w:rsidRDefault="00492A8E" w:rsidP="00965333"/>
    <w:p w14:paraId="44B4DBB8" w14:textId="5B2EC61E" w:rsidR="00492A8E" w:rsidRDefault="00492A8E" w:rsidP="00775E90">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w:t>
      </w:r>
      <w:r w:rsidR="00B50E1B">
        <w:t xml:space="preserve">Pearson correlation coefficient ( r) and Thiel-Sen slope and intercept </w:t>
      </w:r>
      <w:r w:rsidR="00461ED2">
        <w:t>between PAI and WAI estimates.</w:t>
      </w:r>
    </w:p>
    <w:tbl>
      <w:tblPr>
        <w:tblStyle w:val="PlainTable1"/>
        <w:tblW w:w="7189" w:type="dxa"/>
        <w:tblLook w:val="04A0" w:firstRow="1" w:lastRow="0" w:firstColumn="1" w:lastColumn="0" w:noHBand="0" w:noVBand="1"/>
      </w:tblPr>
      <w:tblGrid>
        <w:gridCol w:w="1380"/>
        <w:gridCol w:w="1480"/>
        <w:gridCol w:w="640"/>
        <w:gridCol w:w="719"/>
        <w:gridCol w:w="960"/>
        <w:gridCol w:w="960"/>
        <w:gridCol w:w="1050"/>
      </w:tblGrid>
      <w:tr w:rsidR="00492A8E" w:rsidRPr="00492A8E" w14:paraId="19747024" w14:textId="77777777" w:rsidTr="00492A8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E53D292" w14:textId="77777777" w:rsidR="00492A8E" w:rsidRPr="00492A8E" w:rsidRDefault="00492A8E" w:rsidP="00492A8E">
            <w:pPr>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X</w:t>
            </w:r>
          </w:p>
        </w:tc>
        <w:tc>
          <w:tcPr>
            <w:tcW w:w="1480" w:type="dxa"/>
            <w:noWrap/>
            <w:hideMark/>
          </w:tcPr>
          <w:p w14:paraId="00C2082E"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Y</w:t>
            </w:r>
          </w:p>
        </w:tc>
        <w:tc>
          <w:tcPr>
            <w:tcW w:w="640" w:type="dxa"/>
            <w:noWrap/>
            <w:hideMark/>
          </w:tcPr>
          <w:p w14:paraId="2EC077B9"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r</w:t>
            </w:r>
          </w:p>
        </w:tc>
        <w:tc>
          <w:tcPr>
            <w:tcW w:w="719" w:type="dxa"/>
            <w:noWrap/>
            <w:hideMark/>
          </w:tcPr>
          <w:p w14:paraId="28BDB1BA"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slope</w:t>
            </w:r>
          </w:p>
        </w:tc>
        <w:tc>
          <w:tcPr>
            <w:tcW w:w="960" w:type="dxa"/>
            <w:noWrap/>
            <w:hideMark/>
          </w:tcPr>
          <w:p w14:paraId="1057F06C"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 xml:space="preserve">lower 95% </w:t>
            </w:r>
            <w:proofErr w:type="spellStart"/>
            <w:r w:rsidRPr="00492A8E">
              <w:rPr>
                <w:rFonts w:ascii="Aptos Narrow" w:eastAsia="Times New Roman" w:hAnsi="Aptos Narrow" w:cs="Times New Roman"/>
                <w:color w:val="000000"/>
                <w:kern w:val="0"/>
                <w:lang w:eastAsia="en-CA"/>
                <w14:ligatures w14:val="none"/>
              </w:rPr>
              <w:t>c.i.</w:t>
            </w:r>
            <w:proofErr w:type="spellEnd"/>
            <w:r w:rsidRPr="00492A8E">
              <w:rPr>
                <w:rFonts w:ascii="Aptos Narrow" w:eastAsia="Times New Roman" w:hAnsi="Aptos Narrow" w:cs="Times New Roman"/>
                <w:color w:val="000000"/>
                <w:kern w:val="0"/>
                <w:lang w:eastAsia="en-CA"/>
                <w14:ligatures w14:val="none"/>
              </w:rPr>
              <w:t xml:space="preserve"> slope</w:t>
            </w:r>
          </w:p>
        </w:tc>
        <w:tc>
          <w:tcPr>
            <w:tcW w:w="960" w:type="dxa"/>
            <w:noWrap/>
            <w:hideMark/>
          </w:tcPr>
          <w:p w14:paraId="18AF11C7"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 xml:space="preserve">upper 95% </w:t>
            </w:r>
            <w:proofErr w:type="spellStart"/>
            <w:r w:rsidRPr="00492A8E">
              <w:rPr>
                <w:rFonts w:ascii="Aptos Narrow" w:eastAsia="Times New Roman" w:hAnsi="Aptos Narrow" w:cs="Times New Roman"/>
                <w:color w:val="000000"/>
                <w:kern w:val="0"/>
                <w:lang w:eastAsia="en-CA"/>
                <w14:ligatures w14:val="none"/>
              </w:rPr>
              <w:t>c.i.</w:t>
            </w:r>
            <w:proofErr w:type="spellEnd"/>
            <w:r w:rsidRPr="00492A8E">
              <w:rPr>
                <w:rFonts w:ascii="Aptos Narrow" w:eastAsia="Times New Roman" w:hAnsi="Aptos Narrow" w:cs="Times New Roman"/>
                <w:color w:val="000000"/>
                <w:kern w:val="0"/>
                <w:lang w:eastAsia="en-CA"/>
                <w14:ligatures w14:val="none"/>
              </w:rPr>
              <w:t xml:space="preserve"> slope</w:t>
            </w:r>
          </w:p>
        </w:tc>
        <w:tc>
          <w:tcPr>
            <w:tcW w:w="1050" w:type="dxa"/>
            <w:noWrap/>
            <w:hideMark/>
          </w:tcPr>
          <w:p w14:paraId="0F49B369" w14:textId="77777777" w:rsidR="00492A8E" w:rsidRPr="00492A8E" w:rsidRDefault="00492A8E" w:rsidP="00492A8E">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intercept</w:t>
            </w:r>
          </w:p>
        </w:tc>
      </w:tr>
      <w:tr w:rsidR="00492A8E" w:rsidRPr="00492A8E" w14:paraId="774730B6" w14:textId="77777777" w:rsidTr="00775E9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dxa"/>
            <w:noWrap/>
            <w:hideMark/>
          </w:tcPr>
          <w:p w14:paraId="22FEDE9F"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CANEYE</w:t>
            </w:r>
          </w:p>
        </w:tc>
        <w:tc>
          <w:tcPr>
            <w:tcW w:w="0" w:type="dxa"/>
            <w:noWrap/>
            <w:hideMark/>
          </w:tcPr>
          <w:p w14:paraId="26AF4B2C" w14:textId="77777777" w:rsidR="00492A8E" w:rsidRPr="00492A8E" w:rsidRDefault="00492A8E" w:rsidP="00492A8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WAI CANEYE</w:t>
            </w:r>
          </w:p>
        </w:tc>
        <w:tc>
          <w:tcPr>
            <w:tcW w:w="0" w:type="dxa"/>
            <w:noWrap/>
            <w:vAlign w:val="bottom"/>
            <w:hideMark/>
          </w:tcPr>
          <w:p w14:paraId="2DE3AB2B" w14:textId="37D45603"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0.98</w:t>
            </w:r>
          </w:p>
        </w:tc>
        <w:tc>
          <w:tcPr>
            <w:tcW w:w="719" w:type="dxa"/>
            <w:noWrap/>
            <w:vAlign w:val="bottom"/>
            <w:hideMark/>
          </w:tcPr>
          <w:p w14:paraId="122A5A17" w14:textId="29ED505F"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0.68</w:t>
            </w:r>
          </w:p>
        </w:tc>
        <w:tc>
          <w:tcPr>
            <w:tcW w:w="0" w:type="dxa"/>
            <w:noWrap/>
            <w:vAlign w:val="bottom"/>
            <w:hideMark/>
          </w:tcPr>
          <w:p w14:paraId="7DCEEECB" w14:textId="439FB5A9"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0.63</w:t>
            </w:r>
          </w:p>
        </w:tc>
        <w:tc>
          <w:tcPr>
            <w:tcW w:w="0" w:type="dxa"/>
            <w:noWrap/>
            <w:vAlign w:val="bottom"/>
            <w:hideMark/>
          </w:tcPr>
          <w:p w14:paraId="06ABE06B" w14:textId="2C388189"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74</w:t>
            </w:r>
          </w:p>
        </w:tc>
        <w:tc>
          <w:tcPr>
            <w:tcW w:w="1050" w:type="dxa"/>
            <w:noWrap/>
            <w:vAlign w:val="bottom"/>
            <w:hideMark/>
          </w:tcPr>
          <w:p w14:paraId="0ACD0BB7" w14:textId="153CC6C6"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07</w:t>
            </w:r>
          </w:p>
        </w:tc>
      </w:tr>
      <w:tr w:rsidR="00492A8E" w:rsidRPr="00492A8E" w14:paraId="699FCDC8" w14:textId="77777777">
        <w:trPr>
          <w:trHeight w:val="295"/>
        </w:trPr>
        <w:tc>
          <w:tcPr>
            <w:cnfStyle w:val="001000000000" w:firstRow="0" w:lastRow="0" w:firstColumn="1" w:lastColumn="0" w:oddVBand="0" w:evenVBand="0" w:oddHBand="0" w:evenHBand="0" w:firstRowFirstColumn="0" w:firstRowLastColumn="0" w:lastRowFirstColumn="0" w:lastRowLastColumn="0"/>
            <w:tcW w:w="1380" w:type="dxa"/>
            <w:noWrap/>
            <w:hideMark/>
          </w:tcPr>
          <w:p w14:paraId="0124B008"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Miller</w:t>
            </w:r>
          </w:p>
        </w:tc>
        <w:tc>
          <w:tcPr>
            <w:tcW w:w="1480" w:type="dxa"/>
            <w:noWrap/>
            <w:hideMark/>
          </w:tcPr>
          <w:p w14:paraId="7781C465" w14:textId="77777777" w:rsidR="00492A8E" w:rsidRPr="00492A8E" w:rsidRDefault="00492A8E" w:rsidP="00492A8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WAI CANEYE</w:t>
            </w:r>
          </w:p>
        </w:tc>
        <w:tc>
          <w:tcPr>
            <w:tcW w:w="640" w:type="dxa"/>
            <w:noWrap/>
            <w:vAlign w:val="bottom"/>
            <w:hideMark/>
          </w:tcPr>
          <w:p w14:paraId="48585E50" w14:textId="0BADDBDB"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97</w:t>
            </w:r>
          </w:p>
        </w:tc>
        <w:tc>
          <w:tcPr>
            <w:tcW w:w="719" w:type="dxa"/>
            <w:noWrap/>
            <w:vAlign w:val="bottom"/>
            <w:hideMark/>
          </w:tcPr>
          <w:p w14:paraId="0126FF9A" w14:textId="28A26BB3"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6</w:t>
            </w:r>
            <w:r w:rsidR="00395E80">
              <w:rPr>
                <w:rFonts w:ascii="Aptos Narrow" w:hAnsi="Aptos Narrow"/>
                <w:color w:val="000000"/>
              </w:rPr>
              <w:t>8</w:t>
            </w:r>
          </w:p>
        </w:tc>
        <w:tc>
          <w:tcPr>
            <w:tcW w:w="960" w:type="dxa"/>
            <w:noWrap/>
            <w:vAlign w:val="bottom"/>
            <w:hideMark/>
          </w:tcPr>
          <w:p w14:paraId="502876EF" w14:textId="3D31F4CF"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60</w:t>
            </w:r>
          </w:p>
        </w:tc>
        <w:tc>
          <w:tcPr>
            <w:tcW w:w="960" w:type="dxa"/>
            <w:noWrap/>
            <w:vAlign w:val="bottom"/>
            <w:hideMark/>
          </w:tcPr>
          <w:p w14:paraId="3B678D50" w14:textId="767AA80B"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74</w:t>
            </w:r>
          </w:p>
        </w:tc>
        <w:tc>
          <w:tcPr>
            <w:tcW w:w="1050" w:type="dxa"/>
            <w:noWrap/>
            <w:vAlign w:val="bottom"/>
            <w:hideMark/>
          </w:tcPr>
          <w:p w14:paraId="0EA4F6E1" w14:textId="07133B48"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16</w:t>
            </w:r>
          </w:p>
        </w:tc>
      </w:tr>
      <w:tr w:rsidR="00492A8E" w:rsidRPr="00492A8E" w14:paraId="1896396D" w14:textId="77777777" w:rsidTr="00775E9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dxa"/>
            <w:noWrap/>
            <w:hideMark/>
          </w:tcPr>
          <w:p w14:paraId="32A66CC4"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Warren</w:t>
            </w:r>
          </w:p>
        </w:tc>
        <w:tc>
          <w:tcPr>
            <w:tcW w:w="0" w:type="dxa"/>
            <w:noWrap/>
            <w:hideMark/>
          </w:tcPr>
          <w:p w14:paraId="35A75F64" w14:textId="77777777" w:rsidR="00492A8E" w:rsidRPr="00492A8E" w:rsidRDefault="00492A8E" w:rsidP="00492A8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WAI CANEYE</w:t>
            </w:r>
          </w:p>
        </w:tc>
        <w:tc>
          <w:tcPr>
            <w:tcW w:w="0" w:type="dxa"/>
            <w:noWrap/>
            <w:vAlign w:val="bottom"/>
            <w:hideMark/>
          </w:tcPr>
          <w:p w14:paraId="71033E0A" w14:textId="32C48CF8"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96</w:t>
            </w:r>
          </w:p>
        </w:tc>
        <w:tc>
          <w:tcPr>
            <w:tcW w:w="719" w:type="dxa"/>
            <w:noWrap/>
            <w:vAlign w:val="bottom"/>
            <w:hideMark/>
          </w:tcPr>
          <w:p w14:paraId="2470071C" w14:textId="50683471"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68</w:t>
            </w:r>
          </w:p>
        </w:tc>
        <w:tc>
          <w:tcPr>
            <w:tcW w:w="0" w:type="dxa"/>
            <w:noWrap/>
            <w:vAlign w:val="bottom"/>
            <w:hideMark/>
          </w:tcPr>
          <w:p w14:paraId="78CD9236" w14:textId="3CCB99AA"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61</w:t>
            </w:r>
          </w:p>
        </w:tc>
        <w:tc>
          <w:tcPr>
            <w:tcW w:w="0" w:type="dxa"/>
            <w:noWrap/>
            <w:vAlign w:val="bottom"/>
            <w:hideMark/>
          </w:tcPr>
          <w:p w14:paraId="016F280B" w14:textId="5AEFEA3A"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75</w:t>
            </w:r>
          </w:p>
        </w:tc>
        <w:tc>
          <w:tcPr>
            <w:tcW w:w="1050" w:type="dxa"/>
            <w:noWrap/>
            <w:vAlign w:val="bottom"/>
            <w:hideMark/>
          </w:tcPr>
          <w:p w14:paraId="205FDC61" w14:textId="434319ED"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06</w:t>
            </w:r>
          </w:p>
        </w:tc>
      </w:tr>
      <w:tr w:rsidR="00492A8E" w:rsidRPr="00492A8E" w14:paraId="3E1302AC" w14:textId="77777777">
        <w:trPr>
          <w:trHeight w:val="295"/>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625D4D0"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CANEYE</w:t>
            </w:r>
          </w:p>
        </w:tc>
        <w:tc>
          <w:tcPr>
            <w:tcW w:w="1480" w:type="dxa"/>
            <w:noWrap/>
            <w:hideMark/>
          </w:tcPr>
          <w:p w14:paraId="04621954" w14:textId="77777777" w:rsidR="00492A8E" w:rsidRPr="00492A8E" w:rsidRDefault="00492A8E" w:rsidP="00492A8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Miller</w:t>
            </w:r>
          </w:p>
        </w:tc>
        <w:tc>
          <w:tcPr>
            <w:tcW w:w="640" w:type="dxa"/>
            <w:noWrap/>
            <w:vAlign w:val="bottom"/>
            <w:hideMark/>
          </w:tcPr>
          <w:p w14:paraId="42725A92" w14:textId="283BA3CE"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94</w:t>
            </w:r>
          </w:p>
        </w:tc>
        <w:tc>
          <w:tcPr>
            <w:tcW w:w="719" w:type="dxa"/>
            <w:noWrap/>
            <w:vAlign w:val="bottom"/>
            <w:hideMark/>
          </w:tcPr>
          <w:p w14:paraId="38096F94" w14:textId="2D1BFE1D"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86</w:t>
            </w:r>
          </w:p>
        </w:tc>
        <w:tc>
          <w:tcPr>
            <w:tcW w:w="960" w:type="dxa"/>
            <w:noWrap/>
            <w:vAlign w:val="bottom"/>
            <w:hideMark/>
          </w:tcPr>
          <w:p w14:paraId="5D0A40C1" w14:textId="1297CB75"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72</w:t>
            </w:r>
          </w:p>
        </w:tc>
        <w:tc>
          <w:tcPr>
            <w:tcW w:w="960" w:type="dxa"/>
            <w:noWrap/>
            <w:vAlign w:val="bottom"/>
            <w:hideMark/>
          </w:tcPr>
          <w:p w14:paraId="6D630A98" w14:textId="6FD8AE5C" w:rsidR="00492A8E" w:rsidRPr="00492A8E" w:rsidRDefault="00D729FA"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1.00</w:t>
            </w:r>
          </w:p>
        </w:tc>
        <w:tc>
          <w:tcPr>
            <w:tcW w:w="1050" w:type="dxa"/>
            <w:noWrap/>
            <w:vAlign w:val="bottom"/>
            <w:hideMark/>
          </w:tcPr>
          <w:p w14:paraId="0B9A6B4C" w14:textId="2F296F3E"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17</w:t>
            </w:r>
          </w:p>
        </w:tc>
      </w:tr>
      <w:tr w:rsidR="00492A8E" w:rsidRPr="00492A8E" w14:paraId="7B3E0091" w14:textId="77777777" w:rsidTr="00775E9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dxa"/>
            <w:noWrap/>
            <w:hideMark/>
          </w:tcPr>
          <w:p w14:paraId="7A5A65EF"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CANEYE</w:t>
            </w:r>
          </w:p>
        </w:tc>
        <w:tc>
          <w:tcPr>
            <w:tcW w:w="0" w:type="dxa"/>
            <w:noWrap/>
            <w:hideMark/>
          </w:tcPr>
          <w:p w14:paraId="79057FC7" w14:textId="77777777" w:rsidR="00492A8E" w:rsidRPr="00492A8E" w:rsidRDefault="00492A8E" w:rsidP="00492A8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Warren</w:t>
            </w:r>
          </w:p>
        </w:tc>
        <w:tc>
          <w:tcPr>
            <w:tcW w:w="0" w:type="dxa"/>
            <w:noWrap/>
            <w:vAlign w:val="bottom"/>
            <w:hideMark/>
          </w:tcPr>
          <w:p w14:paraId="6303DC2B" w14:textId="282D3CA9"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0.92</w:t>
            </w:r>
          </w:p>
        </w:tc>
        <w:tc>
          <w:tcPr>
            <w:tcW w:w="719" w:type="dxa"/>
            <w:noWrap/>
            <w:vAlign w:val="bottom"/>
            <w:hideMark/>
          </w:tcPr>
          <w:p w14:paraId="26224699" w14:textId="55EE35ED" w:rsidR="00492A8E" w:rsidRPr="00492A8E" w:rsidRDefault="00BF4A9B"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0.95</w:t>
            </w:r>
          </w:p>
        </w:tc>
        <w:tc>
          <w:tcPr>
            <w:tcW w:w="0" w:type="dxa"/>
            <w:noWrap/>
            <w:vAlign w:val="bottom"/>
            <w:hideMark/>
          </w:tcPr>
          <w:p w14:paraId="0BFB216B" w14:textId="0C8AAE67"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79</w:t>
            </w:r>
          </w:p>
        </w:tc>
        <w:tc>
          <w:tcPr>
            <w:tcW w:w="0" w:type="dxa"/>
            <w:noWrap/>
            <w:vAlign w:val="bottom"/>
            <w:hideMark/>
          </w:tcPr>
          <w:p w14:paraId="3C3DC470" w14:textId="2EF1792F"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1.</w:t>
            </w:r>
            <w:r w:rsidR="00BF4A9B">
              <w:rPr>
                <w:rFonts w:ascii="Aptos Narrow" w:hAnsi="Aptos Narrow"/>
                <w:color w:val="000000"/>
              </w:rPr>
              <w:t>10</w:t>
            </w:r>
          </w:p>
        </w:tc>
        <w:tc>
          <w:tcPr>
            <w:tcW w:w="1050" w:type="dxa"/>
            <w:noWrap/>
            <w:vAlign w:val="bottom"/>
            <w:hideMark/>
          </w:tcPr>
          <w:p w14:paraId="28A5C9DE" w14:textId="4BD5F2B5" w:rsidR="00492A8E" w:rsidRPr="00492A8E" w:rsidRDefault="00492A8E" w:rsidP="00492A8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13</w:t>
            </w:r>
          </w:p>
        </w:tc>
      </w:tr>
      <w:tr w:rsidR="00492A8E" w:rsidRPr="00492A8E" w14:paraId="7E6B403F" w14:textId="77777777">
        <w:trPr>
          <w:trHeight w:val="295"/>
        </w:trPr>
        <w:tc>
          <w:tcPr>
            <w:cnfStyle w:val="001000000000" w:firstRow="0" w:lastRow="0" w:firstColumn="1" w:lastColumn="0" w:oddVBand="0" w:evenVBand="0" w:oddHBand="0" w:evenHBand="0" w:firstRowFirstColumn="0" w:firstRowLastColumn="0" w:lastRowFirstColumn="0" w:lastRowLastColumn="0"/>
            <w:tcW w:w="1380" w:type="dxa"/>
            <w:noWrap/>
            <w:hideMark/>
          </w:tcPr>
          <w:p w14:paraId="14A8C05A" w14:textId="77777777" w:rsidR="00492A8E" w:rsidRPr="00775E90" w:rsidRDefault="00492A8E" w:rsidP="00492A8E">
            <w:pPr>
              <w:rPr>
                <w:rFonts w:ascii="Aptos Narrow" w:eastAsia="Times New Roman" w:hAnsi="Aptos Narrow" w:cs="Times New Roman"/>
                <w:b w:val="0"/>
                <w:bCs w:val="0"/>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Miller</w:t>
            </w:r>
          </w:p>
        </w:tc>
        <w:tc>
          <w:tcPr>
            <w:tcW w:w="1480" w:type="dxa"/>
            <w:noWrap/>
            <w:hideMark/>
          </w:tcPr>
          <w:p w14:paraId="28E7F1F9" w14:textId="77777777" w:rsidR="00492A8E" w:rsidRPr="00492A8E" w:rsidRDefault="00492A8E" w:rsidP="00492A8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sidRPr="00492A8E">
              <w:rPr>
                <w:rFonts w:ascii="Aptos Narrow" w:eastAsia="Times New Roman" w:hAnsi="Aptos Narrow" w:cs="Times New Roman"/>
                <w:color w:val="000000"/>
                <w:kern w:val="0"/>
                <w:lang w:eastAsia="en-CA"/>
                <w14:ligatures w14:val="none"/>
              </w:rPr>
              <w:t>PAI Warren</w:t>
            </w:r>
          </w:p>
        </w:tc>
        <w:tc>
          <w:tcPr>
            <w:tcW w:w="640" w:type="dxa"/>
            <w:noWrap/>
            <w:vAlign w:val="bottom"/>
            <w:hideMark/>
          </w:tcPr>
          <w:p w14:paraId="653A968D" w14:textId="76CADE41"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0.97</w:t>
            </w:r>
          </w:p>
        </w:tc>
        <w:tc>
          <w:tcPr>
            <w:tcW w:w="719" w:type="dxa"/>
            <w:noWrap/>
            <w:vAlign w:val="bottom"/>
            <w:hideMark/>
          </w:tcPr>
          <w:p w14:paraId="13AE88CD" w14:textId="7D6C3489"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1.</w:t>
            </w:r>
            <w:r w:rsidR="00BF4A9B">
              <w:rPr>
                <w:rFonts w:ascii="Aptos Narrow" w:hAnsi="Aptos Narrow"/>
                <w:color w:val="000000"/>
              </w:rPr>
              <w:t>07</w:t>
            </w:r>
          </w:p>
        </w:tc>
        <w:tc>
          <w:tcPr>
            <w:tcW w:w="960" w:type="dxa"/>
            <w:noWrap/>
            <w:vAlign w:val="bottom"/>
            <w:hideMark/>
          </w:tcPr>
          <w:p w14:paraId="29C2D154" w14:textId="16C6382C" w:rsidR="00492A8E" w:rsidRPr="00492A8E" w:rsidRDefault="00BF4A9B"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0.96</w:t>
            </w:r>
          </w:p>
        </w:tc>
        <w:tc>
          <w:tcPr>
            <w:tcW w:w="960" w:type="dxa"/>
            <w:noWrap/>
            <w:vAlign w:val="bottom"/>
            <w:hideMark/>
          </w:tcPr>
          <w:p w14:paraId="31E5477A" w14:textId="51563F5B"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1.</w:t>
            </w:r>
            <w:r w:rsidR="00BF4A9B">
              <w:rPr>
                <w:rFonts w:ascii="Aptos Narrow" w:hAnsi="Aptos Narrow"/>
                <w:color w:val="000000"/>
              </w:rPr>
              <w:t>14</w:t>
            </w:r>
          </w:p>
        </w:tc>
        <w:tc>
          <w:tcPr>
            <w:tcW w:w="1050" w:type="dxa"/>
            <w:noWrap/>
            <w:vAlign w:val="bottom"/>
            <w:hideMark/>
          </w:tcPr>
          <w:p w14:paraId="43F3E37E" w14:textId="6BDE32D2" w:rsidR="00492A8E" w:rsidRPr="00492A8E" w:rsidRDefault="00492A8E" w:rsidP="00492A8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CA"/>
                <w14:ligatures w14:val="none"/>
              </w:rPr>
            </w:pPr>
            <w:r>
              <w:rPr>
                <w:rFonts w:ascii="Aptos Narrow" w:hAnsi="Aptos Narrow"/>
                <w:color w:val="000000"/>
              </w:rPr>
              <w:t>0.</w:t>
            </w:r>
            <w:r w:rsidR="00BF4A9B">
              <w:rPr>
                <w:rFonts w:ascii="Aptos Narrow" w:hAnsi="Aptos Narrow"/>
                <w:color w:val="000000"/>
              </w:rPr>
              <w:t>12</w:t>
            </w:r>
          </w:p>
        </w:tc>
      </w:tr>
    </w:tbl>
    <w:p w14:paraId="6A6AFC7D" w14:textId="77777777" w:rsidR="00492A8E" w:rsidRPr="00965333" w:rsidRDefault="00492A8E" w:rsidP="00965333"/>
    <w:p w14:paraId="3F4D49C7" w14:textId="77777777" w:rsidR="00CB3828" w:rsidRPr="005D4CDA" w:rsidRDefault="00CB3828" w:rsidP="004B5010">
      <w:pPr>
        <w:spacing w:after="0" w:line="360" w:lineRule="auto"/>
        <w:rPr>
          <w:rFonts w:ascii="Calibri" w:eastAsia="Calibri" w:hAnsi="Calibri" w:cs="Calibri"/>
        </w:rPr>
      </w:pPr>
    </w:p>
    <w:p w14:paraId="48D2B67E" w14:textId="46F49754" w:rsidR="00461ED2" w:rsidRPr="005D4CDA" w:rsidDel="006A5E94" w:rsidRDefault="00843039" w:rsidP="004B5010">
      <w:pPr>
        <w:spacing w:after="0" w:line="360" w:lineRule="auto"/>
        <w:rPr>
          <w:del w:id="2572" w:author="Fernandes, Richard (he, him, his | il, le, lui)" w:date="2024-10-08T17:01:00Z" w16du:dateUtc="2024-10-08T21:01:00Z"/>
          <w:rFonts w:ascii="Calibri" w:eastAsia="Calibri" w:hAnsi="Calibri" w:cs="Calibri"/>
        </w:rPr>
      </w:pPr>
      <w:del w:id="2573" w:author="Fernandes, Richard (he, him, his | il, le, lui)" w:date="2024-10-08T17:01:00Z" w16du:dateUtc="2024-10-08T21:01:00Z">
        <w:r w:rsidDel="006A5E94">
          <w:rPr>
            <w:rFonts w:ascii="Calibri" w:eastAsia="Calibri" w:hAnsi="Calibri" w:cs="Calibri"/>
          </w:rPr>
          <w:delText xml:space="preserve">Histograms of CANEYE PAI </w:delText>
        </w:r>
        <w:r w:rsidDel="006A5E94">
          <w:rPr>
            <w:rFonts w:ascii="Calibri" w:eastAsia="Calibri" w:hAnsi="Calibri" w:cs="Calibri"/>
          </w:rPr>
          <w:delText xml:space="preserve">were </w:delText>
        </w:r>
        <w:r w:rsidR="00603335" w:rsidDel="006A5E94">
          <w:rPr>
            <w:rFonts w:ascii="Calibri" w:eastAsia="Calibri" w:hAnsi="Calibri" w:cs="Calibri"/>
          </w:rPr>
          <w:delText xml:space="preserve">similar to NEON PAI Warren </w:delText>
        </w:r>
        <w:r w:rsidR="00A644E4" w:rsidDel="006A5E94">
          <w:rPr>
            <w:rFonts w:ascii="Calibri" w:eastAsia="Calibri" w:hAnsi="Calibri" w:cs="Calibri"/>
          </w:rPr>
          <w:delText xml:space="preserve">with the former being more negatively skewed </w:delText>
        </w:r>
        <w:r w:rsidR="001E7AF5" w:rsidDel="006A5E94">
          <w:rPr>
            <w:rFonts w:ascii="Calibri" w:eastAsia="Calibri" w:hAnsi="Calibri" w:cs="Calibri"/>
          </w:rPr>
          <w:delText xml:space="preserve"> ()</w:delText>
        </w:r>
        <w:r w:rsidDel="006A5E94">
          <w:rPr>
            <w:rFonts w:ascii="Calibri" w:eastAsia="Calibri" w:hAnsi="Calibri" w:cs="Calibri"/>
          </w:rPr>
          <w:delText>.</w:delText>
        </w:r>
        <w:r w:rsidR="00A644E4" w:rsidDel="006A5E94">
          <w:rPr>
            <w:rFonts w:ascii="Calibri" w:eastAsia="Calibri" w:hAnsi="Calibri" w:cs="Calibri"/>
          </w:rPr>
          <w:delText xml:space="preserve">  Histograms of NEON PAI Miller showed gaps at moderate PAI</w:delText>
        </w:r>
      </w:del>
      <w:del w:id="2574" w:author="Fernandes, Richard (he, him, his | il, le, lui)" w:date="2024-10-08T11:32:00Z" w16du:dateUtc="2024-10-08T15:32:00Z">
        <w:r w:rsidR="00A644E4" w:rsidDel="00ED24CE">
          <w:rPr>
            <w:rFonts w:ascii="Calibri" w:eastAsia="Calibri" w:hAnsi="Calibri" w:cs="Calibri"/>
          </w:rPr>
          <w:delText xml:space="preserve"> suggesting </w:delText>
        </w:r>
        <w:r w:rsidR="00AA402B" w:rsidDel="00ED24CE">
          <w:rPr>
            <w:rFonts w:ascii="Calibri" w:eastAsia="Calibri" w:hAnsi="Calibri" w:cs="Calibri"/>
          </w:rPr>
          <w:delText xml:space="preserve">possible </w:delText>
        </w:r>
      </w:del>
      <w:del w:id="2575" w:author="Fernandes, Richard (he, him, his | il, le, lui)" w:date="2024-10-08T11:31:00Z" w16du:dateUtc="2024-10-08T15:31:00Z">
        <w:r w:rsidR="00AA402B" w:rsidDel="00676F09">
          <w:rPr>
            <w:rFonts w:ascii="Calibri" w:eastAsia="Calibri" w:hAnsi="Calibri" w:cs="Calibri"/>
          </w:rPr>
          <w:delText xml:space="preserve">artifacts </w:delText>
        </w:r>
      </w:del>
      <w:del w:id="2576" w:author="Fernandes, Richard (he, him, his | il, le, lui)" w:date="2024-10-08T11:32:00Z" w16du:dateUtc="2024-10-08T15:32:00Z">
        <w:r w:rsidR="00AA402B" w:rsidDel="00ED24CE">
          <w:rPr>
            <w:rFonts w:ascii="Calibri" w:eastAsia="Calibri" w:hAnsi="Calibri" w:cs="Calibri"/>
          </w:rPr>
          <w:delText>due to the Miller approach</w:delText>
        </w:r>
      </w:del>
      <w:del w:id="2577" w:author="Fernandes, Richard (he, him, his | il, le, lui)" w:date="2024-10-08T17:01:00Z" w16du:dateUtc="2024-10-08T21:01:00Z">
        <w:r w:rsidR="00AA402B" w:rsidDel="006A5E94">
          <w:rPr>
            <w:rFonts w:ascii="Calibri" w:eastAsia="Calibri" w:hAnsi="Calibri" w:cs="Calibri"/>
          </w:rPr>
          <w:delText>.</w:delText>
        </w:r>
        <w:r w:rsidDel="006A5E94">
          <w:rPr>
            <w:rFonts w:ascii="Calibri" w:eastAsia="Calibri" w:hAnsi="Calibri" w:cs="Calibri"/>
          </w:rPr>
          <w:delText xml:space="preserve"> </w:delText>
        </w:r>
        <w:r w:rsidR="00932E13" w:rsidDel="006A5E94">
          <w:rPr>
            <w:rFonts w:ascii="Calibri" w:eastAsia="Calibri" w:hAnsi="Calibri" w:cs="Calibri"/>
          </w:rPr>
          <w:delText xml:space="preserve"> </w:delText>
        </w:r>
        <w:r w:rsidR="00AA402B" w:rsidDel="006A5E94">
          <w:rPr>
            <w:rFonts w:ascii="Calibri" w:eastAsia="Calibri" w:hAnsi="Calibri" w:cs="Calibri"/>
          </w:rPr>
          <w:delText>Scatterplots</w:delText>
        </w:r>
        <w:r w:rsidR="009D3656" w:rsidDel="006A5E94">
          <w:rPr>
            <w:rFonts w:ascii="Calibri" w:eastAsia="Calibri" w:hAnsi="Calibri" w:cs="Calibri"/>
          </w:rPr>
          <w:delText xml:space="preserve"> </w:delText>
        </w:r>
        <w:r w:rsidR="001E7AF5" w:rsidDel="006A5E94">
          <w:rPr>
            <w:rFonts w:ascii="Calibri" w:eastAsia="Calibri" w:hAnsi="Calibri" w:cs="Calibri"/>
          </w:rPr>
          <w:delText xml:space="preserve">() </w:delText>
        </w:r>
        <w:r w:rsidR="009D3656" w:rsidDel="006A5E94">
          <w:rPr>
            <w:rFonts w:ascii="Calibri" w:eastAsia="Calibri" w:hAnsi="Calibri" w:cs="Calibri"/>
          </w:rPr>
          <w:delText xml:space="preserve">and </w:delText>
        </w:r>
        <w:r w:rsidR="00710207" w:rsidDel="006A5E94">
          <w:rPr>
            <w:rFonts w:ascii="Calibri" w:eastAsia="Calibri" w:hAnsi="Calibri" w:cs="Calibri"/>
          </w:rPr>
          <w:delText>Pearson</w:delText>
        </w:r>
        <w:r w:rsidR="001E7AF5" w:rsidDel="006A5E94">
          <w:rPr>
            <w:rFonts w:ascii="Calibri" w:eastAsia="Calibri" w:hAnsi="Calibri" w:cs="Calibri"/>
          </w:rPr>
          <w:delText xml:space="preserve"> </w:delText>
        </w:r>
        <w:r w:rsidR="00710207" w:rsidDel="006A5E94">
          <w:rPr>
            <w:rFonts w:ascii="Calibri" w:eastAsia="Calibri" w:hAnsi="Calibri" w:cs="Calibri"/>
          </w:rPr>
          <w:delText>correlation coefficients</w:delText>
        </w:r>
      </w:del>
      <w:del w:id="2578" w:author="Fernandes, Richard (he, him, his | il, le, lui)" w:date="2024-10-08T11:32:00Z" w16du:dateUtc="2024-10-08T15:32:00Z">
        <w:r w:rsidR="00710207" w:rsidDel="00ED24CE">
          <w:rPr>
            <w:rFonts w:ascii="Calibri" w:eastAsia="Calibri" w:hAnsi="Calibri" w:cs="Calibri"/>
          </w:rPr>
          <w:delText>,</w:delText>
        </w:r>
        <w:r w:rsidR="00710207" w:rsidDel="00DD6722">
          <w:rPr>
            <w:rFonts w:ascii="Calibri" w:eastAsia="Calibri" w:hAnsi="Calibri" w:cs="Calibri"/>
          </w:rPr>
          <w:delText xml:space="preserve"> r</w:delText>
        </w:r>
      </w:del>
      <w:del w:id="2579" w:author="Fernandes, Richard (he, him, his | il, le, lui)" w:date="2024-10-08T17:01:00Z" w16du:dateUtc="2024-10-08T21:01:00Z">
        <w:r w:rsidR="00710207" w:rsidDel="006A5E94">
          <w:rPr>
            <w:rFonts w:ascii="Calibri" w:eastAsia="Calibri" w:hAnsi="Calibri" w:cs="Calibri"/>
          </w:rPr>
          <w:delText xml:space="preserve">, </w:delText>
        </w:r>
        <w:r w:rsidR="009D3656" w:rsidDel="006A5E94">
          <w:rPr>
            <w:rFonts w:ascii="Calibri" w:eastAsia="Calibri" w:hAnsi="Calibri" w:cs="Calibri"/>
          </w:rPr>
          <w:delText xml:space="preserve"> </w:delText>
        </w:r>
        <w:r w:rsidR="001E7AF5" w:rsidDel="006A5E94">
          <w:rPr>
            <w:rFonts w:ascii="Calibri" w:eastAsia="Calibri" w:hAnsi="Calibri" w:cs="Calibri"/>
          </w:rPr>
          <w:delText>()</w:delText>
        </w:r>
        <w:r w:rsidR="009D3656" w:rsidDel="006A5E94">
          <w:rPr>
            <w:rFonts w:ascii="Calibri" w:eastAsia="Calibri" w:hAnsi="Calibri" w:cs="Calibri"/>
          </w:rPr>
          <w:delText xml:space="preserve"> indicate strong </w:delText>
        </w:r>
        <w:r w:rsidR="00710207" w:rsidDel="006A5E94">
          <w:rPr>
            <w:rFonts w:ascii="Calibri" w:eastAsia="Calibri" w:hAnsi="Calibri" w:cs="Calibri"/>
          </w:rPr>
          <w:delText>(r≥0.9</w:delText>
        </w:r>
        <w:r w:rsidR="00395E80" w:rsidDel="006A5E94">
          <w:rPr>
            <w:rFonts w:ascii="Calibri" w:eastAsia="Calibri" w:hAnsi="Calibri" w:cs="Calibri"/>
          </w:rPr>
          <w:delText>2</w:delText>
        </w:r>
        <w:r w:rsidR="00710207" w:rsidDel="006A5E94">
          <w:rPr>
            <w:rFonts w:ascii="Calibri" w:eastAsia="Calibri" w:hAnsi="Calibri" w:cs="Calibri"/>
          </w:rPr>
          <w:delText>)</w:delText>
        </w:r>
        <w:r w:rsidR="009D3656" w:rsidDel="006A5E94">
          <w:rPr>
            <w:rFonts w:ascii="Calibri" w:eastAsia="Calibri" w:hAnsi="Calibri" w:cs="Calibri"/>
          </w:rPr>
          <w:delText xml:space="preserve"> linear relationships between all PAI </w:delText>
        </w:r>
      </w:del>
      <w:del w:id="2580" w:author="Fernandes, Richard (he, him, his | il, le, lui)" w:date="2024-10-08T11:33:00Z" w16du:dateUtc="2024-10-08T15:33:00Z">
        <w:r w:rsidR="009D3656" w:rsidDel="00DD6722">
          <w:rPr>
            <w:rFonts w:ascii="Calibri" w:eastAsia="Calibri" w:hAnsi="Calibri" w:cs="Calibri"/>
          </w:rPr>
          <w:delText>quantities</w:delText>
        </w:r>
      </w:del>
      <w:del w:id="2581" w:author="Fernandes, Richard (he, him, his | il, le, lui)" w:date="2024-10-08T17:01:00Z" w16du:dateUtc="2024-10-08T21:01:00Z">
        <w:r w:rsidR="009D3656" w:rsidDel="006A5E94">
          <w:rPr>
            <w:rFonts w:ascii="Calibri" w:eastAsia="Calibri" w:hAnsi="Calibri" w:cs="Calibri"/>
          </w:rPr>
          <w:delText xml:space="preserve"> and between PAI </w:delText>
        </w:r>
      </w:del>
      <w:del w:id="2582" w:author="Fernandes, Richard (he, him, his | il, le, lui)" w:date="2024-10-08T11:33:00Z" w16du:dateUtc="2024-10-08T15:33:00Z">
        <w:r w:rsidR="009D3656" w:rsidDel="00DD6722">
          <w:rPr>
            <w:rFonts w:ascii="Calibri" w:eastAsia="Calibri" w:hAnsi="Calibri" w:cs="Calibri"/>
          </w:rPr>
          <w:delText>qua</w:delText>
        </w:r>
        <w:r w:rsidR="00D729FA" w:rsidDel="00DD6722">
          <w:rPr>
            <w:rFonts w:ascii="Calibri" w:eastAsia="Calibri" w:hAnsi="Calibri" w:cs="Calibri"/>
          </w:rPr>
          <w:delText>4</w:delText>
        </w:r>
        <w:r w:rsidR="009D3656" w:rsidDel="00DD6722">
          <w:rPr>
            <w:rFonts w:ascii="Calibri" w:eastAsia="Calibri" w:hAnsi="Calibri" w:cs="Calibri"/>
          </w:rPr>
          <w:delText xml:space="preserve">tities </w:delText>
        </w:r>
      </w:del>
      <w:del w:id="2583" w:author="Fernandes, Richard (he, him, his | il, le, lui)" w:date="2024-10-08T17:01:00Z" w16du:dateUtc="2024-10-08T21:01:00Z">
        <w:r w:rsidR="009D3656" w:rsidDel="006A5E94">
          <w:rPr>
            <w:rFonts w:ascii="Calibri" w:eastAsia="Calibri" w:hAnsi="Calibri" w:cs="Calibri"/>
          </w:rPr>
          <w:delText xml:space="preserve">and </w:delText>
        </w:r>
        <w:r w:rsidR="001E7AF5" w:rsidDel="006A5E94">
          <w:rPr>
            <w:rFonts w:ascii="Calibri" w:eastAsia="Calibri" w:hAnsi="Calibri" w:cs="Calibri"/>
          </w:rPr>
          <w:delText xml:space="preserve">WAI CANEYE.  </w:delText>
        </w:r>
        <w:r w:rsidR="00710207" w:rsidDel="006A5E94">
          <w:rPr>
            <w:rFonts w:ascii="Calibri" w:eastAsia="Calibri" w:hAnsi="Calibri" w:cs="Calibri"/>
          </w:rPr>
          <w:delText>Thiel-Sen slopes indicate</w:delText>
        </w:r>
        <w:r w:rsidR="004D3E64" w:rsidDel="006A5E94">
          <w:rPr>
            <w:rFonts w:ascii="Calibri" w:eastAsia="Calibri" w:hAnsi="Calibri" w:cs="Calibri"/>
          </w:rPr>
          <w:delText xml:space="preserve"> CANEYE PAI </w:delText>
        </w:r>
        <w:r w:rsidR="00FE22BD" w:rsidDel="006A5E94">
          <w:rPr>
            <w:rFonts w:ascii="Calibri" w:eastAsia="Calibri" w:hAnsi="Calibri" w:cs="Calibri"/>
          </w:rPr>
          <w:delText xml:space="preserve">underestimated NEON PAI </w:delText>
        </w:r>
        <w:r w:rsidR="00E062A8" w:rsidDel="006A5E94">
          <w:rPr>
            <w:rFonts w:ascii="Calibri" w:eastAsia="Calibri" w:hAnsi="Calibri" w:cs="Calibri"/>
          </w:rPr>
          <w:delText>Miller</w:delText>
        </w:r>
        <w:r w:rsidR="0057057C" w:rsidDel="006A5E94">
          <w:rPr>
            <w:rFonts w:ascii="Calibri" w:eastAsia="Calibri" w:hAnsi="Calibri" w:cs="Calibri"/>
          </w:rPr>
          <w:delText xml:space="preserve"> </w:delText>
        </w:r>
        <w:r w:rsidR="00C22B85" w:rsidDel="006A5E94">
          <w:rPr>
            <w:rFonts w:ascii="Calibri" w:eastAsia="Calibri" w:hAnsi="Calibri" w:cs="Calibri"/>
          </w:rPr>
          <w:delText>by ~1</w:delText>
        </w:r>
        <w:r w:rsidR="00D729FA" w:rsidDel="006A5E94">
          <w:rPr>
            <w:rFonts w:ascii="Calibri" w:eastAsia="Calibri" w:hAnsi="Calibri" w:cs="Calibri"/>
          </w:rPr>
          <w:delText>4</w:delText>
        </w:r>
        <w:r w:rsidR="00C22B85" w:rsidDel="006A5E94">
          <w:rPr>
            <w:rFonts w:ascii="Calibri" w:eastAsia="Calibri" w:hAnsi="Calibri" w:cs="Calibri"/>
          </w:rPr>
          <w:delText xml:space="preserve">% </w:delText>
        </w:r>
        <w:r w:rsidR="0057057C" w:rsidDel="006A5E94">
          <w:rPr>
            <w:rFonts w:ascii="Calibri" w:eastAsia="Calibri" w:hAnsi="Calibri" w:cs="Calibri"/>
          </w:rPr>
          <w:delText xml:space="preserve"> </w:delText>
        </w:r>
        <w:r w:rsidR="00D729FA" w:rsidDel="006A5E94">
          <w:rPr>
            <w:rFonts w:ascii="Calibri" w:eastAsia="Calibri" w:hAnsi="Calibri" w:cs="Calibri"/>
          </w:rPr>
          <w:delText>and NEON</w:delText>
        </w:r>
        <w:r w:rsidR="001F6732" w:rsidDel="006A5E94">
          <w:rPr>
            <w:rFonts w:ascii="Calibri" w:eastAsia="Calibri" w:hAnsi="Calibri" w:cs="Calibri"/>
          </w:rPr>
          <w:delText xml:space="preserve"> PAI </w:delText>
        </w:r>
        <w:r w:rsidR="00E062A8" w:rsidDel="006A5E94">
          <w:rPr>
            <w:rFonts w:ascii="Calibri" w:eastAsia="Calibri" w:hAnsi="Calibri" w:cs="Calibri"/>
          </w:rPr>
          <w:delText>Warren</w:delText>
        </w:r>
        <w:r w:rsidR="00DA12F1" w:rsidDel="006A5E94">
          <w:rPr>
            <w:rFonts w:ascii="Calibri" w:eastAsia="Calibri" w:hAnsi="Calibri" w:cs="Calibri"/>
          </w:rPr>
          <w:delText xml:space="preserve"> </w:delText>
        </w:r>
        <w:r w:rsidR="00D729FA" w:rsidDel="006A5E94">
          <w:rPr>
            <w:rFonts w:ascii="Calibri" w:eastAsia="Calibri" w:hAnsi="Calibri" w:cs="Calibri"/>
          </w:rPr>
          <w:delText>by ~5%</w:delText>
        </w:r>
        <w:r w:rsidR="00DA12F1" w:rsidDel="006A5E94">
          <w:rPr>
            <w:rFonts w:ascii="Calibri" w:eastAsia="Calibri" w:hAnsi="Calibri" w:cs="Calibri"/>
          </w:rPr>
          <w:delText xml:space="preserve"> although the 95%ile confidence interval of the slope between CANEYE and NEON PAI estimates always included 1</w:delText>
        </w:r>
        <w:r w:rsidR="00CD6068" w:rsidDel="006A5E94">
          <w:rPr>
            <w:rFonts w:ascii="Calibri" w:eastAsia="Calibri" w:hAnsi="Calibri" w:cs="Calibri"/>
          </w:rPr>
          <w:delText xml:space="preserve">.  </w:delText>
        </w:r>
        <w:r w:rsidR="00A2704F" w:rsidDel="006A5E94">
          <w:rPr>
            <w:rFonts w:ascii="Calibri" w:eastAsia="Calibri" w:hAnsi="Calibri" w:cs="Calibri"/>
          </w:rPr>
          <w:delText xml:space="preserve"> </w:delText>
        </w:r>
        <w:r w:rsidR="00CD6068" w:rsidDel="006A5E94">
          <w:rPr>
            <w:rFonts w:ascii="Calibri" w:eastAsia="Calibri" w:hAnsi="Calibri" w:cs="Calibri"/>
          </w:rPr>
          <w:delText>T</w:delText>
        </w:r>
        <w:r w:rsidR="00A2704F" w:rsidDel="006A5E94">
          <w:rPr>
            <w:rFonts w:ascii="Calibri" w:eastAsia="Calibri" w:hAnsi="Calibri" w:cs="Calibri"/>
          </w:rPr>
          <w:delText xml:space="preserve">hiel </w:delText>
        </w:r>
        <w:r w:rsidR="00D729FA" w:rsidDel="006A5E94">
          <w:rPr>
            <w:rFonts w:ascii="Calibri" w:eastAsia="Calibri" w:hAnsi="Calibri" w:cs="Calibri"/>
          </w:rPr>
          <w:delText>S</w:delText>
        </w:r>
        <w:r w:rsidR="00A2704F" w:rsidDel="006A5E94">
          <w:rPr>
            <w:rFonts w:ascii="Calibri" w:eastAsia="Calibri" w:hAnsi="Calibri" w:cs="Calibri"/>
          </w:rPr>
          <w:delText xml:space="preserve">en slopes </w:delText>
        </w:r>
        <w:r w:rsidR="00CD6068" w:rsidDel="006A5E94">
          <w:rPr>
            <w:rFonts w:ascii="Calibri" w:eastAsia="Calibri" w:hAnsi="Calibri" w:cs="Calibri"/>
          </w:rPr>
          <w:delText xml:space="preserve">between PAI estimates and WAI </w:delText>
        </w:r>
        <w:r w:rsidR="00395E80" w:rsidDel="006A5E94">
          <w:rPr>
            <w:rFonts w:ascii="Calibri" w:eastAsia="Calibri" w:hAnsi="Calibri" w:cs="Calibri"/>
          </w:rPr>
          <w:delText>were</w:delText>
        </w:r>
        <w:r w:rsidR="00A2704F" w:rsidDel="006A5E94">
          <w:rPr>
            <w:rFonts w:ascii="Calibri" w:eastAsia="Calibri" w:hAnsi="Calibri" w:cs="Calibri"/>
          </w:rPr>
          <w:delText xml:space="preserve"> 0.68 </w:delText>
        </w:r>
        <w:r w:rsidR="004B2DFC" w:rsidDel="006A5E94">
          <w:rPr>
            <w:rFonts w:ascii="Calibri" w:eastAsia="Calibri" w:hAnsi="Calibri" w:cs="Calibri"/>
          </w:rPr>
          <w:delText>with 95%ile</w:delText>
        </w:r>
        <w:r w:rsidR="00205E50" w:rsidDel="006A5E94">
          <w:rPr>
            <w:rFonts w:ascii="Calibri" w:eastAsia="Calibri" w:hAnsi="Calibri" w:cs="Calibri"/>
          </w:rPr>
          <w:delText xml:space="preserve"> confidence </w:delText>
        </w:r>
        <w:r w:rsidR="004B2DFC" w:rsidDel="006A5E94">
          <w:rPr>
            <w:rFonts w:ascii="Calibri" w:eastAsia="Calibri" w:hAnsi="Calibri" w:cs="Calibri"/>
          </w:rPr>
          <w:delText>intervals</w:delText>
        </w:r>
        <w:r w:rsidR="00205E50" w:rsidDel="006A5E94">
          <w:rPr>
            <w:rFonts w:ascii="Calibri" w:eastAsia="Calibri" w:hAnsi="Calibri" w:cs="Calibri"/>
          </w:rPr>
          <w:delText xml:space="preserve"> of  </w:delText>
        </w:r>
        <w:r w:rsidR="00E14F80" w:rsidDel="006A5E94">
          <w:rPr>
            <w:rFonts w:ascii="Calibri" w:eastAsia="Calibri" w:hAnsi="Calibri" w:cs="Calibri"/>
          </w:rPr>
          <w:delText>≤</w:delText>
        </w:r>
        <w:r w:rsidR="00932E13" w:rsidDel="006A5E94">
          <w:rPr>
            <w:rFonts w:ascii="Calibri" w:eastAsia="Calibri" w:hAnsi="Calibri" w:cs="Calibri"/>
          </w:rPr>
          <w:delText>+/-0.</w:delText>
        </w:r>
        <w:r w:rsidR="00395E80" w:rsidDel="006A5E94">
          <w:rPr>
            <w:rFonts w:ascii="Calibri" w:eastAsia="Calibri" w:hAnsi="Calibri" w:cs="Calibri"/>
          </w:rPr>
          <w:delText>0</w:delText>
        </w:r>
        <w:r w:rsidR="00E14F80" w:rsidDel="006A5E94">
          <w:rPr>
            <w:rFonts w:ascii="Calibri" w:eastAsia="Calibri" w:hAnsi="Calibri" w:cs="Calibri"/>
          </w:rPr>
          <w:delText>8</w:delText>
        </w:r>
        <w:r w:rsidR="00932E13" w:rsidDel="006A5E94">
          <w:rPr>
            <w:rFonts w:ascii="Calibri" w:eastAsia="Calibri" w:hAnsi="Calibri" w:cs="Calibri"/>
          </w:rPr>
          <w:delText>.</w:delText>
        </w:r>
        <w:r w:rsidR="00677064" w:rsidDel="006A5E94">
          <w:rPr>
            <w:rFonts w:ascii="Calibri" w:eastAsia="Calibri" w:hAnsi="Calibri" w:cs="Calibri"/>
          </w:rPr>
          <w:delText xml:space="preserve">  </w:delText>
        </w:r>
        <w:r w:rsidR="00574913" w:rsidDel="006A5E94">
          <w:rPr>
            <w:rFonts w:ascii="Calibri" w:eastAsia="Calibri" w:hAnsi="Calibri" w:cs="Calibri"/>
          </w:rPr>
          <w:delText xml:space="preserve">One sample, corresponding to ABBY_07 resulted in a NEON PAI Warren of </w:delText>
        </w:r>
        <w:r w:rsidR="00351473" w:rsidDel="006A5E94">
          <w:rPr>
            <w:rFonts w:ascii="Calibri" w:eastAsia="Calibri" w:hAnsi="Calibri" w:cs="Calibri"/>
          </w:rPr>
          <w:delText>3.04 but a WAI CANEYE of only 0.6</w:delText>
        </w:r>
        <w:r w:rsidR="00117317" w:rsidDel="006A5E94">
          <w:rPr>
            <w:rFonts w:ascii="Calibri" w:eastAsia="Calibri" w:hAnsi="Calibri" w:cs="Calibri"/>
          </w:rPr>
          <w:delText xml:space="preserve">0.  </w:delText>
        </w:r>
        <w:r w:rsidR="000E445E" w:rsidDel="006A5E94">
          <w:rPr>
            <w:rFonts w:ascii="Calibri" w:eastAsia="Calibri" w:hAnsi="Calibri" w:cs="Calibri"/>
          </w:rPr>
          <w:delText xml:space="preserve">We suspect this is an error in the NEON PAI estimate as a nearby ESU (Abby_068) had a NEON PAI </w:delText>
        </w:r>
        <w:r w:rsidR="00AF4978" w:rsidDel="006A5E94">
          <w:rPr>
            <w:rFonts w:ascii="Calibri" w:eastAsia="Calibri" w:hAnsi="Calibri" w:cs="Calibri"/>
          </w:rPr>
          <w:delText xml:space="preserve">Warren of 0.99 and CANEYE PAI of </w:delText>
        </w:r>
        <w:r w:rsidR="00AD0AF3" w:rsidDel="006A5E94">
          <w:rPr>
            <w:rFonts w:ascii="Calibri" w:eastAsia="Calibri" w:hAnsi="Calibri" w:cs="Calibri"/>
          </w:rPr>
          <w:delText>1.04 on the same date.</w:delText>
        </w:r>
      </w:del>
    </w:p>
    <w:p w14:paraId="6486CCF0" w14:textId="77777777" w:rsidR="00454689" w:rsidRDefault="00454689" w:rsidP="004B5010">
      <w:pPr>
        <w:spacing w:after="0" w:line="360" w:lineRule="auto"/>
        <w:rPr>
          <w:ins w:id="2584" w:author="Fernandes, Richard (he, him, his | il, le, lui)" w:date="2024-10-08T12:17:00Z" w16du:dateUtc="2024-10-08T16:17:00Z"/>
          <w:rFonts w:ascii="Calibri" w:eastAsia="Calibri" w:hAnsi="Calibri" w:cs="Calibri"/>
        </w:rPr>
      </w:pPr>
    </w:p>
    <w:p w14:paraId="783C87E8" w14:textId="76A58831" w:rsidR="005861EC" w:rsidRDefault="00930265" w:rsidP="004B5010">
      <w:pPr>
        <w:spacing w:after="0" w:line="360" w:lineRule="auto"/>
        <w:rPr>
          <w:ins w:id="2585" w:author="Fernandes, Richard (he, him, his | il, le, lui)" w:date="2024-10-08T15:52:00Z" w16du:dateUtc="2024-10-08T19:52:00Z"/>
          <w:rFonts w:ascii="Calibri" w:eastAsia="Calibri" w:hAnsi="Calibri" w:cs="Calibri"/>
        </w:rPr>
      </w:pPr>
      <w:ins w:id="2586" w:author="Fernandes, Richard (he, him, his | il, le, lui)" w:date="2024-10-08T12:18:00Z" w16du:dateUtc="2024-10-08T16:18:00Z">
        <w:r>
          <w:rPr>
            <w:rFonts w:ascii="Calibri" w:eastAsia="Calibri" w:hAnsi="Calibri" w:cs="Calibri"/>
          </w:rPr>
          <w:t>The</w:t>
        </w:r>
        <w:r w:rsidR="00A914B6">
          <w:rPr>
            <w:rFonts w:ascii="Calibri" w:eastAsia="Calibri" w:hAnsi="Calibri" w:cs="Calibri"/>
          </w:rPr>
          <w:t xml:space="preserve"> ratio of </w:t>
        </w:r>
      </w:ins>
      <m:oMath>
        <m:f>
          <m:fPr>
            <m:ctrlPr>
              <w:ins w:id="2587" w:author="Fernandes, Richard (he, him, his | il, le, lui)" w:date="2024-10-08T12:18:00Z" w16du:dateUtc="2024-10-08T16:18:00Z">
                <w:rPr>
                  <w:rFonts w:ascii="Cambria Math" w:hAnsi="Cambria Math"/>
                  <w:i/>
                </w:rPr>
              </w:ins>
            </m:ctrlPr>
          </m:fPr>
          <m:num>
            <m:sSub>
              <m:sSubPr>
                <m:ctrlPr>
                  <w:ins w:id="2588" w:author="Fernandes, Richard (he, him, his | il, le, lui)" w:date="2024-10-08T12:18:00Z" w16du:dateUtc="2024-10-08T16:18:00Z">
                    <w:rPr>
                      <w:rFonts w:ascii="Cambria Math" w:hAnsi="Cambria Math"/>
                      <w:i/>
                    </w:rPr>
                  </w:ins>
                </m:ctrlPr>
              </m:sSubPr>
              <m:e>
                <m:r>
                  <w:ins w:id="2589" w:author="Fernandes, Richard (he, him, his | il, le, lui)" w:date="2024-10-08T12:18:00Z" w16du:dateUtc="2024-10-08T16:18:00Z">
                    <w:rPr>
                      <w:rFonts w:ascii="Cambria Math" w:hAnsi="Cambria Math"/>
                    </w:rPr>
                    <m:t>LAI</m:t>
                  </w:ins>
                </m:r>
              </m:e>
              <m:sub>
                <m:r>
                  <w:ins w:id="2590" w:author="Fernandes, Richard (he, him, his | il, le, lui)" w:date="2024-10-08T12:18:00Z" w16du:dateUtc="2024-10-08T16:18:00Z">
                    <w:rPr>
                      <w:rFonts w:ascii="Cambria Math" w:hAnsi="Cambria Math"/>
                    </w:rPr>
                    <m:t>ref,k</m:t>
                  </w:ins>
                </m:r>
              </m:sub>
            </m:sSub>
          </m:num>
          <m:den>
            <m:sSub>
              <m:sSubPr>
                <m:ctrlPr>
                  <w:ins w:id="2591" w:author="Fernandes, Richard (he, him, his | il, le, lui)" w:date="2024-10-08T12:18:00Z" w16du:dateUtc="2024-10-08T16:18:00Z">
                    <w:rPr>
                      <w:rFonts w:ascii="Cambria Math" w:hAnsi="Cambria Math"/>
                      <w:i/>
                    </w:rPr>
                  </w:ins>
                </m:ctrlPr>
              </m:sSubPr>
              <m:e>
                <m:r>
                  <w:ins w:id="2592" w:author="Fernandes, Richard (he, him, his | il, le, lui)" w:date="2024-10-08T12:18:00Z" w16du:dateUtc="2024-10-08T16:18:00Z">
                    <w:rPr>
                      <w:rFonts w:ascii="Cambria Math" w:hAnsi="Cambria Math"/>
                    </w:rPr>
                    <m:t>PAI</m:t>
                  </w:ins>
                </m:r>
              </m:e>
              <m:sub>
                <m:r>
                  <w:ins w:id="2593" w:author="Fernandes, Richard (he, him, his | il, le, lui)" w:date="2024-10-08T12:18:00Z" w16du:dateUtc="2024-10-08T16:18:00Z">
                    <w:rPr>
                      <w:rFonts w:ascii="Cambria Math" w:hAnsi="Cambria Math"/>
                    </w:rPr>
                    <m:t>ref,k</m:t>
                  </w:ins>
                </m:r>
              </m:sub>
            </m:sSub>
          </m:den>
        </m:f>
      </m:oMath>
      <w:ins w:id="2594" w:author="Fernandes, Richard (he, him, his | il, le, lui)" w:date="2024-10-08T12:23:00Z" w16du:dateUtc="2024-10-08T16:23:00Z">
        <w:r w:rsidR="00FD6EF0">
          <w:rPr>
            <w:rFonts w:ascii="Calibri" w:eastAsia="Calibri" w:hAnsi="Calibri" w:cs="Calibri"/>
          </w:rPr>
          <w:t xml:space="preserve"> </w:t>
        </w:r>
      </w:ins>
      <w:ins w:id="2595" w:author="Fernandes, Richard (he, him, his | il, le, lui)" w:date="2024-10-08T17:02:00Z" w16du:dateUtc="2024-10-08T21:02:00Z">
        <w:r w:rsidR="00845832">
          <w:rPr>
            <w:rFonts w:ascii="Calibri" w:eastAsia="Calibri" w:hAnsi="Calibri" w:cs="Calibri"/>
          </w:rPr>
          <w:t>was proportional to</w:t>
        </w:r>
      </w:ins>
      <w:ins w:id="2596" w:author="Fernandes, Richard (he, him, his | il, le, lui)" w:date="2024-10-08T12:23:00Z" w16du:dateUtc="2024-10-08T16:23:00Z">
        <w:r w:rsidR="008F2865">
          <w:rPr>
            <w:rFonts w:ascii="Calibri" w:eastAsia="Calibri" w:hAnsi="Calibri" w:cs="Calibri"/>
          </w:rPr>
          <w:t xml:space="preserve"> NEON PAI</w:t>
        </w:r>
      </w:ins>
      <w:ins w:id="2597" w:author="Fernandes, Richard (he, him, his | il, le, lui)" w:date="2024-10-08T12:27:00Z" w16du:dateUtc="2024-10-08T16:27:00Z">
        <w:r w:rsidR="00773A5F">
          <w:rPr>
            <w:rFonts w:ascii="Calibri" w:eastAsia="Calibri" w:hAnsi="Calibri" w:cs="Calibri"/>
          </w:rPr>
          <w:t xml:space="preserve"> (Figure </w:t>
        </w:r>
      </w:ins>
      <w:ins w:id="2598" w:author="Fernandes, Richard (he, him, his | il, le, lui)" w:date="2024-10-08T17:05:00Z" w16du:dateUtc="2024-10-08T21:05:00Z">
        <w:r w:rsidR="00840122">
          <w:rPr>
            <w:rFonts w:ascii="Calibri" w:eastAsia="Calibri" w:hAnsi="Calibri" w:cs="Calibri"/>
          </w:rPr>
          <w:t>5</w:t>
        </w:r>
      </w:ins>
      <w:ins w:id="2599" w:author="Fernandes, Richard (he, him, his | il, le, lui)" w:date="2024-10-08T12:27:00Z" w16du:dateUtc="2024-10-08T16:27:00Z">
        <w:r w:rsidR="00773A5F">
          <w:rPr>
            <w:rFonts w:ascii="Calibri" w:eastAsia="Calibri" w:hAnsi="Calibri" w:cs="Calibri"/>
          </w:rPr>
          <w:t>) although the valu</w:t>
        </w:r>
      </w:ins>
      <w:ins w:id="2600" w:author="Fernandes, Richard (he, him, his | il, le, lui)" w:date="2024-10-08T12:28:00Z" w16du:dateUtc="2024-10-08T16:28:00Z">
        <w:r w:rsidR="00773A5F">
          <w:rPr>
            <w:rFonts w:ascii="Calibri" w:eastAsia="Calibri" w:hAnsi="Calibri" w:cs="Calibri"/>
          </w:rPr>
          <w:t xml:space="preserve">e could at times be negative </w:t>
        </w:r>
        <w:r w:rsidR="007B528B">
          <w:rPr>
            <w:rFonts w:ascii="Calibri" w:eastAsia="Calibri" w:hAnsi="Calibri" w:cs="Calibri"/>
          </w:rPr>
          <w:t xml:space="preserve">for </w:t>
        </w:r>
      </w:ins>
      <w:ins w:id="2601" w:author="Fernandes, Richard (he, him, his | il, le, lui)" w:date="2024-10-08T12:29:00Z" w16du:dateUtc="2024-10-08T16:29:00Z">
        <w:r w:rsidR="00EC6C26">
          <w:rPr>
            <w:rFonts w:ascii="Calibri" w:eastAsia="Calibri" w:hAnsi="Calibri" w:cs="Calibri"/>
          </w:rPr>
          <w:t xml:space="preserve">some </w:t>
        </w:r>
      </w:ins>
      <w:ins w:id="2602" w:author="Fernandes, Richard (he, him, his | il, le, lui)" w:date="2024-10-08T12:28:00Z" w16du:dateUtc="2024-10-08T16:28:00Z">
        <w:r w:rsidR="007B528B">
          <w:rPr>
            <w:rFonts w:ascii="Calibri" w:eastAsia="Calibri" w:hAnsi="Calibri" w:cs="Calibri"/>
          </w:rPr>
          <w:t xml:space="preserve">NEON PAI </w:t>
        </w:r>
      </w:ins>
      <w:ins w:id="2603" w:author="Fernandes, Richard (he, him, his | il, le, lui)" w:date="2024-10-08T12:29:00Z" w16du:dateUtc="2024-10-08T16:29:00Z">
        <w:r w:rsidR="00EC6C26">
          <w:rPr>
            <w:rFonts w:ascii="Calibri" w:eastAsia="Calibri" w:hAnsi="Calibri" w:cs="Calibri"/>
          </w:rPr>
          <w:t xml:space="preserve">estimates </w:t>
        </w:r>
      </w:ins>
      <w:ins w:id="2604" w:author="Fernandes, Richard (he, him, his | il, le, lui)" w:date="2024-10-08T12:28:00Z" w16du:dateUtc="2024-10-08T16:28:00Z">
        <w:r w:rsidR="007B528B">
          <w:rPr>
            <w:rFonts w:ascii="Calibri" w:eastAsia="Calibri" w:hAnsi="Calibri" w:cs="Calibri"/>
          </w:rPr>
          <w:t xml:space="preserve">less than 1 due to uncertainty in </w:t>
        </w:r>
      </w:ins>
      <w:ins w:id="2605" w:author="Fernandes, Richard (he, him, his | il, le, lui)" w:date="2024-10-08T12:29:00Z" w16du:dateUtc="2024-10-08T16:29:00Z">
        <w:r w:rsidR="00EC6C26">
          <w:rPr>
            <w:rFonts w:ascii="Calibri" w:eastAsia="Calibri" w:hAnsi="Calibri" w:cs="Calibri"/>
          </w:rPr>
          <w:t>CANEYE WAI estimation and NEON PAI estimation.  However, th</w:t>
        </w:r>
      </w:ins>
      <w:ins w:id="2606" w:author="Fernandes, Richard (he, him, his | il, le, lui)" w:date="2024-10-08T12:30:00Z" w16du:dateUtc="2024-10-08T16:30:00Z">
        <w:r w:rsidR="00EC6C26">
          <w:rPr>
            <w:rFonts w:ascii="Calibri" w:eastAsia="Calibri" w:hAnsi="Calibri" w:cs="Calibri"/>
          </w:rPr>
          <w:t>is issue was eliminated by selecting the</w:t>
        </w:r>
      </w:ins>
      <w:ins w:id="2607" w:author="Fernandes, Richard (he, him, his | il, le, lui)" w:date="2024-10-08T12:31:00Z" w16du:dateUtc="2024-10-08T16:31:00Z">
        <w:r w:rsidR="006B6F16">
          <w:rPr>
            <w:rFonts w:ascii="Calibri" w:eastAsia="Calibri" w:hAnsi="Calibri" w:cs="Calibri"/>
          </w:rPr>
          <w:t xml:space="preserve"> maximum </w:t>
        </w:r>
      </w:ins>
      <w:ins w:id="2608" w:author="Fernandes, Richard (he, him, his | il, le, lui)" w:date="2024-10-08T12:30:00Z" w16du:dateUtc="2024-10-08T16:30:00Z">
        <w:r w:rsidR="00EC6C26">
          <w:rPr>
            <w:rFonts w:ascii="Calibri" w:eastAsia="Calibri" w:hAnsi="Calibri" w:cs="Calibri"/>
          </w:rPr>
          <w:t xml:space="preserve"> </w:t>
        </w:r>
        <w:r w:rsidR="00EC6C26">
          <w:rPr>
            <w:rFonts w:ascii="Calibri" w:eastAsia="Calibri" w:hAnsi="Calibri" w:cs="Calibri"/>
          </w:rPr>
          <w:t xml:space="preserve"> </w:t>
        </w:r>
      </w:ins>
      <m:oMath>
        <m:f>
          <m:fPr>
            <m:ctrlPr>
              <w:ins w:id="2609" w:author="Fernandes, Richard (he, him, his | il, le, lui)" w:date="2024-10-08T12:30:00Z" w16du:dateUtc="2024-10-08T16:30:00Z">
                <w:rPr>
                  <w:rFonts w:ascii="Cambria Math" w:hAnsi="Cambria Math"/>
                  <w:i/>
                </w:rPr>
              </w:ins>
            </m:ctrlPr>
          </m:fPr>
          <m:num>
            <m:sSub>
              <m:sSubPr>
                <m:ctrlPr>
                  <w:ins w:id="2610" w:author="Fernandes, Richard (he, him, his | il, le, lui)" w:date="2024-10-08T12:30:00Z" w16du:dateUtc="2024-10-08T16:30:00Z">
                    <w:rPr>
                      <w:rFonts w:ascii="Cambria Math" w:hAnsi="Cambria Math"/>
                      <w:i/>
                    </w:rPr>
                  </w:ins>
                </m:ctrlPr>
              </m:sSubPr>
              <m:e>
                <m:r>
                  <w:ins w:id="2611" w:author="Fernandes, Richard (he, him, his | il, le, lui)" w:date="2024-10-08T12:30:00Z" w16du:dateUtc="2024-10-08T16:30:00Z">
                    <w:rPr>
                      <w:rFonts w:ascii="Cambria Math" w:hAnsi="Cambria Math"/>
                    </w:rPr>
                    <m:t>LAI</m:t>
                  </w:ins>
                </m:r>
              </m:e>
              <m:sub>
                <m:r>
                  <w:ins w:id="2612" w:author="Fernandes, Richard (he, him, his | il, le, lui)" w:date="2024-10-08T12:30:00Z" w16du:dateUtc="2024-10-08T16:30:00Z">
                    <w:rPr>
                      <w:rFonts w:ascii="Cambria Math" w:hAnsi="Cambria Math"/>
                    </w:rPr>
                    <m:t>ref,k</m:t>
                  </w:ins>
                </m:r>
              </m:sub>
            </m:sSub>
          </m:num>
          <m:den>
            <m:sSub>
              <m:sSubPr>
                <m:ctrlPr>
                  <w:ins w:id="2613" w:author="Fernandes, Richard (he, him, his | il, le, lui)" w:date="2024-10-08T12:30:00Z" w16du:dateUtc="2024-10-08T16:30:00Z">
                    <w:rPr>
                      <w:rFonts w:ascii="Cambria Math" w:hAnsi="Cambria Math"/>
                      <w:i/>
                    </w:rPr>
                  </w:ins>
                </m:ctrlPr>
              </m:sSubPr>
              <m:e>
                <m:r>
                  <w:ins w:id="2614" w:author="Fernandes, Richard (he, him, his | il, le, lui)" w:date="2024-10-08T12:30:00Z" w16du:dateUtc="2024-10-08T16:30:00Z">
                    <w:rPr>
                      <w:rFonts w:ascii="Cambria Math" w:hAnsi="Cambria Math"/>
                    </w:rPr>
                    <m:t>PAI</m:t>
                  </w:ins>
                </m:r>
              </m:e>
              <m:sub>
                <m:r>
                  <w:ins w:id="2615" w:author="Fernandes, Richard (he, him, his | il, le, lui)" w:date="2024-10-08T12:30:00Z" w16du:dateUtc="2024-10-08T16:30:00Z">
                    <w:rPr>
                      <w:rFonts w:ascii="Cambria Math" w:hAnsi="Cambria Math"/>
                    </w:rPr>
                    <m:t>ref,k</m:t>
                  </w:ins>
                </m:r>
              </m:sub>
            </m:sSub>
          </m:den>
        </m:f>
      </m:oMath>
      <w:ins w:id="2616" w:author="Fernandes, Richard (he, him, his | il, le, lui)" w:date="2024-10-08T12:31:00Z" w16du:dateUtc="2024-10-08T16:31:00Z">
        <w:r w:rsidR="00EC6C26">
          <w:rPr>
            <w:rFonts w:ascii="Calibri" w:eastAsia="Calibri" w:hAnsi="Calibri" w:cs="Calibri"/>
          </w:rPr>
          <w:t xml:space="preserve"> ratio </w:t>
        </w:r>
        <w:r w:rsidR="006B6F16">
          <w:rPr>
            <w:rFonts w:ascii="Calibri" w:eastAsia="Calibri" w:hAnsi="Calibri" w:cs="Calibri"/>
          </w:rPr>
          <w:t>between NEON PAI estimation methods for the sample.  This strategy will potentially under</w:t>
        </w:r>
      </w:ins>
      <w:ins w:id="2617" w:author="Fernandes, Richard (he, him, his | il, le, lui)" w:date="2024-10-08T12:32:00Z" w16du:dateUtc="2024-10-08T16:32:00Z">
        <w:r w:rsidR="003C3183">
          <w:rPr>
            <w:rFonts w:ascii="Calibri" w:eastAsia="Calibri" w:hAnsi="Calibri" w:cs="Calibri"/>
          </w:rPr>
          <w:t xml:space="preserve"> </w:t>
        </w:r>
      </w:ins>
      <w:ins w:id="2618" w:author="Fernandes, Richard (he, him, his | il, le, lui)" w:date="2024-10-08T12:31:00Z" w16du:dateUtc="2024-10-08T16:31:00Z">
        <w:r w:rsidR="006B6F16">
          <w:rPr>
            <w:rFonts w:ascii="Calibri" w:eastAsia="Calibri" w:hAnsi="Calibri" w:cs="Calibri"/>
          </w:rPr>
          <w:t>correct for WA</w:t>
        </w:r>
      </w:ins>
      <w:ins w:id="2619" w:author="Fernandes, Richard (he, him, his | il, le, lui)" w:date="2024-10-08T12:32:00Z" w16du:dateUtc="2024-10-08T16:32:00Z">
        <w:r w:rsidR="003C3183">
          <w:rPr>
            <w:rFonts w:ascii="Calibri" w:eastAsia="Calibri" w:hAnsi="Calibri" w:cs="Calibri"/>
          </w:rPr>
          <w:t>I.</w:t>
        </w:r>
        <w:r w:rsidR="00C308AC">
          <w:rPr>
            <w:rFonts w:ascii="Calibri" w:eastAsia="Calibri" w:hAnsi="Calibri" w:cs="Calibri"/>
          </w:rPr>
          <w:t xml:space="preserve">  </w:t>
        </w:r>
      </w:ins>
      <w:ins w:id="2620" w:author="Fernandes, Richard (he, him, his | il, le, lui)" w:date="2024-10-08T15:46:00Z" w16du:dateUtc="2024-10-08T19:46:00Z">
        <w:r w:rsidR="00491E9E">
          <w:rPr>
            <w:rFonts w:ascii="Calibri" w:eastAsia="Calibri" w:hAnsi="Calibri" w:cs="Calibri"/>
          </w:rPr>
          <w:t xml:space="preserve"> </w:t>
        </w:r>
      </w:ins>
      <w:ins w:id="2621" w:author="Fernandes, Richard (he, him, his | il, le, lui)" w:date="2024-10-08T15:48:00Z" w16du:dateUtc="2024-10-08T19:48:00Z">
        <w:r w:rsidR="007C7534">
          <w:rPr>
            <w:rFonts w:ascii="Calibri" w:eastAsia="Calibri" w:hAnsi="Calibri" w:cs="Calibri"/>
          </w:rPr>
          <w:t xml:space="preserve"> WAI estimates </w:t>
        </w:r>
      </w:ins>
      <w:ins w:id="2622" w:author="Fernandes, Richard (he, him, his | il, le, lui)" w:date="2024-10-08T15:49:00Z" w16du:dateUtc="2024-10-08T19:49:00Z">
        <w:r w:rsidR="007C7534">
          <w:rPr>
            <w:rFonts w:ascii="Calibri" w:eastAsia="Calibri" w:hAnsi="Calibri" w:cs="Calibri"/>
          </w:rPr>
          <w:t xml:space="preserve">using NEON PAI Warren ranged </w:t>
        </w:r>
      </w:ins>
      <w:ins w:id="2623" w:author="Fernandes, Richard (he, him, his | il, le, lui)" w:date="2024-10-08T15:47:00Z" w16du:dateUtc="2024-10-08T19:47:00Z">
        <w:r w:rsidR="00BB7E24">
          <w:rPr>
            <w:rFonts w:ascii="Calibri" w:eastAsia="Calibri" w:hAnsi="Calibri" w:cs="Calibri"/>
          </w:rPr>
          <w:t xml:space="preserve">from ~0 to ~4.5 </w:t>
        </w:r>
      </w:ins>
      <w:ins w:id="2624" w:author="Fernandes, Richard (he, him, his | il, le, lui)" w:date="2024-10-08T15:49:00Z" w16du:dateUtc="2024-10-08T19:49:00Z">
        <w:r w:rsidR="004E42B1">
          <w:rPr>
            <w:rFonts w:ascii="Calibri" w:eastAsia="Calibri" w:hAnsi="Calibri" w:cs="Calibri"/>
          </w:rPr>
          <w:t>and WAI to PAI ratios ranged from ~0 to 0.9</w:t>
        </w:r>
      </w:ins>
      <w:ins w:id="2625" w:author="Fernandes, Richard (he, him, his | il, le, lui)" w:date="2024-10-08T15:50:00Z" w16du:dateUtc="2024-10-08T19:50:00Z">
        <w:r w:rsidR="004E42B1">
          <w:rPr>
            <w:rFonts w:ascii="Calibri" w:eastAsia="Calibri" w:hAnsi="Calibri" w:cs="Calibri"/>
          </w:rPr>
          <w:t xml:space="preserve"> </w:t>
        </w:r>
        <w:r w:rsidR="004E42B1">
          <w:rPr>
            <w:rFonts w:ascii="Calibri" w:eastAsia="Calibri" w:hAnsi="Calibri" w:cs="Calibri"/>
          </w:rPr>
          <w:t xml:space="preserve">(Figure </w:t>
        </w:r>
      </w:ins>
      <w:ins w:id="2626" w:author="Fernandes, Richard (he, him, his | il, le, lui)" w:date="2024-10-08T17:05:00Z" w16du:dateUtc="2024-10-08T21:05:00Z">
        <w:r w:rsidR="00840122">
          <w:rPr>
            <w:rFonts w:ascii="Calibri" w:eastAsia="Calibri" w:hAnsi="Calibri" w:cs="Calibri"/>
          </w:rPr>
          <w:t>6</w:t>
        </w:r>
      </w:ins>
      <w:ins w:id="2627" w:author="Fernandes, Richard (he, him, his | il, le, lui)" w:date="2024-10-08T15:50:00Z" w16du:dateUtc="2024-10-08T19:50:00Z">
        <w:r w:rsidR="004E42B1">
          <w:rPr>
            <w:rFonts w:ascii="Calibri" w:eastAsia="Calibri" w:hAnsi="Calibri" w:cs="Calibri"/>
          </w:rPr>
          <w:t xml:space="preserve">). </w:t>
        </w:r>
      </w:ins>
      <w:ins w:id="2628" w:author="Fernandes, Richard (he, him, his | il, le, lui)" w:date="2024-10-08T15:49:00Z" w16du:dateUtc="2024-10-08T19:49:00Z">
        <w:r w:rsidR="004E42B1">
          <w:rPr>
            <w:rFonts w:ascii="Calibri" w:eastAsia="Calibri" w:hAnsi="Calibri" w:cs="Calibri"/>
          </w:rPr>
          <w:t xml:space="preserve">  </w:t>
        </w:r>
      </w:ins>
      <w:ins w:id="2629" w:author="Fernandes, Richard (he, him, his | il, le, lui)" w:date="2024-10-08T15:50:00Z" w16du:dateUtc="2024-10-08T19:50:00Z">
        <w:r w:rsidR="004E42B1">
          <w:rPr>
            <w:rFonts w:ascii="Calibri" w:eastAsia="Calibri" w:hAnsi="Calibri" w:cs="Calibri"/>
          </w:rPr>
          <w:t xml:space="preserve">Multiple modes were present in histograms of both WAI and WAI to PAI ratios </w:t>
        </w:r>
      </w:ins>
      <w:ins w:id="2630" w:author="Fernandes, Richard (he, him, his | il, le, lui)" w:date="2024-10-08T15:47:00Z" w16du:dateUtc="2024-10-08T19:47:00Z">
        <w:r w:rsidR="00FB498F">
          <w:rPr>
            <w:rFonts w:ascii="Calibri" w:eastAsia="Calibri" w:hAnsi="Calibri" w:cs="Calibri"/>
          </w:rPr>
          <w:t xml:space="preserve"> </w:t>
        </w:r>
      </w:ins>
      <w:ins w:id="2631" w:author="Fernandes, Richard (he, him, his | il, le, lui)" w:date="2024-10-08T15:50:00Z" w16du:dateUtc="2024-10-08T19:50:00Z">
        <w:r w:rsidR="004E42B1">
          <w:rPr>
            <w:rFonts w:ascii="Calibri" w:eastAsia="Calibri" w:hAnsi="Calibri" w:cs="Calibri"/>
          </w:rPr>
          <w:t>due to differences in sampling frequency</w:t>
        </w:r>
      </w:ins>
      <w:ins w:id="2632" w:author="Fernandes, Richard (he, him, his | il, le, lui)" w:date="2024-10-08T15:51:00Z" w16du:dateUtc="2024-10-08T19:51:00Z">
        <w:r w:rsidR="00A41325">
          <w:rPr>
            <w:rFonts w:ascii="Calibri" w:eastAsia="Calibri" w:hAnsi="Calibri" w:cs="Calibri"/>
          </w:rPr>
          <w:t xml:space="preserve"> at reference ESUs.</w:t>
        </w:r>
      </w:ins>
    </w:p>
    <w:p w14:paraId="646926DB" w14:textId="77777777" w:rsidR="005861EC" w:rsidRDefault="005861EC" w:rsidP="004B5010">
      <w:pPr>
        <w:spacing w:after="0" w:line="360" w:lineRule="auto"/>
        <w:rPr>
          <w:ins w:id="2633" w:author="Fernandes, Richard (he, him, his | il, le, lui)" w:date="2024-10-08T17:02:00Z" w16du:dateUtc="2024-10-08T21:02:00Z"/>
          <w:rFonts w:ascii="Calibri" w:eastAsia="Calibri" w:hAnsi="Calibri" w:cs="Calibri"/>
        </w:rPr>
      </w:pPr>
    </w:p>
    <w:p w14:paraId="756FC9A9" w14:textId="77777777" w:rsidR="00732682" w:rsidRDefault="00732682" w:rsidP="00732682">
      <w:pPr>
        <w:keepNext/>
        <w:spacing w:after="0" w:line="360" w:lineRule="auto"/>
        <w:rPr>
          <w:ins w:id="2634" w:author="Fernandes, Richard (he, him, his | il, le, lui)" w:date="2024-10-08T17:02:00Z" w16du:dateUtc="2024-10-08T21:02:00Z"/>
        </w:rPr>
        <w:pPrChange w:id="2635" w:author="Fernandes, Richard (he, him, his | il, le, lui)" w:date="2024-10-08T17:02:00Z" w16du:dateUtc="2024-10-08T21:02:00Z">
          <w:pPr>
            <w:spacing w:after="0" w:line="360" w:lineRule="auto"/>
          </w:pPr>
        </w:pPrChange>
      </w:pPr>
      <w:ins w:id="2636" w:author="Fernandes, Richard (he, him, his | il, le, lui)" w:date="2024-10-08T17:02:00Z" w16du:dateUtc="2024-10-08T21:02:00Z">
        <w:r>
          <w:rPr>
            <w:noProof/>
          </w:rPr>
          <w:drawing>
            <wp:inline distT="0" distB="0" distL="0" distR="0" wp14:anchorId="2D2C0FC3" wp14:editId="3C77FBED">
              <wp:extent cx="5943600" cy="3359150"/>
              <wp:effectExtent l="0" t="0" r="0" b="0"/>
              <wp:docPr id="790724465"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24465" name="Picture 12"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ins>
    </w:p>
    <w:p w14:paraId="65BF359A" w14:textId="4E370A8E" w:rsidR="00732682" w:rsidRDefault="00732682" w:rsidP="00732682">
      <w:pPr>
        <w:pStyle w:val="Caption"/>
        <w:rPr>
          <w:ins w:id="2637" w:author="Fernandes, Richard (he, him, his | il, le, lui)" w:date="2024-10-08T15:52:00Z" w16du:dateUtc="2024-10-08T19:52:00Z"/>
          <w:rFonts w:ascii="Calibri" w:eastAsia="Calibri" w:hAnsi="Calibri" w:cs="Calibri"/>
        </w:rPr>
        <w:pPrChange w:id="2638" w:author="Fernandes, Richard (he, him, his | il, le, lui)" w:date="2024-10-08T17:02:00Z" w16du:dateUtc="2024-10-08T21:02:00Z">
          <w:pPr>
            <w:spacing w:after="0" w:line="360" w:lineRule="auto"/>
          </w:pPr>
        </w:pPrChange>
      </w:pPr>
      <w:ins w:id="2639" w:author="Fernandes, Richard (he, him, his | il, le, lui)" w:date="2024-10-08T17:02:00Z" w16du:dateUtc="2024-10-08T21:02:00Z">
        <w:r>
          <w:t>Figure 5.  Ratio of Lai to</w:t>
        </w:r>
      </w:ins>
      <w:ins w:id="2640" w:author="Fernandes, Richard (he, him, his | il, le, lui)" w:date="2024-10-08T17:03:00Z" w16du:dateUtc="2024-10-08T21:03:00Z">
        <w:r>
          <w:t xml:space="preserve"> PAI versus PAI</w:t>
        </w:r>
        <w:r w:rsidR="00620037">
          <w:t xml:space="preserve"> using (a|) the Warren PAI only or () using the maximum </w:t>
        </w:r>
        <w:proofErr w:type="spellStart"/>
        <w:r w:rsidR="00620037">
          <w:t>rato</w:t>
        </w:r>
        <w:proofErr w:type="spellEnd"/>
        <w:r w:rsidR="00620037">
          <w:t xml:space="preserve"> calculated for Warren PAI and </w:t>
        </w:r>
      </w:ins>
      <w:ins w:id="2641" w:author="Fernandes, Richard (he, him, his | il, le, lui)" w:date="2024-10-08T17:04:00Z" w16du:dateUtc="2024-10-08T21:04:00Z">
        <w:r w:rsidR="00620037">
          <w:t>PAI Miller.</w:t>
        </w:r>
      </w:ins>
    </w:p>
    <w:p w14:paraId="3B9A6382" w14:textId="77777777" w:rsidR="005861EC" w:rsidRDefault="005861EC" w:rsidP="005861EC">
      <w:pPr>
        <w:keepNext/>
        <w:spacing w:after="0" w:line="360" w:lineRule="auto"/>
        <w:rPr>
          <w:ins w:id="2642" w:author="Fernandes, Richard (he, him, his | il, le, lui)" w:date="2024-10-08T15:52:00Z" w16du:dateUtc="2024-10-08T19:52:00Z"/>
        </w:rPr>
        <w:pPrChange w:id="2643" w:author="Fernandes, Richard (he, him, his | il, le, lui)" w:date="2024-10-08T15:52:00Z" w16du:dateUtc="2024-10-08T19:52:00Z">
          <w:pPr>
            <w:spacing w:after="0" w:line="360" w:lineRule="auto"/>
          </w:pPr>
        </w:pPrChange>
      </w:pPr>
      <w:ins w:id="2644" w:author="Fernandes, Richard (he, him, his | il, le, lui)" w:date="2024-10-08T15:52:00Z" w16du:dateUtc="2024-10-08T19:52:00Z">
        <w:r>
          <w:rPr>
            <w:noProof/>
          </w:rPr>
          <w:drawing>
            <wp:inline distT="0" distB="0" distL="0" distR="0" wp14:anchorId="2D38B5AC" wp14:editId="081FD4E9">
              <wp:extent cx="5943600" cy="3129915"/>
              <wp:effectExtent l="0" t="0" r="0" b="0"/>
              <wp:docPr id="1016655731" name="Picture 9"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5731" name="Picture 9" descr="A comparison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9915"/>
                      </a:xfrm>
                      <a:prstGeom prst="rect">
                        <a:avLst/>
                      </a:prstGeom>
                      <a:noFill/>
                      <a:ln>
                        <a:noFill/>
                      </a:ln>
                    </pic:spPr>
                  </pic:pic>
                </a:graphicData>
              </a:graphic>
            </wp:inline>
          </w:drawing>
        </w:r>
      </w:ins>
    </w:p>
    <w:p w14:paraId="2CE84480" w14:textId="6C0393C8" w:rsidR="005861EC" w:rsidRDefault="005861EC" w:rsidP="005861EC">
      <w:pPr>
        <w:pStyle w:val="Caption"/>
        <w:rPr>
          <w:ins w:id="2645" w:author="Fernandes, Richard (he, him, his | il, le, lui)" w:date="2024-10-08T15:52:00Z" w16du:dateUtc="2024-10-08T19:52:00Z"/>
        </w:rPr>
      </w:pPr>
      <w:ins w:id="2646" w:author="Fernandes, Richard (he, him, his | il, le, lui)" w:date="2024-10-08T15:52:00Z" w16du:dateUtc="2024-10-08T19:52:00Z">
        <w:r>
          <w:t xml:space="preserve">Figure </w:t>
        </w:r>
      </w:ins>
      <w:ins w:id="2647" w:author="Fernandes, Richard (he, him, his | il, le, lui)" w:date="2024-10-08T17:04:00Z" w16du:dateUtc="2024-10-08T21:04:00Z">
        <w:r w:rsidR="003E66DC">
          <w:t>6</w:t>
        </w:r>
      </w:ins>
      <w:ins w:id="2648" w:author="Fernandes, Richard (he, him, his | il, le, lui)" w:date="2024-10-08T15:52:00Z" w16du:dateUtc="2024-10-08T19:52:00Z">
        <w:r>
          <w:t xml:space="preserve">.  Histograms of WAI and Wai to PAI ratio </w:t>
        </w:r>
        <w:r w:rsidR="003C3A06">
          <w:t>f</w:t>
        </w:r>
      </w:ins>
      <w:ins w:id="2649" w:author="Fernandes, Richard (he, him, his | il, le, lui)" w:date="2024-10-08T15:53:00Z" w16du:dateUtc="2024-10-08T19:53:00Z">
        <w:r w:rsidR="003C3A06">
          <w:t>or all ESU measurements.</w:t>
        </w:r>
      </w:ins>
    </w:p>
    <w:p w14:paraId="56E046AB" w14:textId="60E7E71E" w:rsidR="00020CEF" w:rsidDel="003C3183" w:rsidRDefault="00A755FF" w:rsidP="004B5010">
      <w:pPr>
        <w:spacing w:after="0" w:line="360" w:lineRule="auto"/>
        <w:rPr>
          <w:del w:id="2650" w:author="Fernandes, Richard (he, him, his | il, le, lui)" w:date="2024-10-08T12:18:00Z" w16du:dateUtc="2024-10-08T16:18:00Z"/>
          <w:rFonts w:ascii="Calibri" w:eastAsia="Calibri" w:hAnsi="Calibri" w:cs="Calibri"/>
        </w:rPr>
      </w:pPr>
      <w:ins w:id="2651" w:author="Fernandes, Richard (he, him, his | il, le, lui)" w:date="2024-10-08T15:48:00Z" w16du:dateUtc="2024-10-08T19:48:00Z">
        <w:r>
          <w:rPr>
            <w:rFonts w:ascii="Calibri" w:eastAsia="Calibri" w:hAnsi="Calibri" w:cs="Calibri"/>
          </w:rPr>
          <w:t xml:space="preserve"> </w:t>
        </w:r>
      </w:ins>
    </w:p>
    <w:p w14:paraId="1BB575DA" w14:textId="77777777" w:rsidR="003C3183" w:rsidRDefault="003C3183" w:rsidP="004B5010">
      <w:pPr>
        <w:spacing w:after="0" w:line="360" w:lineRule="auto"/>
        <w:rPr>
          <w:ins w:id="2652" w:author="Fernandes, Richard (he, him, his | il, le, lui)" w:date="2024-10-08T12:32:00Z" w16du:dateUtc="2024-10-08T16:32:00Z"/>
          <w:rFonts w:ascii="Calibri" w:eastAsia="Calibri" w:hAnsi="Calibri" w:cs="Calibri"/>
        </w:rPr>
      </w:pPr>
    </w:p>
    <w:p w14:paraId="75AFE296" w14:textId="77777777" w:rsidR="003C3183" w:rsidRDefault="003C3183" w:rsidP="004B5010">
      <w:pPr>
        <w:spacing w:after="0" w:line="360" w:lineRule="auto"/>
        <w:rPr>
          <w:ins w:id="2653" w:author="Fernandes, Richard (he, him, his | il, le, lui)" w:date="2024-10-08T12:46:00Z" w16du:dateUtc="2024-10-08T16:46:00Z"/>
          <w:rFonts w:ascii="Calibri" w:eastAsia="Calibri" w:hAnsi="Calibri" w:cs="Calibri"/>
        </w:rPr>
      </w:pPr>
    </w:p>
    <w:p w14:paraId="08E0586E" w14:textId="5D061830" w:rsidR="00FB281E" w:rsidRDefault="003178AA" w:rsidP="00FB281E">
      <w:pPr>
        <w:keepNext/>
        <w:spacing w:after="0" w:line="360" w:lineRule="auto"/>
        <w:rPr>
          <w:ins w:id="2654" w:author="Fernandes, Richard (he, him, his | il, le, lui)" w:date="2024-10-08T12:48:00Z" w16du:dateUtc="2024-10-08T16:48:00Z"/>
        </w:rPr>
        <w:pPrChange w:id="2655" w:author="Fernandes, Richard (he, him, his | il, le, lui)" w:date="2024-10-08T12:48:00Z" w16du:dateUtc="2024-10-08T16:48:00Z">
          <w:pPr>
            <w:spacing w:after="0" w:line="360" w:lineRule="auto"/>
          </w:pPr>
        </w:pPrChange>
      </w:pPr>
      <w:ins w:id="2656" w:author="Fernandes, Richard (he, him, his | il, le, lui)" w:date="2024-10-08T16:58:00Z" w16du:dateUtc="2024-10-08T20:58:00Z">
        <w:r>
          <w:rPr>
            <w:noProof/>
          </w:rPr>
          <w:drawing>
            <wp:inline distT="0" distB="0" distL="0" distR="0" wp14:anchorId="733802C1" wp14:editId="3875DBB7">
              <wp:extent cx="5943600" cy="2894330"/>
              <wp:effectExtent l="0" t="0" r="0" b="1270"/>
              <wp:docPr id="1751849918" name="Picture 11" descr="A diagram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9918" name="Picture 11" descr="A diagram of different colored dot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ins>
    </w:p>
    <w:p w14:paraId="644A14C8" w14:textId="683FF4EA" w:rsidR="00FB281E" w:rsidRDefault="00FB281E" w:rsidP="00FB281E">
      <w:pPr>
        <w:pStyle w:val="Caption"/>
        <w:rPr>
          <w:ins w:id="2657" w:author="Fernandes, Richard (he, him, his | il, le, lui)" w:date="2024-10-08T12:32:00Z" w16du:dateUtc="2024-10-08T16:32:00Z"/>
          <w:rFonts w:ascii="Calibri" w:eastAsia="Calibri" w:hAnsi="Calibri" w:cs="Calibri"/>
        </w:rPr>
        <w:pPrChange w:id="2658" w:author="Fernandes, Richard (he, him, his | il, le, lui)" w:date="2024-10-08T12:48:00Z" w16du:dateUtc="2024-10-08T16:48:00Z">
          <w:pPr>
            <w:spacing w:after="0" w:line="360" w:lineRule="auto"/>
          </w:pPr>
        </w:pPrChange>
      </w:pPr>
      <w:ins w:id="2659" w:author="Fernandes, Richard (he, him, his | il, le, lui)" w:date="2024-10-08T12:48:00Z" w16du:dateUtc="2024-10-08T16:48:00Z">
        <w:r>
          <w:t xml:space="preserve">Figure </w:t>
        </w:r>
      </w:ins>
      <w:ins w:id="2660" w:author="Fernandes, Richard (he, him, his | il, le, lui)" w:date="2024-10-08T17:04:00Z" w16du:dateUtc="2024-10-08T21:04:00Z">
        <w:r w:rsidR="003E66DC">
          <w:t>7</w:t>
        </w:r>
      </w:ins>
      <w:ins w:id="2661" w:author="Fernandes, Richard (he, him, his | il, le, lui)" w:date="2024-10-08T12:48:00Z" w16du:dateUtc="2024-10-08T16:48:00Z">
        <w:r>
          <w:t xml:space="preserve">.  Comparison of baseline LAI estimates assuming a LAI/PAI ratio of 0.85 and LAI estimates using site and LAI specific ratios for a) </w:t>
        </w:r>
        <w:r>
          <w:t xml:space="preserve">input </w:t>
        </w:r>
        <w:r>
          <w:t xml:space="preserve">NEON </w:t>
        </w:r>
        <w:r>
          <w:t xml:space="preserve">PAI </w:t>
        </w:r>
        <w:r>
          <w:t>estimates based on Warren approach and b) input NEON PAI estimates based on Miller  approach.</w:t>
        </w:r>
      </w:ins>
    </w:p>
    <w:p w14:paraId="60F7B718" w14:textId="77777777" w:rsidR="00311CF1" w:rsidRDefault="00311CF1" w:rsidP="004B5010">
      <w:pPr>
        <w:spacing w:after="0" w:line="360" w:lineRule="auto"/>
        <w:rPr>
          <w:rFonts w:ascii="Calibri" w:eastAsia="Calibri" w:hAnsi="Calibri" w:cs="Calibri"/>
        </w:rPr>
      </w:pPr>
    </w:p>
    <w:p w14:paraId="4BAA6ED2" w14:textId="77777777" w:rsidR="00311CF1" w:rsidRDefault="00311CF1" w:rsidP="004B5010">
      <w:pPr>
        <w:spacing w:after="0" w:line="360" w:lineRule="auto"/>
        <w:rPr>
          <w:rFonts w:ascii="Calibri" w:eastAsia="Calibri" w:hAnsi="Calibri" w:cs="Calibri"/>
        </w:rPr>
      </w:pPr>
    </w:p>
    <w:p w14:paraId="2F63E1B2" w14:textId="39CB6CDE" w:rsidR="00311CF1" w:rsidRPr="00F76BC1" w:rsidRDefault="004D4396" w:rsidP="004B5010">
      <w:pPr>
        <w:spacing w:after="0" w:line="360" w:lineRule="auto"/>
        <w:rPr>
          <w:rFonts w:ascii="Calibri" w:eastAsia="Calibri" w:hAnsi="Calibri" w:cs="Calibri"/>
          <w:lang w:val="en-US"/>
          <w:rPrChange w:id="2662" w:author="Fernandes, Richard (he, him, his | il, le, lui)" w:date="2024-10-08T12:49:00Z" w16du:dateUtc="2024-10-08T16:49:00Z">
            <w:rPr>
              <w:rFonts w:ascii="Calibri" w:eastAsia="Calibri" w:hAnsi="Calibri" w:cs="Calibri"/>
            </w:rPr>
          </w:rPrChange>
        </w:rPr>
      </w:pPr>
      <w:ins w:id="2663" w:author="Fernandes, Richard (he, him, his | il, le, lui)" w:date="2024-10-08T17:05:00Z" w16du:dateUtc="2024-10-08T21:05:00Z">
        <w:r>
          <w:rPr>
            <w:rFonts w:ascii="Calibri" w:eastAsia="Calibri" w:hAnsi="Calibri" w:cs="Calibri"/>
            <w:lang w:val="en-US"/>
          </w:rPr>
          <w:t>LAI estimates using a baseline LAI to PAI ratio of 0.84 ranged from 100% to 400% of the LAI</w:t>
        </w:r>
      </w:ins>
      <w:ins w:id="2664" w:author="Fernandes, Richard (he, him, his | il, le, lui)" w:date="2024-10-08T17:06:00Z" w16du:dateUtc="2024-10-08T21:06:00Z">
        <w:r>
          <w:rPr>
            <w:rFonts w:ascii="Calibri" w:eastAsia="Calibri" w:hAnsi="Calibri" w:cs="Calibri"/>
            <w:lang w:val="en-US"/>
          </w:rPr>
          <w:t xml:space="preserve"> estimates using sample specific LAI to PAI ratios</w:t>
        </w:r>
      </w:ins>
      <w:ins w:id="2665" w:author="Fernandes, Richard (he, him, his | il, le, lui)" w:date="2024-10-08T17:07:00Z" w16du:dateUtc="2024-10-08T21:07:00Z">
        <w:r>
          <w:rPr>
            <w:rFonts w:ascii="Calibri" w:eastAsia="Calibri" w:hAnsi="Calibri" w:cs="Calibri"/>
            <w:lang w:val="en-US"/>
          </w:rPr>
          <w:t xml:space="preserve"> except for DEJU and SOAP where the baseline LAI was slightly </w:t>
        </w:r>
        <w:proofErr w:type="gramStart"/>
        <w:r>
          <w:rPr>
            <w:rFonts w:ascii="Calibri" w:eastAsia="Calibri" w:hAnsi="Calibri" w:cs="Calibri"/>
            <w:lang w:val="en-US"/>
          </w:rPr>
          <w:t>less .</w:t>
        </w:r>
        <w:proofErr w:type="gramEnd"/>
        <w:r>
          <w:rPr>
            <w:rFonts w:ascii="Calibri" w:eastAsia="Calibri" w:hAnsi="Calibri" w:cs="Calibri"/>
            <w:lang w:val="en-US"/>
          </w:rPr>
          <w:t xml:space="preserve">  </w:t>
        </w:r>
      </w:ins>
      <w:ins w:id="2666" w:author="Fernandes, Richard (he, him, his | il, le, lui)" w:date="2024-10-08T12:51:00Z" w16du:dateUtc="2024-10-08T16:51:00Z">
        <w:r w:rsidR="000C7616">
          <w:rPr>
            <w:rFonts w:ascii="Calibri" w:eastAsia="Calibri" w:hAnsi="Calibri" w:cs="Calibri"/>
          </w:rPr>
          <w:t xml:space="preserve">The DEJU site </w:t>
        </w:r>
        <w:r w:rsidR="00D75923">
          <w:rPr>
            <w:rFonts w:ascii="Calibri" w:eastAsia="Calibri" w:hAnsi="Calibri" w:cs="Calibri"/>
          </w:rPr>
          <w:t xml:space="preserve">at </w:t>
        </w:r>
      </w:ins>
      <w:ins w:id="2667" w:author="Fernandes, Richard (he, him, his | il, le, lui)" w:date="2024-10-08T12:52:00Z" w16du:dateUtc="2024-10-08T16:52:00Z">
        <w:r w:rsidR="00D75923" w:rsidRPr="00307155">
          <w:rPr>
            <w:rFonts w:ascii="Calibri" w:eastAsia="Calibri" w:hAnsi="Calibri" w:cs="Calibri"/>
          </w:rPr>
          <w:t xml:space="preserve">63degrees North had short overstory canopies (mean height 10m) dominated by </w:t>
        </w:r>
        <w:r w:rsidR="005803FF" w:rsidRPr="00307155">
          <w:rPr>
            <w:rFonts w:ascii="Calibri" w:eastAsia="Calibri" w:hAnsi="Calibri" w:cs="Calibri"/>
          </w:rPr>
          <w:t>black spruce (</w:t>
        </w:r>
      </w:ins>
      <w:ins w:id="2668" w:author="Fernandes, Richard (he, him, his | il, le, lui)" w:date="2024-10-08T12:52:00Z">
        <w:r w:rsidR="005803FF" w:rsidRPr="00307155">
          <w:rPr>
            <w:rFonts w:ascii="Calibri" w:eastAsia="Calibri" w:hAnsi="Calibri" w:cs="Calibri"/>
            <w:rPrChange w:id="2669" w:author="Fernandes, Richard (he, him, his | il, le, lui)" w:date="2024-10-08T13:38:00Z" w16du:dateUtc="2024-10-08T17:38:00Z">
              <w:rPr>
                <w:rFonts w:ascii="Calibri" w:eastAsia="Calibri" w:hAnsi="Calibri" w:cs="Calibri"/>
                <w:i/>
                <w:iCs/>
              </w:rPr>
            </w:rPrChange>
          </w:rPr>
          <w:t xml:space="preserve">Picea </w:t>
        </w:r>
        <w:proofErr w:type="spellStart"/>
        <w:r w:rsidR="005803FF" w:rsidRPr="00307155">
          <w:rPr>
            <w:rFonts w:ascii="Calibri" w:eastAsia="Calibri" w:hAnsi="Calibri" w:cs="Calibri"/>
            <w:rPrChange w:id="2670" w:author="Fernandes, Richard (he, him, his | il, le, lui)" w:date="2024-10-08T13:38:00Z" w16du:dateUtc="2024-10-08T17:38:00Z">
              <w:rPr>
                <w:rFonts w:ascii="Calibri" w:eastAsia="Calibri" w:hAnsi="Calibri" w:cs="Calibri"/>
                <w:i/>
                <w:iCs/>
              </w:rPr>
            </w:rPrChange>
          </w:rPr>
          <w:t>marian</w:t>
        </w:r>
      </w:ins>
      <w:ins w:id="2671" w:author="Fernandes, Richard (he, him, his | il, le, lui)" w:date="2024-10-08T12:53:00Z" w16du:dateUtc="2024-10-08T16:53:00Z">
        <w:r w:rsidR="005803FF" w:rsidRPr="00307155">
          <w:rPr>
            <w:rFonts w:ascii="Calibri" w:eastAsia="Calibri" w:hAnsi="Calibri" w:cs="Calibri"/>
            <w:rPrChange w:id="2672" w:author="Fernandes, Richard (he, him, his | il, le, lui)" w:date="2024-10-08T13:38:00Z" w16du:dateUtc="2024-10-08T17:38:00Z">
              <w:rPr>
                <w:rFonts w:ascii="Calibri" w:eastAsia="Calibri" w:hAnsi="Calibri" w:cs="Calibri"/>
                <w:i/>
                <w:iCs/>
              </w:rPr>
            </w:rPrChange>
          </w:rPr>
          <w:t>a</w:t>
        </w:r>
      </w:ins>
      <w:proofErr w:type="spellEnd"/>
      <w:ins w:id="2673" w:author="Fernandes, Richard (he, him, his | il, le, lui)" w:date="2024-10-08T12:52:00Z" w16du:dateUtc="2024-10-08T16:52:00Z">
        <w:r w:rsidR="005803FF" w:rsidRPr="00307155">
          <w:rPr>
            <w:rFonts w:ascii="Calibri" w:eastAsia="Calibri" w:hAnsi="Calibri" w:cs="Calibri"/>
            <w:rPrChange w:id="2674" w:author="Fernandes, Richard (he, him, his | il, le, lui)" w:date="2024-10-08T13:38:00Z" w16du:dateUtc="2024-10-08T17:38:00Z">
              <w:rPr>
                <w:rFonts w:ascii="Calibri" w:eastAsia="Calibri" w:hAnsi="Calibri" w:cs="Calibri"/>
                <w:i/>
                <w:iCs/>
              </w:rPr>
            </w:rPrChange>
          </w:rPr>
          <w:t xml:space="preserve">) </w:t>
        </w:r>
      </w:ins>
      <w:ins w:id="2675" w:author="Fernandes, Richard (he, him, his | il, le, lui)" w:date="2024-10-08T12:53:00Z" w16du:dateUtc="2024-10-08T16:53:00Z">
        <w:r w:rsidR="005803FF" w:rsidRPr="00307155">
          <w:rPr>
            <w:rFonts w:ascii="Calibri" w:eastAsia="Calibri" w:hAnsi="Calibri" w:cs="Calibri"/>
            <w:rPrChange w:id="2676" w:author="Fernandes, Richard (he, him, his | il, le, lui)" w:date="2024-10-08T13:38:00Z" w16du:dateUtc="2024-10-08T17:38:00Z">
              <w:rPr>
                <w:rFonts w:ascii="Calibri" w:eastAsia="Calibri" w:hAnsi="Calibri" w:cs="Calibri"/>
                <w:i/>
                <w:iCs/>
              </w:rPr>
            </w:rPrChange>
          </w:rPr>
          <w:t xml:space="preserve">that generally has a high ratio of LAI to PAI (Chen et al. xx).  </w:t>
        </w:r>
      </w:ins>
      <w:ins w:id="2677" w:author="Fernandes, Richard (he, him, his | il, le, lui)" w:date="2024-10-08T13:36:00Z" w16du:dateUtc="2024-10-08T17:36:00Z">
        <w:r w:rsidR="00923568" w:rsidRPr="00307155">
          <w:rPr>
            <w:rFonts w:ascii="Calibri" w:eastAsia="Calibri" w:hAnsi="Calibri" w:cs="Calibri"/>
            <w:rPrChange w:id="2678" w:author="Fernandes, Richard (he, him, his | il, le, lui)" w:date="2024-10-08T13:38:00Z" w16du:dateUtc="2024-10-08T17:38:00Z">
              <w:rPr>
                <w:rFonts w:ascii="Calibri" w:eastAsia="Calibri" w:hAnsi="Calibri" w:cs="Calibri"/>
                <w:i/>
                <w:iCs/>
              </w:rPr>
            </w:rPrChange>
          </w:rPr>
          <w:t xml:space="preserve">The SOAP site had experienced high mortality of the dominant overstory </w:t>
        </w:r>
      </w:ins>
      <w:ins w:id="2679" w:author="Fernandes, Richard (he, him, his | il, le, lui)" w:date="2024-10-08T13:36:00Z">
        <w:r w:rsidR="00DA5D01" w:rsidRPr="00307155">
          <w:rPr>
            <w:rFonts w:ascii="Calibri" w:eastAsia="Calibri" w:hAnsi="Calibri" w:cs="Calibri"/>
            <w:rPrChange w:id="2680" w:author="Fernandes, Richard (he, him, his | il, le, lui)" w:date="2024-10-08T13:38:00Z" w16du:dateUtc="2024-10-08T17:38:00Z">
              <w:rPr>
                <w:rFonts w:ascii="Calibri" w:eastAsia="Calibri" w:hAnsi="Calibri" w:cs="Calibri"/>
                <w:i/>
                <w:iCs/>
              </w:rPr>
            </w:rPrChange>
          </w:rPr>
          <w:t>Ponderosa pine (Pinus ponderosa)</w:t>
        </w:r>
      </w:ins>
      <w:ins w:id="2681" w:author="Fernandes, Richard (he, him, his | il, le, lui)" w:date="2024-10-08T13:36:00Z" w16du:dateUtc="2024-10-08T17:36:00Z">
        <w:r w:rsidR="00DA5D01" w:rsidRPr="00307155">
          <w:rPr>
            <w:rFonts w:ascii="Calibri" w:eastAsia="Calibri" w:hAnsi="Calibri" w:cs="Calibri"/>
            <w:rPrChange w:id="2682" w:author="Fernandes, Richard (he, him, his | il, le, lui)" w:date="2024-10-08T13:38:00Z" w16du:dateUtc="2024-10-08T17:38:00Z">
              <w:rPr>
                <w:rFonts w:ascii="Calibri" w:eastAsia="Calibri" w:hAnsi="Calibri" w:cs="Calibri"/>
                <w:i/>
                <w:iCs/>
              </w:rPr>
            </w:rPrChange>
          </w:rPr>
          <w:t xml:space="preserve"> due to </w:t>
        </w:r>
      </w:ins>
      <w:ins w:id="2683" w:author="Fernandes, Richard (he, him, his | il, le, lui)" w:date="2024-10-08T13:36:00Z">
        <w:r w:rsidR="00DA5D01" w:rsidRPr="00307155">
          <w:rPr>
            <w:rFonts w:ascii="Calibri" w:eastAsia="Calibri" w:hAnsi="Calibri" w:cs="Calibri"/>
            <w:rPrChange w:id="2684" w:author="Fernandes, Richard (he, him, his | il, le, lui)" w:date="2024-10-08T13:38:00Z" w16du:dateUtc="2024-10-08T17:38:00Z">
              <w:rPr>
                <w:rFonts w:ascii="Calibri" w:eastAsia="Calibri" w:hAnsi="Calibri" w:cs="Calibri"/>
                <w:i/>
                <w:iCs/>
              </w:rPr>
            </w:rPrChange>
          </w:rPr>
          <w:t>pine bark beet</w:t>
        </w:r>
      </w:ins>
      <w:ins w:id="2685" w:author="Fernandes, Richard (he, him, his | il, le, lui)" w:date="2024-10-08T13:37:00Z" w16du:dateUtc="2024-10-08T17:37:00Z">
        <w:r w:rsidR="00DA5D01" w:rsidRPr="00307155">
          <w:rPr>
            <w:rFonts w:ascii="Calibri" w:eastAsia="Calibri" w:hAnsi="Calibri" w:cs="Calibri"/>
            <w:rPrChange w:id="2686" w:author="Fernandes, Richard (he, him, his | il, le, lui)" w:date="2024-10-08T13:38:00Z" w16du:dateUtc="2024-10-08T17:38:00Z">
              <w:rPr>
                <w:rFonts w:ascii="Calibri" w:eastAsia="Calibri" w:hAnsi="Calibri" w:cs="Calibri"/>
                <w:i/>
                <w:iCs/>
              </w:rPr>
            </w:rPrChange>
          </w:rPr>
          <w:t xml:space="preserve">le leaving </w:t>
        </w:r>
      </w:ins>
      <w:ins w:id="2687" w:author="Fernandes, Richard (he, him, his | il, le, lui)" w:date="2024-10-08T13:37:00Z">
        <w:r w:rsidR="00307155" w:rsidRPr="00307155">
          <w:rPr>
            <w:rFonts w:ascii="Calibri" w:eastAsia="Calibri" w:hAnsi="Calibri" w:cs="Calibri"/>
            <w:rPrChange w:id="2688" w:author="Fernandes, Richard (he, him, his | il, le, lui)" w:date="2024-10-08T13:38:00Z" w16du:dateUtc="2024-10-08T17:38:00Z">
              <w:rPr>
                <w:rFonts w:ascii="Calibri" w:eastAsia="Calibri" w:hAnsi="Calibri" w:cs="Calibri"/>
                <w:i/>
                <w:iCs/>
              </w:rPr>
            </w:rPrChange>
          </w:rPr>
          <w:t>incense cedar (</w:t>
        </w:r>
        <w:proofErr w:type="spellStart"/>
        <w:r w:rsidR="00307155" w:rsidRPr="00307155">
          <w:rPr>
            <w:rFonts w:ascii="Calibri" w:eastAsia="Calibri" w:hAnsi="Calibri" w:cs="Calibri"/>
            <w:rPrChange w:id="2689" w:author="Fernandes, Richard (he, him, his | il, le, lui)" w:date="2024-10-08T13:38:00Z" w16du:dateUtc="2024-10-08T17:38:00Z">
              <w:rPr>
                <w:rFonts w:ascii="Calibri" w:eastAsia="Calibri" w:hAnsi="Calibri" w:cs="Calibri"/>
                <w:i/>
                <w:iCs/>
              </w:rPr>
            </w:rPrChange>
          </w:rPr>
          <w:t>Calocedrus</w:t>
        </w:r>
        <w:proofErr w:type="spellEnd"/>
        <w:r w:rsidR="00307155" w:rsidRPr="00307155">
          <w:rPr>
            <w:rFonts w:ascii="Calibri" w:eastAsia="Calibri" w:hAnsi="Calibri" w:cs="Calibri"/>
            <w:rPrChange w:id="2690" w:author="Fernandes, Richard (he, him, his | il, le, lui)" w:date="2024-10-08T13:38:00Z" w16du:dateUtc="2024-10-08T17:38:00Z">
              <w:rPr>
                <w:rFonts w:ascii="Calibri" w:eastAsia="Calibri" w:hAnsi="Calibri" w:cs="Calibri"/>
                <w:i/>
                <w:iCs/>
              </w:rPr>
            </w:rPrChange>
          </w:rPr>
          <w:t xml:space="preserve"> </w:t>
        </w:r>
        <w:proofErr w:type="spellStart"/>
        <w:r w:rsidR="00307155" w:rsidRPr="00307155">
          <w:rPr>
            <w:rFonts w:ascii="Calibri" w:eastAsia="Calibri" w:hAnsi="Calibri" w:cs="Calibri"/>
            <w:rPrChange w:id="2691" w:author="Fernandes, Richard (he, him, his | il, le, lui)" w:date="2024-10-08T13:38:00Z" w16du:dateUtc="2024-10-08T17:38:00Z">
              <w:rPr>
                <w:rFonts w:ascii="Calibri" w:eastAsia="Calibri" w:hAnsi="Calibri" w:cs="Calibri"/>
                <w:i/>
                <w:iCs/>
              </w:rPr>
            </w:rPrChange>
          </w:rPr>
          <w:t>decurrens</w:t>
        </w:r>
        <w:proofErr w:type="spellEnd"/>
        <w:r w:rsidR="00307155" w:rsidRPr="00307155">
          <w:rPr>
            <w:rFonts w:ascii="Calibri" w:eastAsia="Calibri" w:hAnsi="Calibri" w:cs="Calibri"/>
            <w:rPrChange w:id="2692" w:author="Fernandes, Richard (he, him, his | il, le, lui)" w:date="2024-10-08T13:38:00Z" w16du:dateUtc="2024-10-08T17:38:00Z">
              <w:rPr>
                <w:rFonts w:ascii="Calibri" w:eastAsia="Calibri" w:hAnsi="Calibri" w:cs="Calibri"/>
                <w:i/>
                <w:iCs/>
              </w:rPr>
            </w:rPrChange>
          </w:rPr>
          <w:t>)</w:t>
        </w:r>
      </w:ins>
      <w:ins w:id="2693" w:author="Fernandes, Richard (he, him, his | il, le, lui)" w:date="2024-10-08T13:37:00Z" w16du:dateUtc="2024-10-08T17:37:00Z">
        <w:r w:rsidR="00307155" w:rsidRPr="00307155">
          <w:rPr>
            <w:rFonts w:ascii="Calibri" w:eastAsia="Calibri" w:hAnsi="Calibri" w:cs="Calibri"/>
            <w:rPrChange w:id="2694" w:author="Fernandes, Richard (he, him, his | il, le, lui)" w:date="2024-10-08T13:38:00Z" w16du:dateUtc="2024-10-08T17:38:00Z">
              <w:rPr>
                <w:rFonts w:ascii="Calibri" w:eastAsia="Calibri" w:hAnsi="Calibri" w:cs="Calibri"/>
                <w:i/>
                <w:iCs/>
              </w:rPr>
            </w:rPrChange>
          </w:rPr>
          <w:t xml:space="preserve"> with generally </w:t>
        </w:r>
      </w:ins>
      <w:ins w:id="2695" w:author="Fernandes, Richard (he, him, his | il, le, lui)" w:date="2024-10-08T13:39:00Z" w16du:dateUtc="2024-10-08T17:39:00Z">
        <w:r w:rsidR="00E72A93">
          <w:rPr>
            <w:rFonts w:ascii="Calibri" w:eastAsia="Calibri" w:hAnsi="Calibri" w:cs="Calibri"/>
          </w:rPr>
          <w:t>high ratios of LAI to PAI.</w:t>
        </w:r>
      </w:ins>
      <w:ins w:id="2696" w:author="Fernandes, Richard (he, him, his | il, le, lui)" w:date="2024-10-08T13:38:00Z" w16du:dateUtc="2024-10-08T17:38:00Z">
        <w:r w:rsidR="00307155">
          <w:rPr>
            <w:rFonts w:ascii="Calibri" w:eastAsia="Calibri" w:hAnsi="Calibri" w:cs="Calibri"/>
            <w:i/>
            <w:iCs/>
          </w:rPr>
          <w:t xml:space="preserve">  </w:t>
        </w:r>
      </w:ins>
    </w:p>
    <w:p w14:paraId="07281EF7" w14:textId="0C44B39D" w:rsidR="00AE7067" w:rsidRPr="00AE7067" w:rsidDel="000919DA" w:rsidRDefault="00AE7067" w:rsidP="00A7373C">
      <w:pPr>
        <w:pStyle w:val="Caption"/>
        <w:rPr>
          <w:del w:id="2697" w:author="Fernandes, Richard (he, him, his | il, le, lui)" w:date="2024-10-08T13:35:00Z" w16du:dateUtc="2024-10-08T17:35:00Z"/>
          <w:lang w:val="en-US"/>
          <w:rPrChange w:id="2698" w:author="Fernandes, Richard (he, him, his | il, le, lui)" w:date="2024-10-08T13:24:00Z" w16du:dateUtc="2024-10-08T17:24:00Z">
            <w:rPr>
              <w:del w:id="2699" w:author="Fernandes, Richard (he, him, his | il, le, lui)" w:date="2024-10-08T13:35:00Z" w16du:dateUtc="2024-10-08T17:35:00Z"/>
            </w:rPr>
          </w:rPrChange>
        </w:rPr>
        <w:pPrChange w:id="2700" w:author="Fernandes, Richard (he, him, his | il, le, lui)" w:date="2024-10-08T13:26:00Z" w16du:dateUtc="2024-10-08T17:26:00Z">
          <w:pPr>
            <w:pStyle w:val="Heading4"/>
          </w:pPr>
        </w:pPrChange>
      </w:pPr>
    </w:p>
    <w:p w14:paraId="2E1E7851" w14:textId="5C2623B0" w:rsidR="005008C8" w:rsidRPr="005D4CDA" w:rsidDel="00F76029" w:rsidRDefault="005008C8" w:rsidP="006113FE">
      <w:pPr>
        <w:pStyle w:val="Heading3"/>
        <w:rPr>
          <w:del w:id="2701" w:author="Fernandes, Richard (he, him, his | il, le, lui)" w:date="2024-10-08T13:39:00Z" w16du:dateUtc="2024-10-08T17:39:00Z"/>
        </w:rPr>
      </w:pPr>
      <w:del w:id="2702" w:author="Fernandes, Richard (he, him, his | il, le, lui)" w:date="2024-10-08T13:39:00Z" w16du:dateUtc="2024-10-08T17:39:00Z">
        <w:r w:rsidRPr="005D4CDA" w:rsidDel="00F76029">
          <w:delText xml:space="preserve">CEOS LPV Definition </w:delText>
        </w:r>
        <w:r w:rsidRPr="005A627C" w:rsidDel="00F76029">
          <w:delText>(</w:delText>
        </w:r>
        <w:r w:rsidR="00CB25F3" w:rsidDel="00F76029">
          <w:fldChar w:fldCharType="begin"/>
        </w:r>
        <w:r w:rsidR="00CB25F3" w:rsidDel="00F76029">
          <w:delInstrText>HYPERLINK "https://lpvs.gsfc.nasa.gov/Biophys/Biophys_home.html"</w:delInstrText>
        </w:r>
        <w:r w:rsidR="00CB25F3" w:rsidDel="00F76029">
          <w:fldChar w:fldCharType="separate"/>
        </w:r>
        <w:r w:rsidRPr="006113FE" w:rsidDel="00F76029">
          <w:delText>https://lpvs.gsfc.nasa.gov/Biophys/Biophys_home.html</w:delText>
        </w:r>
        <w:r w:rsidR="00CB25F3" w:rsidDel="00F76029">
          <w:fldChar w:fldCharType="end"/>
        </w:r>
        <w:r w:rsidRPr="005D4CDA" w:rsidDel="00F76029">
          <w:delText xml:space="preserve"> accessed August 29, 2024)</w:delText>
        </w:r>
      </w:del>
    </w:p>
    <w:p w14:paraId="61FA99AF" w14:textId="3E3405E8" w:rsidR="005008C8" w:rsidRPr="00942392" w:rsidDel="00F76029" w:rsidRDefault="005008C8" w:rsidP="005D4CDA">
      <w:pPr>
        <w:spacing w:line="360" w:lineRule="auto"/>
        <w:rPr>
          <w:del w:id="2703" w:author="Fernandes, Richard (he, him, his | il, le, lui)" w:date="2024-10-08T13:39:00Z" w16du:dateUtc="2024-10-08T17:39:00Z"/>
          <w:rFonts w:ascii="Calibri" w:hAnsi="Calibri" w:cs="Calibri"/>
        </w:rPr>
      </w:pPr>
    </w:p>
    <w:p w14:paraId="65E6BBBE" w14:textId="75721EBD" w:rsidR="005008C8" w:rsidRPr="00942392" w:rsidDel="00F76029" w:rsidRDefault="005008C8" w:rsidP="005D4CDA">
      <w:pPr>
        <w:spacing w:line="360" w:lineRule="auto"/>
        <w:rPr>
          <w:del w:id="2704" w:author="Fernandes, Richard (he, him, his | il, le, lui)" w:date="2024-10-08T13:39:00Z" w16du:dateUtc="2024-10-08T17:39:00Z"/>
          <w:rFonts w:ascii="Calibri" w:hAnsi="Calibri" w:cs="Calibri"/>
        </w:rPr>
      </w:pPr>
      <w:del w:id="2705" w:author="Fernandes, Richard (he, him, his | il, le, lui)" w:date="2024-10-08T13:39:00Z" w16du:dateUtc="2024-10-08T17:39:00Z">
        <w:r w:rsidRPr="00942392" w:rsidDel="00F76029">
          <w:rPr>
            <w:rFonts w:ascii="Calibri" w:hAnsi="Calibri" w:cs="Calibri"/>
          </w:rPr>
          <w:delText>Leaf area index is defined as one half the total green (i.e., photosynthetically active) leaf area per unit horizontal ground surface area.</w:delText>
        </w:r>
        <w:r w:rsidR="009C494E" w:rsidRPr="00942392" w:rsidDel="00F76029">
          <w:rPr>
            <w:rFonts w:ascii="Calibri" w:hAnsi="Calibri" w:cs="Calibri"/>
          </w:rPr>
          <w:delText xml:space="preserve">  </w:delText>
        </w:r>
        <w:r w:rsidRPr="00942392" w:rsidDel="00F76029">
          <w:rPr>
            <w:rFonts w:ascii="Calibri" w:hAnsi="Calibri" w:cs="Calibri"/>
          </w:rPr>
          <w:delText xml:space="preserve">This definition, based on Chen and Black (1992), was accepted by GCOS, GTOS and CEOS in 2009. However, relatively to the way it is measured on the ground or derived from the satellite data, different definitions of LAI can be considered when derived from remote sensing </w:delText>
        </w:r>
        <w:r w:rsidRPr="00942392" w:rsidDel="00F76029">
          <w:rPr>
            <w:rFonts w:ascii="Calibri" w:hAnsi="Calibri" w:cs="Calibri"/>
          </w:rPr>
          <w:lastRenderedPageBreak/>
          <w:delText>instruments: GAI (Green Area Index, same definition as LAI but includes all the green elements, e.g., stems, ears,…), PAI (Plant Area Index, includes all elements, green and non-green).</w:delText>
        </w:r>
      </w:del>
    </w:p>
    <w:p w14:paraId="5FBD5AD0" w14:textId="36123771" w:rsidR="005008C8" w:rsidRPr="00942392" w:rsidDel="00F76029" w:rsidRDefault="005008C8" w:rsidP="005D4CDA">
      <w:pPr>
        <w:spacing w:line="360" w:lineRule="auto"/>
        <w:rPr>
          <w:del w:id="2706" w:author="Fernandes, Richard (he, him, his | il, le, lui)" w:date="2024-10-08T13:39:00Z" w16du:dateUtc="2024-10-08T17:39:00Z"/>
          <w:rFonts w:ascii="Calibri" w:hAnsi="Calibri" w:cs="Calibri"/>
        </w:rPr>
      </w:pPr>
    </w:p>
    <w:p w14:paraId="7E51C1E3" w14:textId="3792E3BC" w:rsidR="005008C8" w:rsidRPr="004B5010" w:rsidDel="00F76029" w:rsidRDefault="005008C8" w:rsidP="006113FE">
      <w:pPr>
        <w:pStyle w:val="Heading3"/>
        <w:rPr>
          <w:del w:id="2707" w:author="Fernandes, Richard (he, him, his | il, le, lui)" w:date="2024-10-08T13:39:00Z" w16du:dateUtc="2024-10-08T17:39:00Z"/>
        </w:rPr>
      </w:pPr>
      <w:del w:id="2708" w:author="Fernandes, Richard (he, him, his | il, le, lui)" w:date="2024-10-08T13:39:00Z" w16du:dateUtc="2024-10-08T17:39:00Z">
        <w:r w:rsidRPr="005D4CDA" w:rsidDel="00F76029">
          <w:delText>GCOS Defin</w:delText>
        </w:r>
        <w:r w:rsidR="00942392" w:rsidDel="00F76029">
          <w:delText>i</w:delText>
        </w:r>
        <w:r w:rsidRPr="005D4CDA" w:rsidDel="00F76029">
          <w:delText>tion (GCOS, 2022)</w:delText>
        </w:r>
      </w:del>
    </w:p>
    <w:p w14:paraId="218829FD" w14:textId="19377712" w:rsidR="005008C8" w:rsidRPr="004B5010" w:rsidDel="00F76029" w:rsidRDefault="005008C8" w:rsidP="005D4CDA">
      <w:pPr>
        <w:spacing w:line="360" w:lineRule="auto"/>
        <w:rPr>
          <w:del w:id="2709" w:author="Fernandes, Richard (he, him, his | il, le, lui)" w:date="2024-10-08T13:39:00Z" w16du:dateUtc="2024-10-08T17:39:00Z"/>
          <w:rFonts w:ascii="Calibri" w:hAnsi="Calibri" w:cs="Calibri"/>
        </w:rPr>
      </w:pPr>
    </w:p>
    <w:p w14:paraId="7FBF8096" w14:textId="419E2336" w:rsidR="005008C8" w:rsidRPr="004B5010" w:rsidDel="00F76029" w:rsidRDefault="005008C8" w:rsidP="005D4CDA">
      <w:pPr>
        <w:pStyle w:val="Default"/>
        <w:spacing w:line="360" w:lineRule="auto"/>
        <w:rPr>
          <w:del w:id="2710" w:author="Fernandes, Richard (he, him, his | il, le, lui)" w:date="2024-10-08T13:39:00Z" w16du:dateUtc="2024-10-08T17:39:00Z"/>
          <w:rFonts w:ascii="Calibri" w:hAnsi="Calibri" w:cs="Calibri"/>
          <w:color w:val="auto"/>
          <w:sz w:val="22"/>
          <w:szCs w:val="22"/>
        </w:rPr>
      </w:pPr>
      <w:del w:id="2711" w:author="Fernandes, Richard (he, him, his | il, le, lui)" w:date="2024-10-08T13:39:00Z" w16du:dateUtc="2024-10-08T17:39:00Z">
        <w:r w:rsidRPr="004B5010" w:rsidDel="00F76029">
          <w:rPr>
            <w:rFonts w:ascii="Calibri" w:hAnsi="Calibri" w:cs="Calibri"/>
            <w:color w:val="auto"/>
            <w:sz w:val="22"/>
            <w:szCs w:val="22"/>
          </w:rPr>
          <w:delText xml:space="preserve">Leaf Area Index of a plant canopy or ecosystem is defined as one half of the total green leaf area per unit horizontal ground surface area and measures the area of leaf material present in the specified environment (projection to the underlying ground along the normal to the slope). </w:delText>
        </w:r>
      </w:del>
    </w:p>
    <w:p w14:paraId="458C0E43" w14:textId="6AB9A4DB" w:rsidR="00CB3828" w:rsidRPr="005D4CDA" w:rsidDel="00F76029" w:rsidRDefault="00CB3828" w:rsidP="004B5010">
      <w:pPr>
        <w:spacing w:after="0" w:line="360" w:lineRule="auto"/>
        <w:rPr>
          <w:del w:id="2712" w:author="Fernandes, Richard (he, him, his | il, le, lui)" w:date="2024-10-08T13:39:00Z" w16du:dateUtc="2024-10-08T17:39:00Z"/>
          <w:rFonts w:ascii="Calibri" w:eastAsia="Calibri" w:hAnsi="Calibri" w:cs="Calibri"/>
        </w:rPr>
      </w:pPr>
    </w:p>
    <w:p w14:paraId="576C1526" w14:textId="12959394" w:rsidR="009C494E" w:rsidRPr="005D4CDA" w:rsidDel="00F76029" w:rsidRDefault="009C494E" w:rsidP="005D4CDA">
      <w:pPr>
        <w:pStyle w:val="Heading2"/>
        <w:rPr>
          <w:del w:id="2713" w:author="Fernandes, Richard (he, him, his | il, le, lui)" w:date="2024-10-08T13:39:00Z" w16du:dateUtc="2024-10-08T17:39:00Z"/>
          <w:rFonts w:eastAsia="Calibri"/>
        </w:rPr>
      </w:pPr>
      <w:del w:id="2714" w:author="Fernandes, Richard (he, him, his | il, le, lui)" w:date="2024-10-08T13:39:00Z" w16du:dateUtc="2024-10-08T17:39:00Z">
        <w:r w:rsidRPr="005D4CDA" w:rsidDel="00F76029">
          <w:rPr>
            <w:rFonts w:eastAsia="Calibri"/>
          </w:rPr>
          <w:delText>Proposed CEOS Definition of Leaf Area Index</w:delText>
        </w:r>
      </w:del>
    </w:p>
    <w:p w14:paraId="1EA3C173" w14:textId="0F4B3E5B" w:rsidR="00430CF3" w:rsidRPr="005D4CDA" w:rsidDel="00F76029" w:rsidRDefault="00430CF3" w:rsidP="004B5010">
      <w:pPr>
        <w:spacing w:after="0" w:line="360" w:lineRule="auto"/>
        <w:rPr>
          <w:del w:id="2715" w:author="Fernandes, Richard (he, him, his | il, le, lui)" w:date="2024-10-08T13:39:00Z" w16du:dateUtc="2024-10-08T17:39:00Z"/>
          <w:rFonts w:ascii="Calibri" w:eastAsia="Calibri" w:hAnsi="Calibri" w:cs="Calibri"/>
        </w:rPr>
      </w:pPr>
    </w:p>
    <w:p w14:paraId="0F1DA523" w14:textId="54A3D544" w:rsidR="00430CF3" w:rsidRPr="004B5010" w:rsidDel="00F76029" w:rsidRDefault="00430CF3" w:rsidP="005D4CDA">
      <w:pPr>
        <w:pStyle w:val="Default"/>
        <w:spacing w:line="360" w:lineRule="auto"/>
        <w:rPr>
          <w:del w:id="2716" w:author="Fernandes, Richard (he, him, his | il, le, lui)" w:date="2024-10-08T13:39:00Z" w16du:dateUtc="2024-10-08T17:39:00Z"/>
          <w:rFonts w:ascii="Calibri" w:hAnsi="Calibri" w:cs="Calibri"/>
          <w:color w:val="auto"/>
          <w:sz w:val="22"/>
          <w:szCs w:val="22"/>
        </w:rPr>
      </w:pPr>
    </w:p>
    <w:p w14:paraId="7F54D780" w14:textId="32D6BA0C" w:rsidR="00430CF3" w:rsidRPr="004B5010" w:rsidDel="00F76029" w:rsidRDefault="00430CF3" w:rsidP="005D4CDA">
      <w:pPr>
        <w:pStyle w:val="Default"/>
        <w:spacing w:line="360" w:lineRule="auto"/>
        <w:rPr>
          <w:del w:id="2717" w:author="Fernandes, Richard (he, him, his | il, le, lui)" w:date="2024-10-08T13:39:00Z" w16du:dateUtc="2024-10-08T17:39:00Z"/>
          <w:rFonts w:ascii="Calibri" w:hAnsi="Calibri" w:cs="Calibri"/>
          <w:color w:val="auto"/>
          <w:sz w:val="22"/>
          <w:szCs w:val="22"/>
        </w:rPr>
      </w:pPr>
      <w:del w:id="2718" w:author="Fernandes, Richard (he, him, his | il, le, lui)" w:date="2024-10-08T13:39:00Z" w16du:dateUtc="2024-10-08T17:39:00Z">
        <w:r w:rsidRPr="004B5010" w:rsidDel="00F76029">
          <w:rPr>
            <w:rFonts w:ascii="Calibri" w:hAnsi="Calibri" w:cs="Calibri"/>
            <w:color w:val="auto"/>
            <w:sz w:val="22"/>
            <w:szCs w:val="22"/>
          </w:rPr>
          <w:delText xml:space="preserve">Leaf Area Index of a plant canopy or ecosystem is defined as one half of the total green leaf area per unit horizontal ground surface area and measures the area of leaf material present in the specified environment (projection to the underlying ground along the normal to the slope). </w:delText>
        </w:r>
      </w:del>
    </w:p>
    <w:p w14:paraId="3EDC948E" w14:textId="72AC2E9B" w:rsidR="00430CF3" w:rsidRPr="004B5010" w:rsidDel="00F76029" w:rsidRDefault="00430CF3" w:rsidP="005D4CDA">
      <w:pPr>
        <w:pStyle w:val="Default"/>
        <w:spacing w:line="360" w:lineRule="auto"/>
        <w:rPr>
          <w:del w:id="2719" w:author="Fernandes, Richard (he, him, his | il, le, lui)" w:date="2024-10-08T13:39:00Z" w16du:dateUtc="2024-10-08T17:39:00Z"/>
          <w:rFonts w:ascii="Calibri" w:hAnsi="Calibri" w:cs="Calibri"/>
          <w:color w:val="auto"/>
          <w:sz w:val="22"/>
          <w:szCs w:val="22"/>
        </w:rPr>
      </w:pPr>
    </w:p>
    <w:p w14:paraId="2F3BD3BE" w14:textId="4E626210" w:rsidR="00430CF3" w:rsidRPr="004B5010" w:rsidDel="00F76029" w:rsidRDefault="00430CF3" w:rsidP="005D4CDA">
      <w:pPr>
        <w:pStyle w:val="Default"/>
        <w:spacing w:line="360" w:lineRule="auto"/>
        <w:rPr>
          <w:del w:id="2720" w:author="Fernandes, Richard (he, him, his | il, le, lui)" w:date="2024-10-08T13:39:00Z" w16du:dateUtc="2024-10-08T17:39:00Z"/>
          <w:rFonts w:ascii="Calibri" w:hAnsi="Calibri" w:cs="Calibri"/>
          <w:color w:val="auto"/>
          <w:sz w:val="22"/>
          <w:szCs w:val="22"/>
        </w:rPr>
      </w:pPr>
      <w:del w:id="2721" w:author="Fernandes, Richard (he, him, his | il, le, lui)" w:date="2024-10-08T13:39:00Z" w16du:dateUtc="2024-10-08T17:39:00Z">
        <w:r w:rsidRPr="004B5010" w:rsidDel="00F76029">
          <w:rPr>
            <w:rFonts w:ascii="Calibri" w:hAnsi="Calibri" w:cs="Calibri"/>
            <w:color w:val="auto"/>
            <w:sz w:val="22"/>
            <w:szCs w:val="22"/>
          </w:rPr>
          <w:delText>Leaf Area Index should be abbreviated as LAI and symbolized as L.</w:delText>
        </w:r>
      </w:del>
    </w:p>
    <w:p w14:paraId="2536F6CB" w14:textId="2F58D263" w:rsidR="00430CF3" w:rsidRPr="004B5010" w:rsidDel="00F76029" w:rsidRDefault="00430CF3" w:rsidP="005D4CDA">
      <w:pPr>
        <w:pStyle w:val="Default"/>
        <w:spacing w:line="360" w:lineRule="auto"/>
        <w:rPr>
          <w:del w:id="2722" w:author="Fernandes, Richard (he, him, his | il, le, lui)" w:date="2024-10-08T13:39:00Z" w16du:dateUtc="2024-10-08T17:39:00Z"/>
          <w:rFonts w:ascii="Calibri" w:hAnsi="Calibri" w:cs="Calibri"/>
          <w:color w:val="auto"/>
          <w:sz w:val="22"/>
          <w:szCs w:val="22"/>
        </w:rPr>
      </w:pPr>
    </w:p>
    <w:p w14:paraId="48A68A42" w14:textId="79329C99" w:rsidR="00430CF3" w:rsidRPr="004B5010" w:rsidDel="00F76029" w:rsidRDefault="00430CF3" w:rsidP="005D4CDA">
      <w:pPr>
        <w:pStyle w:val="Default"/>
        <w:spacing w:line="360" w:lineRule="auto"/>
        <w:rPr>
          <w:del w:id="2723" w:author="Fernandes, Richard (he, him, his | il, le, lui)" w:date="2024-10-08T13:39:00Z" w16du:dateUtc="2024-10-08T17:39:00Z"/>
          <w:rFonts w:ascii="Calibri" w:hAnsi="Calibri" w:cs="Calibri"/>
          <w:color w:val="auto"/>
          <w:sz w:val="22"/>
          <w:szCs w:val="22"/>
        </w:rPr>
      </w:pPr>
      <w:del w:id="2724" w:author="Fernandes, Richard (he, him, his | il, le, lui)" w:date="2024-10-08T13:39:00Z" w16du:dateUtc="2024-10-08T17:39:00Z">
        <w:r w:rsidRPr="004B5010" w:rsidDel="00F76029">
          <w:rPr>
            <w:rFonts w:ascii="Calibri" w:hAnsi="Calibri" w:cs="Calibri"/>
            <w:color w:val="auto"/>
            <w:sz w:val="22"/>
            <w:szCs w:val="22"/>
          </w:rPr>
          <w:delText>Leaf Area Index units are m2 half foliage area / m2 horizontal ground area.  Units can be abbreviated ot m2 LAI/m2 or omitted if there is no ambiguity.  Units should be used when, for example, reporting LAI quantities in both absolute and relative or percentage values in a document or when reporting both LAI and any of PAI, PAIe and  LAIe.</w:delText>
        </w:r>
      </w:del>
    </w:p>
    <w:p w14:paraId="3812EEE1" w14:textId="25AE9032" w:rsidR="00430CF3" w:rsidRPr="004B5010" w:rsidDel="00F76029" w:rsidRDefault="00430CF3" w:rsidP="005D4CDA">
      <w:pPr>
        <w:pStyle w:val="Default"/>
        <w:spacing w:line="360" w:lineRule="auto"/>
        <w:rPr>
          <w:del w:id="2725" w:author="Fernandes, Richard (he, him, his | il, le, lui)" w:date="2024-10-08T13:39:00Z" w16du:dateUtc="2024-10-08T17:39:00Z"/>
          <w:rFonts w:ascii="Calibri" w:hAnsi="Calibri" w:cs="Calibri"/>
          <w:color w:val="auto"/>
          <w:sz w:val="22"/>
          <w:szCs w:val="22"/>
        </w:rPr>
      </w:pPr>
    </w:p>
    <w:p w14:paraId="4962EC9A" w14:textId="34DE9652" w:rsidR="00430CF3" w:rsidRPr="004B5010" w:rsidDel="00F76029" w:rsidRDefault="00430CF3" w:rsidP="005D4CDA">
      <w:pPr>
        <w:pStyle w:val="Default"/>
        <w:spacing w:line="360" w:lineRule="auto"/>
        <w:rPr>
          <w:del w:id="2726" w:author="Fernandes, Richard (he, him, his | il, le, lui)" w:date="2024-10-08T13:39:00Z" w16du:dateUtc="2024-10-08T17:39:00Z"/>
          <w:rFonts w:ascii="Calibri" w:hAnsi="Calibri" w:cs="Calibri"/>
          <w:color w:val="auto"/>
          <w:sz w:val="22"/>
          <w:szCs w:val="22"/>
        </w:rPr>
      </w:pPr>
    </w:p>
    <w:p w14:paraId="731BB8FE" w14:textId="6F849476" w:rsidR="00430CF3" w:rsidRPr="005D4CDA" w:rsidDel="00F76029" w:rsidRDefault="00430CF3" w:rsidP="005D4CDA">
      <w:pPr>
        <w:pStyle w:val="Heading4"/>
        <w:rPr>
          <w:del w:id="2727" w:author="Fernandes, Richard (he, him, his | il, le, lui)" w:date="2024-10-08T13:39:00Z" w16du:dateUtc="2024-10-08T17:39:00Z"/>
        </w:rPr>
      </w:pPr>
      <w:del w:id="2728" w:author="Fernandes, Richard (he, him, his | il, le, lui)" w:date="2024-10-08T13:39:00Z" w16du:dateUtc="2024-10-08T17:39:00Z">
        <w:r w:rsidRPr="005D4CDA" w:rsidDel="00F76029">
          <w:delText>Notes</w:delText>
        </w:r>
      </w:del>
    </w:p>
    <w:p w14:paraId="0994DB71" w14:textId="4C405BC4" w:rsidR="00430CF3" w:rsidRPr="004B5010" w:rsidDel="00F76029" w:rsidRDefault="00430CF3" w:rsidP="005D4CDA">
      <w:pPr>
        <w:pStyle w:val="Default"/>
        <w:spacing w:line="360" w:lineRule="auto"/>
        <w:rPr>
          <w:del w:id="2729" w:author="Fernandes, Richard (he, him, his | il, le, lui)" w:date="2024-10-08T13:39:00Z" w16du:dateUtc="2024-10-08T17:39:00Z"/>
          <w:rFonts w:ascii="Calibri" w:hAnsi="Calibri" w:cs="Calibri"/>
          <w:color w:val="auto"/>
          <w:sz w:val="22"/>
          <w:szCs w:val="22"/>
        </w:rPr>
      </w:pPr>
    </w:p>
    <w:p w14:paraId="2EB33892" w14:textId="1F6A6458" w:rsidR="00430CF3" w:rsidRPr="004B5010" w:rsidDel="00F76029" w:rsidRDefault="00430CF3" w:rsidP="005D4CDA">
      <w:pPr>
        <w:pStyle w:val="Default"/>
        <w:numPr>
          <w:ilvl w:val="0"/>
          <w:numId w:val="6"/>
        </w:numPr>
        <w:spacing w:line="360" w:lineRule="auto"/>
        <w:rPr>
          <w:del w:id="2730" w:author="Fernandes, Richard (he, him, his | il, le, lui)" w:date="2024-10-08T13:39:00Z" w16du:dateUtc="2024-10-08T17:39:00Z"/>
          <w:rFonts w:ascii="Calibri" w:hAnsi="Calibri" w:cs="Calibri"/>
          <w:color w:val="auto"/>
          <w:sz w:val="22"/>
          <w:szCs w:val="22"/>
        </w:rPr>
      </w:pPr>
      <w:del w:id="2731" w:author="Fernandes, Richard (he, him, his | il, le, lui)" w:date="2024-10-08T13:39:00Z" w16du:dateUtc="2024-10-08T17:39:00Z">
        <w:r w:rsidRPr="004B5010" w:rsidDel="00F76029">
          <w:rPr>
            <w:rFonts w:ascii="Calibri" w:hAnsi="Calibri" w:cs="Calibri"/>
            <w:color w:val="auto"/>
            <w:sz w:val="22"/>
            <w:szCs w:val="22"/>
          </w:rPr>
          <w:delText>A leaf is a principal appendage of the </w:delText>
        </w:r>
        <w:r w:rsidR="00CB25F3" w:rsidDel="00F76029">
          <w:fldChar w:fldCharType="begin"/>
        </w:r>
        <w:r w:rsidR="00CB25F3" w:rsidDel="00F76029">
          <w:delInstrText>HYPERLINK "https://en.wikipedia.org/wiki/Plant_stem" \o "Plant stem"</w:delInstrText>
        </w:r>
        <w:r w:rsidR="00CB25F3" w:rsidDel="00F76029">
          <w:fldChar w:fldCharType="separate"/>
        </w:r>
        <w:r w:rsidRPr="004B5010" w:rsidDel="00F76029">
          <w:rPr>
            <w:rStyle w:val="Hyperlink"/>
            <w:rFonts w:ascii="Calibri" w:hAnsi="Calibri" w:cs="Calibri"/>
            <w:color w:val="auto"/>
            <w:sz w:val="22"/>
            <w:szCs w:val="22"/>
          </w:rPr>
          <w:delText>stem</w:delText>
        </w:r>
        <w:r w:rsidR="00CB25F3" w:rsidDel="00F76029">
          <w:rPr>
            <w:rStyle w:val="Hyperlink"/>
            <w:rFonts w:ascii="Calibri" w:hAnsi="Calibri" w:cs="Calibri"/>
            <w:color w:val="auto"/>
          </w:rPr>
          <w:fldChar w:fldCharType="end"/>
        </w:r>
        <w:r w:rsidRPr="004B5010" w:rsidDel="00F76029">
          <w:rPr>
            <w:rFonts w:ascii="Calibri" w:hAnsi="Calibri" w:cs="Calibri"/>
            <w:color w:val="auto"/>
            <w:sz w:val="22"/>
            <w:szCs w:val="22"/>
          </w:rPr>
          <w:delText> of a </w:delText>
        </w:r>
        <w:r w:rsidR="00CB25F3" w:rsidDel="00F76029">
          <w:fldChar w:fldCharType="begin"/>
        </w:r>
        <w:r w:rsidR="00CB25F3" w:rsidDel="00F76029">
          <w:delInstrText>HYPERLINK "https://en.wikipedia.org/wiki/Vascular_plant" \o "Vascular plant"</w:delInstrText>
        </w:r>
        <w:r w:rsidR="00CB25F3" w:rsidDel="00F76029">
          <w:fldChar w:fldCharType="separate"/>
        </w:r>
        <w:r w:rsidRPr="004B5010" w:rsidDel="00F76029">
          <w:rPr>
            <w:rStyle w:val="Hyperlink"/>
            <w:rFonts w:ascii="Calibri" w:hAnsi="Calibri" w:cs="Calibri"/>
            <w:color w:val="auto"/>
            <w:sz w:val="22"/>
            <w:szCs w:val="22"/>
          </w:rPr>
          <w:delText>vascular plant</w:delText>
        </w:r>
        <w:r w:rsidR="00CB25F3" w:rsidDel="00F76029">
          <w:rPr>
            <w:rStyle w:val="Hyperlink"/>
            <w:rFonts w:ascii="Calibri" w:hAnsi="Calibri" w:cs="Calibri"/>
            <w:color w:val="auto"/>
          </w:rPr>
          <w:fldChar w:fldCharType="end"/>
        </w:r>
        <w:r w:rsidRPr="004B5010" w:rsidDel="00F76029">
          <w:rPr>
            <w:rFonts w:ascii="Calibri" w:hAnsi="Calibri" w:cs="Calibri"/>
            <w:color w:val="auto"/>
            <w:sz w:val="22"/>
            <w:szCs w:val="22"/>
          </w:rPr>
          <w:delText xml:space="preserve"> (Esau , 2006).  This implies stems, bryophytes, necorphytes and lichens are not included in leaf area index.</w:delText>
        </w:r>
      </w:del>
    </w:p>
    <w:p w14:paraId="2C8E0D8F" w14:textId="2B998747" w:rsidR="00430CF3" w:rsidRPr="004B5010" w:rsidDel="00F76029" w:rsidRDefault="00430CF3" w:rsidP="005D4CDA">
      <w:pPr>
        <w:pStyle w:val="Default"/>
        <w:numPr>
          <w:ilvl w:val="0"/>
          <w:numId w:val="6"/>
        </w:numPr>
        <w:spacing w:line="360" w:lineRule="auto"/>
        <w:rPr>
          <w:del w:id="2732" w:author="Fernandes, Richard (he, him, his | il, le, lui)" w:date="2024-10-08T13:39:00Z" w16du:dateUtc="2024-10-08T17:39:00Z"/>
          <w:rFonts w:ascii="Calibri" w:hAnsi="Calibri" w:cs="Calibri"/>
          <w:color w:val="auto"/>
          <w:sz w:val="22"/>
          <w:szCs w:val="22"/>
        </w:rPr>
      </w:pPr>
      <w:del w:id="2733" w:author="Fernandes, Richard (he, him, his | il, le, lui)" w:date="2024-10-08T13:39:00Z" w16du:dateUtc="2024-10-08T17:39:00Z">
        <w:r w:rsidRPr="004B5010" w:rsidDel="00F76029">
          <w:rPr>
            <w:rFonts w:ascii="Calibri" w:hAnsi="Calibri" w:cs="Calibri"/>
            <w:color w:val="auto"/>
            <w:sz w:val="22"/>
            <w:szCs w:val="22"/>
          </w:rPr>
          <w:delText xml:space="preserve">Green has not been previously defined in the context of this definition.  The CEOS definition of green being interpreted as “photosynthetically active” is imprecise as the photosynthetic status </w:delText>
        </w:r>
        <w:r w:rsidRPr="004B5010" w:rsidDel="00F76029">
          <w:rPr>
            <w:rFonts w:ascii="Calibri" w:hAnsi="Calibri" w:cs="Calibri"/>
            <w:color w:val="auto"/>
            <w:sz w:val="22"/>
            <w:szCs w:val="22"/>
          </w:rPr>
          <w:lastRenderedPageBreak/>
          <w:delText xml:space="preserve">of leaves may vary over time with little change in colour (e.g. shading a leaf).  The internationally accepted definition of green corresponds to the reflectance observed within a solid angle (typically 2degrees or 10degrees) perpendicular to the service under uniform hemispherical illumination falling within a polygon defined by the origin and standard wavelengths defining the green portion of the EM spectrum 520nm to 570nm of the CIE 1931 </w:delText>
        </w:r>
        <w:r w:rsidR="00DD37A5" w:rsidRPr="004B5010" w:rsidDel="00F76029">
          <w:rPr>
            <w:rFonts w:ascii="Calibri" w:hAnsi="Calibri" w:cs="Calibri"/>
            <w:color w:val="auto"/>
            <w:sz w:val="22"/>
            <w:szCs w:val="22"/>
          </w:rPr>
          <w:delText>color space</w:delText>
        </w:r>
        <w:r w:rsidRPr="004B5010" w:rsidDel="00F76029">
          <w:rPr>
            <w:rFonts w:ascii="Calibri" w:hAnsi="Calibri" w:cs="Calibri"/>
            <w:color w:val="auto"/>
            <w:sz w:val="22"/>
            <w:szCs w:val="22"/>
          </w:rPr>
          <w:delText xml:space="preserve"> (CIE, xx).  An alternative definition is that leaves with chlorophyll concentration above 15ug.cm2, based on the relationship between leaf colour and total leaf </w:delText>
        </w:r>
        <w:r w:rsidR="00DD37A5" w:rsidRPr="004B5010" w:rsidDel="00F76029">
          <w:rPr>
            <w:rFonts w:ascii="Calibri" w:hAnsi="Calibri" w:cs="Calibri"/>
            <w:color w:val="auto"/>
            <w:sz w:val="22"/>
            <w:szCs w:val="22"/>
          </w:rPr>
          <w:delText>chlorophyll</w:delText>
        </w:r>
        <w:r w:rsidRPr="004B5010" w:rsidDel="00F76029">
          <w:rPr>
            <w:rFonts w:ascii="Calibri" w:hAnsi="Calibri" w:cs="Calibri"/>
            <w:color w:val="auto"/>
            <w:sz w:val="22"/>
            <w:szCs w:val="22"/>
          </w:rPr>
          <w:delText xml:space="preserve"> concentration typically associated with the ability to </w:delText>
        </w:r>
        <w:r w:rsidR="00DD37A5" w:rsidRPr="004B5010" w:rsidDel="00F76029">
          <w:rPr>
            <w:rFonts w:ascii="Calibri" w:hAnsi="Calibri" w:cs="Calibri"/>
            <w:color w:val="auto"/>
            <w:sz w:val="22"/>
            <w:szCs w:val="22"/>
          </w:rPr>
          <w:delText>photosynthesize</w:delText>
        </w:r>
        <w:r w:rsidRPr="004B5010" w:rsidDel="00F76029">
          <w:rPr>
            <w:rFonts w:ascii="Calibri" w:hAnsi="Calibri" w:cs="Calibri"/>
            <w:color w:val="auto"/>
            <w:sz w:val="22"/>
            <w:szCs w:val="22"/>
          </w:rPr>
          <w:delText xml:space="preserve"> in natural environments, is used by the Copernicus Global Land Service.  Both the CIE and CGLS definitions are acceptable but should be stated.</w:delText>
        </w:r>
      </w:del>
    </w:p>
    <w:p w14:paraId="60AAFC97" w14:textId="3BC2286A" w:rsidR="00430CF3" w:rsidRPr="004B5010" w:rsidDel="00F76029" w:rsidRDefault="00430CF3" w:rsidP="005D4CDA">
      <w:pPr>
        <w:pStyle w:val="Default"/>
        <w:numPr>
          <w:ilvl w:val="0"/>
          <w:numId w:val="6"/>
        </w:numPr>
        <w:spacing w:line="360" w:lineRule="auto"/>
        <w:rPr>
          <w:del w:id="2734" w:author="Fernandes, Richard (he, him, his | il, le, lui)" w:date="2024-10-08T13:39:00Z" w16du:dateUtc="2024-10-08T17:39:00Z"/>
          <w:rFonts w:ascii="Calibri" w:hAnsi="Calibri" w:cs="Calibri"/>
          <w:color w:val="auto"/>
          <w:sz w:val="22"/>
          <w:szCs w:val="22"/>
        </w:rPr>
      </w:pPr>
      <w:del w:id="2735" w:author="Fernandes, Richard (he, him, his | il, le, lui)" w:date="2024-10-08T13:39:00Z" w16du:dateUtc="2024-10-08T17:39:00Z">
        <w:r w:rsidRPr="004B5010" w:rsidDel="00F76029">
          <w:rPr>
            <w:rFonts w:ascii="Calibri" w:hAnsi="Calibri" w:cs="Calibri"/>
            <w:color w:val="auto"/>
            <w:sz w:val="22"/>
            <w:szCs w:val="22"/>
          </w:rPr>
          <w:delText xml:space="preserve">For clarity, green foliage below ground, inside structures such as greenhouses, and below water are not included.  </w:delText>
        </w:r>
      </w:del>
    </w:p>
    <w:p w14:paraId="75785C31" w14:textId="229532BE" w:rsidR="00430CF3" w:rsidRPr="005D4CDA" w:rsidDel="00F76029" w:rsidRDefault="00430CF3" w:rsidP="004B5010">
      <w:pPr>
        <w:spacing w:after="0" w:line="360" w:lineRule="auto"/>
        <w:rPr>
          <w:del w:id="2736" w:author="Fernandes, Richard (he, him, his | il, le, lui)" w:date="2024-10-08T13:39:00Z" w16du:dateUtc="2024-10-08T17:39:00Z"/>
          <w:rFonts w:ascii="Calibri" w:eastAsia="Calibri" w:hAnsi="Calibri" w:cs="Calibri"/>
        </w:rPr>
      </w:pPr>
    </w:p>
    <w:p w14:paraId="4DDCC482" w14:textId="50C85A65" w:rsidR="00430CF3" w:rsidRPr="005D4CDA" w:rsidDel="00F76029" w:rsidRDefault="00430CF3" w:rsidP="004B5010">
      <w:pPr>
        <w:spacing w:after="0" w:line="360" w:lineRule="auto"/>
        <w:rPr>
          <w:del w:id="2737" w:author="Fernandes, Richard (he, him, his | il, le, lui)" w:date="2024-10-08T13:39:00Z" w16du:dateUtc="2024-10-08T17:39:00Z"/>
          <w:rFonts w:ascii="Calibri" w:eastAsia="Calibri" w:hAnsi="Calibri" w:cs="Calibri"/>
        </w:rPr>
      </w:pPr>
    </w:p>
    <w:p w14:paraId="4ACFF086" w14:textId="466282C7" w:rsidR="00430CF3" w:rsidRPr="005D4CDA" w:rsidDel="00F76029" w:rsidRDefault="00430CF3" w:rsidP="005D4CDA">
      <w:pPr>
        <w:pStyle w:val="Heading2"/>
        <w:rPr>
          <w:del w:id="2738" w:author="Fernandes, Richard (he, him, his | il, le, lui)" w:date="2024-10-08T13:39:00Z" w16du:dateUtc="2024-10-08T17:39:00Z"/>
        </w:rPr>
      </w:pPr>
      <w:del w:id="2739" w:author="Fernandes, Richard (he, him, his | il, le, lui)" w:date="2024-10-08T13:39:00Z" w16du:dateUtc="2024-10-08T17:39:00Z">
        <w:r w:rsidRPr="005D4CDA" w:rsidDel="00F76029">
          <w:delText>Definitions of Related Quantities</w:delText>
        </w:r>
      </w:del>
    </w:p>
    <w:p w14:paraId="31C46677" w14:textId="4C3FE5E8" w:rsidR="004B5010" w:rsidRPr="005D4CDA" w:rsidDel="00F76029" w:rsidRDefault="004B5010" w:rsidP="004B5010">
      <w:pPr>
        <w:spacing w:after="0" w:line="360" w:lineRule="auto"/>
        <w:rPr>
          <w:del w:id="2740" w:author="Fernandes, Richard (he, him, his | il, le, lui)" w:date="2024-10-08T13:39:00Z" w16du:dateUtc="2024-10-08T17:39:00Z"/>
          <w:rFonts w:ascii="Calibri" w:eastAsia="Calibri" w:hAnsi="Calibri" w:cs="Calibri"/>
        </w:rPr>
      </w:pPr>
    </w:p>
    <w:p w14:paraId="06DF32F7" w14:textId="4A63D869" w:rsidR="004B5010" w:rsidRPr="004B5010" w:rsidDel="00F76029" w:rsidRDefault="004B5010" w:rsidP="005D4CDA">
      <w:pPr>
        <w:pStyle w:val="Default"/>
        <w:spacing w:line="360" w:lineRule="auto"/>
        <w:rPr>
          <w:del w:id="2741" w:author="Fernandes, Richard (he, him, his | il, le, lui)" w:date="2024-10-08T13:39:00Z" w16du:dateUtc="2024-10-08T17:39:00Z"/>
          <w:rFonts w:ascii="Calibri" w:hAnsi="Calibri" w:cs="Calibri"/>
          <w:color w:val="auto"/>
          <w:sz w:val="22"/>
          <w:szCs w:val="22"/>
        </w:rPr>
      </w:pPr>
    </w:p>
    <w:p w14:paraId="3BB2E314" w14:textId="2DC12ADE" w:rsidR="004B5010" w:rsidRPr="004B5010" w:rsidDel="00F76029" w:rsidRDefault="004B5010" w:rsidP="006113FE">
      <w:pPr>
        <w:pStyle w:val="Heading3"/>
        <w:rPr>
          <w:del w:id="2742" w:author="Fernandes, Richard (he, him, his | il, le, lui)" w:date="2024-10-08T13:39:00Z" w16du:dateUtc="2024-10-08T17:39:00Z"/>
        </w:rPr>
      </w:pPr>
      <w:del w:id="2743" w:author="Fernandes, Richard (he, him, his | il, le, lui)" w:date="2024-10-08T13:39:00Z" w16du:dateUtc="2024-10-08T17:39:00Z">
        <w:r w:rsidRPr="004B5010" w:rsidDel="00F76029">
          <w:delText>Plant Area Index</w:delText>
        </w:r>
      </w:del>
    </w:p>
    <w:p w14:paraId="58BE5CB1" w14:textId="66963F84" w:rsidR="004B5010" w:rsidRPr="004B5010" w:rsidDel="00F76029" w:rsidRDefault="004B5010" w:rsidP="005D4CDA">
      <w:pPr>
        <w:pStyle w:val="Default"/>
        <w:spacing w:line="360" w:lineRule="auto"/>
        <w:rPr>
          <w:del w:id="2744" w:author="Fernandes, Richard (he, him, his | il, le, lui)" w:date="2024-10-08T13:39:00Z" w16du:dateUtc="2024-10-08T17:39:00Z"/>
          <w:rFonts w:ascii="Calibri" w:hAnsi="Calibri" w:cs="Calibri"/>
          <w:color w:val="auto"/>
          <w:sz w:val="22"/>
          <w:szCs w:val="22"/>
        </w:rPr>
      </w:pPr>
    </w:p>
    <w:p w14:paraId="19F6D7C2" w14:textId="102EC07F" w:rsidR="004B5010" w:rsidRPr="004B5010" w:rsidDel="00F76029" w:rsidRDefault="004B5010" w:rsidP="005D4CDA">
      <w:pPr>
        <w:pStyle w:val="Default"/>
        <w:spacing w:line="360" w:lineRule="auto"/>
        <w:rPr>
          <w:del w:id="2745" w:author="Fernandes, Richard (he, him, his | il, le, lui)" w:date="2024-10-08T13:39:00Z" w16du:dateUtc="2024-10-08T17:39:00Z"/>
          <w:rFonts w:ascii="Calibri" w:hAnsi="Calibri" w:cs="Calibri"/>
          <w:color w:val="auto"/>
          <w:sz w:val="22"/>
          <w:szCs w:val="22"/>
        </w:rPr>
      </w:pPr>
      <w:del w:id="2746" w:author="Fernandes, Richard (he, him, his | il, le, lui)" w:date="2024-10-08T13:39:00Z" w16du:dateUtc="2024-10-08T17:39:00Z">
        <w:r w:rsidRPr="004B5010" w:rsidDel="00F76029">
          <w:rPr>
            <w:rFonts w:ascii="Calibri" w:hAnsi="Calibri" w:cs="Calibri"/>
            <w:color w:val="auto"/>
            <w:sz w:val="22"/>
            <w:szCs w:val="22"/>
          </w:rPr>
          <w:delText xml:space="preserve">Plant area index (PAI, P) of a plant canopy or ecosystem is defined as one half of the total vegetation area per unit horizontal ground surface area and measures the area of </w:delText>
        </w:r>
        <w:r w:rsidR="00F256D0" w:rsidDel="00F76029">
          <w:rPr>
            <w:rFonts w:ascii="Calibri" w:hAnsi="Calibri" w:cs="Calibri"/>
            <w:color w:val="auto"/>
            <w:sz w:val="22"/>
            <w:szCs w:val="22"/>
          </w:rPr>
          <w:delText xml:space="preserve">all vegetation </w:delText>
        </w:r>
        <w:r w:rsidRPr="004B5010" w:rsidDel="00F76029">
          <w:rPr>
            <w:rFonts w:ascii="Calibri" w:hAnsi="Calibri" w:cs="Calibri"/>
            <w:color w:val="auto"/>
            <w:sz w:val="22"/>
            <w:szCs w:val="22"/>
          </w:rPr>
          <w:delText xml:space="preserve">material present in the specified environment (projection to the underlying ground along the normal to the slope).  </w:delText>
        </w:r>
      </w:del>
    </w:p>
    <w:p w14:paraId="2DBFDEB5" w14:textId="6C9B747E" w:rsidR="004B5010" w:rsidRPr="004B5010" w:rsidDel="00F76029" w:rsidRDefault="004B5010" w:rsidP="005D4CDA">
      <w:pPr>
        <w:pStyle w:val="Default"/>
        <w:spacing w:line="360" w:lineRule="auto"/>
        <w:rPr>
          <w:del w:id="2747" w:author="Fernandes, Richard (he, him, his | il, le, lui)" w:date="2024-10-08T13:39:00Z" w16du:dateUtc="2024-10-08T17:39:00Z"/>
          <w:rFonts w:ascii="Calibri" w:hAnsi="Calibri" w:cs="Calibri"/>
          <w:color w:val="auto"/>
          <w:sz w:val="22"/>
          <w:szCs w:val="22"/>
        </w:rPr>
      </w:pPr>
    </w:p>
    <w:p w14:paraId="34CF8631" w14:textId="452D389B" w:rsidR="004B5010" w:rsidRPr="004B5010" w:rsidDel="00F76029" w:rsidRDefault="004B5010" w:rsidP="005D4CDA">
      <w:pPr>
        <w:pStyle w:val="Default"/>
        <w:spacing w:line="360" w:lineRule="auto"/>
        <w:rPr>
          <w:del w:id="2748" w:author="Fernandes, Richard (he, him, his | il, le, lui)" w:date="2024-10-08T13:39:00Z" w16du:dateUtc="2024-10-08T17:39:00Z"/>
          <w:rFonts w:ascii="Calibri" w:hAnsi="Calibri" w:cs="Calibri"/>
          <w:color w:val="auto"/>
          <w:sz w:val="22"/>
          <w:szCs w:val="22"/>
        </w:rPr>
      </w:pPr>
      <w:del w:id="2749" w:author="Fernandes, Richard (he, him, his | il, le, lui)" w:date="2024-10-08T13:39:00Z" w16du:dateUtc="2024-10-08T17:39:00Z">
        <w:r w:rsidRPr="004B5010" w:rsidDel="00F76029">
          <w:rPr>
            <w:rFonts w:ascii="Calibri" w:hAnsi="Calibri" w:cs="Calibri"/>
            <w:color w:val="auto"/>
            <w:sz w:val="22"/>
            <w:szCs w:val="22"/>
          </w:rPr>
          <w:delText>Pant Area Index should be abbreviated as PAI and symbolized as P.</w:delText>
        </w:r>
      </w:del>
    </w:p>
    <w:p w14:paraId="185BE7BC" w14:textId="72E16A46" w:rsidR="004B5010" w:rsidRPr="004B5010" w:rsidDel="00F76029" w:rsidRDefault="004B5010" w:rsidP="005D4CDA">
      <w:pPr>
        <w:pStyle w:val="Default"/>
        <w:spacing w:line="360" w:lineRule="auto"/>
        <w:rPr>
          <w:del w:id="2750" w:author="Fernandes, Richard (he, him, his | il, le, lui)" w:date="2024-10-08T13:39:00Z" w16du:dateUtc="2024-10-08T17:39:00Z"/>
          <w:rFonts w:ascii="Calibri" w:hAnsi="Calibri" w:cs="Calibri"/>
          <w:color w:val="auto"/>
          <w:sz w:val="22"/>
          <w:szCs w:val="22"/>
        </w:rPr>
      </w:pPr>
    </w:p>
    <w:p w14:paraId="18D5DA49" w14:textId="1F242D85" w:rsidR="004B5010" w:rsidRPr="004B5010" w:rsidDel="00F76029" w:rsidRDefault="004B5010" w:rsidP="005D4CDA">
      <w:pPr>
        <w:pStyle w:val="Default"/>
        <w:spacing w:line="360" w:lineRule="auto"/>
        <w:rPr>
          <w:del w:id="2751" w:author="Fernandes, Richard (he, him, his | il, le, lui)" w:date="2024-10-08T13:39:00Z" w16du:dateUtc="2024-10-08T17:39:00Z"/>
          <w:rFonts w:ascii="Calibri" w:hAnsi="Calibri" w:cs="Calibri"/>
          <w:color w:val="auto"/>
          <w:sz w:val="22"/>
          <w:szCs w:val="22"/>
        </w:rPr>
      </w:pPr>
      <w:del w:id="2752" w:author="Fernandes, Richard (he, him, his | il, le, lui)" w:date="2024-10-08T13:39:00Z" w16du:dateUtc="2024-10-08T17:39:00Z">
        <w:r w:rsidRPr="004B5010" w:rsidDel="00F76029">
          <w:rPr>
            <w:rFonts w:ascii="Calibri" w:hAnsi="Calibri" w:cs="Calibri"/>
            <w:color w:val="auto"/>
            <w:sz w:val="22"/>
            <w:szCs w:val="22"/>
          </w:rPr>
          <w:delText>Plant Area Index units are m2 half plant area / m2 horizontal ground area.  Units can be abbreviated ot m2 PAI/m2 or omitted if there is no ambiguity.  Units should be used when, for example, reporting PAI quantities in both absolute and relative or percentage values in a document.</w:delText>
        </w:r>
      </w:del>
    </w:p>
    <w:p w14:paraId="5F23E4D4" w14:textId="77777777" w:rsidR="004B5010" w:rsidRPr="004B5010" w:rsidRDefault="004B5010" w:rsidP="005D4CDA">
      <w:pPr>
        <w:pStyle w:val="Default"/>
        <w:spacing w:line="360" w:lineRule="auto"/>
        <w:rPr>
          <w:rFonts w:ascii="Calibri" w:hAnsi="Calibri" w:cs="Calibri"/>
          <w:color w:val="auto"/>
          <w:sz w:val="22"/>
          <w:szCs w:val="22"/>
        </w:rPr>
      </w:pPr>
    </w:p>
    <w:p w14:paraId="11E6ECEA" w14:textId="4AD95504" w:rsidR="00F76029" w:rsidRPr="005D4CDA" w:rsidRDefault="00F76029" w:rsidP="00F76029">
      <w:pPr>
        <w:pStyle w:val="Heading2"/>
        <w:rPr>
          <w:ins w:id="2753" w:author="Fernandes, Richard (he, him, his | il, le, lui)" w:date="2024-10-08T13:39:00Z" w16du:dateUtc="2024-10-08T17:39:00Z"/>
        </w:rPr>
      </w:pPr>
      <w:bookmarkStart w:id="2754" w:name="_Toc179295239"/>
      <w:ins w:id="2755" w:author="Fernandes, Richard (he, him, his | il, le, lui)" w:date="2024-10-08T13:39:00Z" w16du:dateUtc="2024-10-08T17:39:00Z">
        <w:r>
          <w:t>Discussion</w:t>
        </w:r>
        <w:bookmarkEnd w:id="2754"/>
      </w:ins>
    </w:p>
    <w:p w14:paraId="7F0E8FB3" w14:textId="6CAE3AFD" w:rsidR="004B5010" w:rsidRPr="004B5010" w:rsidDel="00F76029" w:rsidRDefault="004B5010" w:rsidP="005D4CDA">
      <w:pPr>
        <w:pStyle w:val="Default"/>
        <w:spacing w:line="360" w:lineRule="auto"/>
        <w:rPr>
          <w:del w:id="2756" w:author="Fernandes, Richard (he, him, his | il, le, lui)" w:date="2024-10-08T13:39:00Z" w16du:dateUtc="2024-10-08T17:39:00Z"/>
          <w:rFonts w:ascii="Calibri" w:hAnsi="Calibri" w:cs="Calibri"/>
          <w:color w:val="auto"/>
          <w:sz w:val="22"/>
          <w:szCs w:val="22"/>
        </w:rPr>
      </w:pPr>
    </w:p>
    <w:p w14:paraId="6CABBB70" w14:textId="44ADAFF1" w:rsidR="004B5010" w:rsidRPr="005D4CDA" w:rsidDel="00F76029" w:rsidRDefault="004B5010" w:rsidP="005D4CDA">
      <w:pPr>
        <w:pStyle w:val="Heading5"/>
        <w:rPr>
          <w:del w:id="2757" w:author="Fernandes, Richard (he, him, his | il, le, lui)" w:date="2024-10-08T13:39:00Z" w16du:dateUtc="2024-10-08T17:39:00Z"/>
        </w:rPr>
      </w:pPr>
      <w:del w:id="2758" w:author="Fernandes, Richard (he, him, his | il, le, lui)" w:date="2024-10-08T13:39:00Z" w16du:dateUtc="2024-10-08T17:39:00Z">
        <w:r w:rsidRPr="005D4CDA" w:rsidDel="00F76029">
          <w:delText>Notes</w:delText>
        </w:r>
      </w:del>
    </w:p>
    <w:p w14:paraId="1342A9CE" w14:textId="5643987A" w:rsidR="004B5010" w:rsidRPr="004B5010" w:rsidDel="00F76029" w:rsidRDefault="004B5010" w:rsidP="005D4CDA">
      <w:pPr>
        <w:pStyle w:val="Default"/>
        <w:spacing w:line="360" w:lineRule="auto"/>
        <w:rPr>
          <w:del w:id="2759" w:author="Fernandes, Richard (he, him, his | il, le, lui)" w:date="2024-10-08T13:39:00Z" w16du:dateUtc="2024-10-08T17:39:00Z"/>
          <w:rFonts w:ascii="Calibri" w:hAnsi="Calibri" w:cs="Calibri"/>
          <w:color w:val="auto"/>
          <w:sz w:val="22"/>
          <w:szCs w:val="22"/>
        </w:rPr>
      </w:pPr>
    </w:p>
    <w:p w14:paraId="7F790FE2" w14:textId="1E59CCD6" w:rsidR="004B5010" w:rsidRPr="004B5010" w:rsidDel="00F76029" w:rsidRDefault="004B5010" w:rsidP="005D4CDA">
      <w:pPr>
        <w:pStyle w:val="Default"/>
        <w:numPr>
          <w:ilvl w:val="0"/>
          <w:numId w:val="7"/>
        </w:numPr>
        <w:spacing w:line="360" w:lineRule="auto"/>
        <w:rPr>
          <w:del w:id="2760" w:author="Fernandes, Richard (he, him, his | il, le, lui)" w:date="2024-10-08T13:39:00Z" w16du:dateUtc="2024-10-08T17:39:00Z"/>
          <w:rFonts w:ascii="Calibri" w:hAnsi="Calibri" w:cs="Calibri"/>
          <w:color w:val="auto"/>
          <w:sz w:val="22"/>
          <w:szCs w:val="22"/>
        </w:rPr>
      </w:pPr>
      <w:del w:id="2761" w:author="Fernandes, Richard (he, him, his | il, le, lui)" w:date="2024-10-08T13:39:00Z" w16du:dateUtc="2024-10-08T17:39:00Z">
        <w:r w:rsidRPr="004B5010" w:rsidDel="00F76029">
          <w:rPr>
            <w:rFonts w:ascii="Calibri" w:hAnsi="Calibri" w:cs="Calibri"/>
            <w:color w:val="auto"/>
            <w:sz w:val="22"/>
            <w:szCs w:val="22"/>
          </w:rPr>
          <w:lastRenderedPageBreak/>
          <w:delText xml:space="preserve">Live vegetation includes all biotic components of a organism carrying leaves or capable of carrying leaves in the future.  </w:delText>
        </w:r>
      </w:del>
    </w:p>
    <w:p w14:paraId="62635F50" w14:textId="755A3953" w:rsidR="004B5010" w:rsidRPr="004B5010" w:rsidDel="00F76029" w:rsidRDefault="004B5010" w:rsidP="005D4CDA">
      <w:pPr>
        <w:pStyle w:val="Default"/>
        <w:numPr>
          <w:ilvl w:val="1"/>
          <w:numId w:val="6"/>
        </w:numPr>
        <w:spacing w:line="360" w:lineRule="auto"/>
        <w:rPr>
          <w:del w:id="2762" w:author="Fernandes, Richard (he, him, his | il, le, lui)" w:date="2024-10-08T13:39:00Z" w16du:dateUtc="2024-10-08T17:39:00Z"/>
          <w:rFonts w:ascii="Calibri" w:hAnsi="Calibri" w:cs="Calibri"/>
          <w:color w:val="auto"/>
          <w:sz w:val="22"/>
          <w:szCs w:val="22"/>
        </w:rPr>
      </w:pPr>
      <w:del w:id="2763" w:author="Fernandes, Richard (he, him, his | il, le, lui)" w:date="2024-10-08T13:39:00Z" w16du:dateUtc="2024-10-08T17:39:00Z">
        <w:r w:rsidRPr="004B5010" w:rsidDel="00F76029">
          <w:rPr>
            <w:rFonts w:ascii="Calibri" w:hAnsi="Calibri" w:cs="Calibri"/>
            <w:color w:val="auto"/>
            <w:sz w:val="22"/>
            <w:szCs w:val="22"/>
          </w:rPr>
          <w:delText>This implies bryophytes, necrophytes</w:delText>
        </w:r>
        <w:r w:rsidR="00DD37A5" w:rsidDel="00F76029">
          <w:rPr>
            <w:rFonts w:ascii="Calibri" w:hAnsi="Calibri" w:cs="Calibri"/>
            <w:color w:val="auto"/>
            <w:sz w:val="22"/>
            <w:szCs w:val="22"/>
          </w:rPr>
          <w:delText xml:space="preserve"> </w:delText>
        </w:r>
        <w:r w:rsidRPr="004B5010" w:rsidDel="00F76029">
          <w:rPr>
            <w:rFonts w:ascii="Calibri" w:hAnsi="Calibri" w:cs="Calibri"/>
            <w:color w:val="auto"/>
            <w:sz w:val="22"/>
            <w:szCs w:val="22"/>
          </w:rPr>
          <w:delText>and lichens are not included in leaf area index.</w:delText>
        </w:r>
      </w:del>
    </w:p>
    <w:p w14:paraId="194C76FA" w14:textId="7EF29C40" w:rsidR="004B5010" w:rsidRPr="004B5010" w:rsidDel="00F76029" w:rsidRDefault="004B5010" w:rsidP="005D4CDA">
      <w:pPr>
        <w:pStyle w:val="Default"/>
        <w:numPr>
          <w:ilvl w:val="1"/>
          <w:numId w:val="6"/>
        </w:numPr>
        <w:spacing w:line="360" w:lineRule="auto"/>
        <w:rPr>
          <w:del w:id="2764" w:author="Fernandes, Richard (he, him, his | il, le, lui)" w:date="2024-10-08T13:39:00Z" w16du:dateUtc="2024-10-08T17:39:00Z"/>
          <w:rFonts w:ascii="Calibri" w:hAnsi="Calibri" w:cs="Calibri"/>
          <w:color w:val="auto"/>
          <w:sz w:val="22"/>
          <w:szCs w:val="22"/>
        </w:rPr>
      </w:pPr>
      <w:del w:id="2765" w:author="Fernandes, Richard (he, him, his | il, le, lui)" w:date="2024-10-08T13:39:00Z" w16du:dateUtc="2024-10-08T17:39:00Z">
        <w:r w:rsidRPr="004B5010" w:rsidDel="00F76029">
          <w:rPr>
            <w:rFonts w:ascii="Calibri" w:hAnsi="Calibri" w:cs="Calibri"/>
            <w:color w:val="auto"/>
            <w:sz w:val="22"/>
            <w:szCs w:val="22"/>
          </w:rPr>
          <w:delText>This implies that woody stems and trunks without leaves due to damage or senescence should still be included in plant area index until it is clear they can no longer sustain leaves (e.g. if a trunk falls down, if stems are harvested and left in place).</w:delText>
        </w:r>
      </w:del>
    </w:p>
    <w:p w14:paraId="4A382BD2" w14:textId="3C6140FB" w:rsidR="004B5010" w:rsidRPr="004B5010" w:rsidDel="00F76029" w:rsidRDefault="004B5010" w:rsidP="005D4CDA">
      <w:pPr>
        <w:pStyle w:val="Default"/>
        <w:spacing w:line="360" w:lineRule="auto"/>
        <w:rPr>
          <w:del w:id="2766" w:author="Fernandes, Richard (he, him, his | il, le, lui)" w:date="2024-10-08T13:39:00Z" w16du:dateUtc="2024-10-08T17:39:00Z"/>
          <w:rFonts w:ascii="Calibri" w:hAnsi="Calibri" w:cs="Calibri"/>
          <w:color w:val="auto"/>
          <w:sz w:val="22"/>
          <w:szCs w:val="22"/>
        </w:rPr>
      </w:pPr>
    </w:p>
    <w:p w14:paraId="67F603C8" w14:textId="6D7D404D" w:rsidR="004B5010" w:rsidRPr="004B5010" w:rsidDel="00F76029" w:rsidRDefault="004B5010" w:rsidP="006113FE">
      <w:pPr>
        <w:pStyle w:val="Heading3"/>
        <w:rPr>
          <w:del w:id="2767" w:author="Fernandes, Richard (he, him, his | il, le, lui)" w:date="2024-10-08T13:39:00Z" w16du:dateUtc="2024-10-08T17:39:00Z"/>
        </w:rPr>
      </w:pPr>
      <w:del w:id="2768" w:author="Fernandes, Richard (he, him, his | il, le, lui)" w:date="2024-10-08T13:39:00Z" w16du:dateUtc="2024-10-08T17:39:00Z">
        <w:r w:rsidRPr="004B5010" w:rsidDel="00F76029">
          <w:delText>Effective Plant Area Index</w:delText>
        </w:r>
      </w:del>
    </w:p>
    <w:p w14:paraId="63FC1075" w14:textId="7918AA1A" w:rsidR="004B5010" w:rsidRPr="004B5010" w:rsidDel="00F76029" w:rsidRDefault="004B5010" w:rsidP="005D4CDA">
      <w:pPr>
        <w:pStyle w:val="Default"/>
        <w:spacing w:line="360" w:lineRule="auto"/>
        <w:rPr>
          <w:del w:id="2769" w:author="Fernandes, Richard (he, him, his | il, le, lui)" w:date="2024-10-08T13:39:00Z" w16du:dateUtc="2024-10-08T17:39:00Z"/>
          <w:rFonts w:ascii="Calibri" w:hAnsi="Calibri" w:cs="Calibri"/>
          <w:color w:val="auto"/>
          <w:sz w:val="22"/>
          <w:szCs w:val="22"/>
        </w:rPr>
      </w:pPr>
    </w:p>
    <w:p w14:paraId="58103B8F" w14:textId="04537849" w:rsidR="004B5010" w:rsidRPr="004B5010" w:rsidDel="00F76029" w:rsidRDefault="004B5010" w:rsidP="005D4CDA">
      <w:pPr>
        <w:pStyle w:val="Default"/>
        <w:spacing w:line="360" w:lineRule="auto"/>
        <w:rPr>
          <w:del w:id="2770" w:author="Fernandes, Richard (he, him, his | il, le, lui)" w:date="2024-10-08T13:39:00Z" w16du:dateUtc="2024-10-08T17:39:00Z"/>
          <w:rFonts w:ascii="Calibri" w:hAnsi="Calibri" w:cs="Calibri"/>
          <w:color w:val="auto"/>
          <w:sz w:val="22"/>
          <w:szCs w:val="22"/>
        </w:rPr>
      </w:pPr>
      <w:del w:id="2771" w:author="Fernandes, Richard (he, him, his | il, le, lui)" w:date="2024-10-08T13:39:00Z" w16du:dateUtc="2024-10-08T17:39:00Z">
        <w:r w:rsidRPr="004B5010" w:rsidDel="00F76029">
          <w:rPr>
            <w:rFonts w:ascii="Calibri" w:hAnsi="Calibri" w:cs="Calibri"/>
            <w:color w:val="auto"/>
            <w:sz w:val="22"/>
            <w:szCs w:val="22"/>
          </w:rPr>
          <w:delText xml:space="preserve">Effective plant area index, has not been previously defined however the counterpart, effective leaf area index, was defined as Equation 1 of Chen and </w:delText>
        </w:r>
        <w:r w:rsidR="00D76B93" w:rsidDel="00F76029">
          <w:rPr>
            <w:rFonts w:ascii="Calibri" w:hAnsi="Calibri" w:cs="Calibri"/>
            <w:color w:val="auto"/>
            <w:sz w:val="22"/>
            <w:szCs w:val="22"/>
          </w:rPr>
          <w:delText>Black (1991)</w:delText>
        </w:r>
        <w:r w:rsidRPr="004B5010" w:rsidDel="00F76029">
          <w:rPr>
            <w:rFonts w:ascii="Calibri" w:hAnsi="Calibri" w:cs="Calibri"/>
            <w:color w:val="auto"/>
            <w:sz w:val="22"/>
            <w:szCs w:val="22"/>
          </w:rPr>
          <w:delText xml:space="preserve"> assuming a canopy of only green leaves.  Generalizing to plant area, the </w:delText>
        </w:r>
      </w:del>
    </w:p>
    <w:p w14:paraId="01C9BBBD" w14:textId="113A2ED0" w:rsidR="004B5010" w:rsidRPr="004B5010" w:rsidDel="00F76029" w:rsidRDefault="004B5010" w:rsidP="005D4CDA">
      <w:pPr>
        <w:pStyle w:val="Default"/>
        <w:spacing w:line="360" w:lineRule="auto"/>
        <w:rPr>
          <w:del w:id="2772" w:author="Fernandes, Richard (he, him, his | il, le, lui)" w:date="2024-10-08T13:39:00Z" w16du:dateUtc="2024-10-08T17:39:00Z"/>
          <w:rFonts w:ascii="Calibri" w:hAnsi="Calibri" w:cs="Calibri"/>
          <w:color w:val="auto"/>
          <w:sz w:val="22"/>
          <w:szCs w:val="22"/>
        </w:rPr>
      </w:pPr>
    </w:p>
    <w:p w14:paraId="3333EC85" w14:textId="7DE610E2" w:rsidR="004B5010" w:rsidRPr="004B5010" w:rsidDel="00F76029" w:rsidRDefault="00CB25F3" w:rsidP="005D4CDA">
      <w:pPr>
        <w:pStyle w:val="Default"/>
        <w:spacing w:line="360" w:lineRule="auto"/>
        <w:rPr>
          <w:del w:id="2773" w:author="Fernandes, Richard (he, him, his | il, le, lui)" w:date="2024-10-08T13:39:00Z" w16du:dateUtc="2024-10-08T17:39:00Z"/>
          <w:rFonts w:ascii="Calibri" w:eastAsiaTheme="minorEastAsia" w:hAnsi="Calibri" w:cs="Calibri"/>
          <w:color w:val="auto"/>
          <w:sz w:val="22"/>
          <w:szCs w:val="22"/>
        </w:rPr>
      </w:pPr>
      <m:oMath>
        <m:sSub>
          <m:sSubPr>
            <m:ctrlPr>
              <w:del w:id="2774" w:author="Fernandes, Richard (he, him, his | il, le, lui)" w:date="2024-10-08T13:39:00Z" w16du:dateUtc="2024-10-08T17:39:00Z">
                <w:rPr>
                  <w:rFonts w:ascii="Cambria Math" w:hAnsi="Cambria Math" w:cs="Calibri"/>
                  <w:i/>
                  <w:color w:val="auto"/>
                  <w:sz w:val="22"/>
                  <w:szCs w:val="22"/>
                </w:rPr>
              </w:del>
            </m:ctrlPr>
          </m:sSubPr>
          <m:e>
            <m:r>
              <w:del w:id="2775" w:author="Fernandes, Richard (he, him, his | il, le, lui)" w:date="2024-10-08T13:39:00Z" w16du:dateUtc="2024-10-08T17:39:00Z">
                <w:rPr>
                  <w:rFonts w:ascii="Cambria Math" w:hAnsi="Cambria Math" w:cs="Calibri"/>
                  <w:color w:val="auto"/>
                  <w:sz w:val="22"/>
                  <w:szCs w:val="22"/>
                </w:rPr>
                <m:t>P</m:t>
              </w:del>
            </m:r>
          </m:e>
          <m:sub>
            <m:r>
              <w:del w:id="2776" w:author="Fernandes, Richard (he, him, his | il, le, lui)" w:date="2024-10-08T13:39:00Z" w16du:dateUtc="2024-10-08T17:39:00Z">
                <w:rPr>
                  <w:rFonts w:ascii="Cambria Math" w:hAnsi="Cambria Math" w:cs="Calibri"/>
                  <w:color w:val="auto"/>
                  <w:sz w:val="22"/>
                  <w:szCs w:val="22"/>
                </w:rPr>
                <m:t>e</m:t>
              </w:del>
            </m:r>
          </m:sub>
        </m:sSub>
        <m:r>
          <w:del w:id="2777" w:author="Fernandes, Richard (he, him, his | il, le, lui)" w:date="2024-10-08T13:39:00Z" w16du:dateUtc="2024-10-08T17:39:00Z">
            <w:rPr>
              <w:rFonts w:ascii="Cambria Math" w:hAnsi="Cambria Math" w:cs="Calibri"/>
              <w:color w:val="auto"/>
              <w:sz w:val="22"/>
              <w:szCs w:val="22"/>
            </w:rPr>
            <m:t>=</m:t>
          </w:del>
        </m:r>
        <m:f>
          <m:fPr>
            <m:ctrlPr>
              <w:del w:id="2778" w:author="Fernandes, Richard (he, him, his | il, le, lui)" w:date="2024-10-08T13:39:00Z" w16du:dateUtc="2024-10-08T17:39:00Z">
                <w:rPr>
                  <w:rFonts w:ascii="Cambria Math" w:hAnsi="Cambria Math" w:cs="Calibri"/>
                  <w:i/>
                  <w:color w:val="auto"/>
                  <w:sz w:val="22"/>
                  <w:szCs w:val="22"/>
                </w:rPr>
              </w:del>
            </m:ctrlPr>
          </m:fPr>
          <m:num>
            <m:r>
              <w:del w:id="2779" w:author="Fernandes, Richard (he, him, his | il, le, lui)" w:date="2024-10-08T13:39:00Z" w16du:dateUtc="2024-10-08T17:39:00Z">
                <w:rPr>
                  <w:rFonts w:ascii="Cambria Math" w:hAnsi="Cambria Math" w:cs="Calibri"/>
                  <w:color w:val="auto"/>
                  <w:sz w:val="22"/>
                  <w:szCs w:val="22"/>
                </w:rPr>
                <m:t>1</m:t>
              </w:del>
            </m:r>
          </m:num>
          <m:den>
            <m:r>
              <w:del w:id="2780" w:author="Fernandes, Richard (he, him, his | il, le, lui)" w:date="2024-10-08T13:39:00Z" w16du:dateUtc="2024-10-08T17:39:00Z">
                <w:rPr>
                  <w:rFonts w:ascii="Cambria Math" w:hAnsi="Cambria Math" w:cs="Calibri"/>
                  <w:color w:val="auto"/>
                  <w:sz w:val="22"/>
                  <w:szCs w:val="22"/>
                </w:rPr>
                <m:t>4π</m:t>
              </w:del>
            </m:r>
          </m:den>
        </m:f>
        <m:nary>
          <m:naryPr>
            <m:limLoc m:val="subSup"/>
            <m:ctrlPr>
              <w:del w:id="2781" w:author="Fernandes, Richard (he, him, his | il, le, lui)" w:date="2024-10-08T13:39:00Z" w16du:dateUtc="2024-10-08T17:39:00Z">
                <w:rPr>
                  <w:rFonts w:ascii="Cambria Math" w:hAnsi="Cambria Math" w:cs="Calibri"/>
                  <w:i/>
                  <w:color w:val="auto"/>
                  <w:sz w:val="22"/>
                  <w:szCs w:val="22"/>
                </w:rPr>
              </w:del>
            </m:ctrlPr>
          </m:naryPr>
          <m:sub>
            <m:r>
              <w:del w:id="2782" w:author="Fernandes, Richard (he, him, his | il, le, lui)" w:date="2024-10-08T13:39:00Z" w16du:dateUtc="2024-10-08T17:39:00Z">
                <w:rPr>
                  <w:rFonts w:ascii="Cambria Math" w:hAnsi="Cambria Math" w:cs="Calibri"/>
                  <w:color w:val="auto"/>
                  <w:sz w:val="22"/>
                  <w:szCs w:val="22"/>
                </w:rPr>
                <m:t>0</m:t>
              </w:del>
            </m:r>
          </m:sub>
          <m:sup>
            <m:r>
              <w:del w:id="2783" w:author="Fernandes, Richard (he, him, his | il, le, lui)" w:date="2024-10-08T13:39:00Z" w16du:dateUtc="2024-10-08T17:39:00Z">
                <w:rPr>
                  <w:rFonts w:ascii="Cambria Math" w:hAnsi="Cambria Math" w:cs="Calibri"/>
                  <w:color w:val="auto"/>
                  <w:sz w:val="22"/>
                  <w:szCs w:val="22"/>
                </w:rPr>
                <m:t>4π</m:t>
              </w:del>
            </m:r>
          </m:sup>
          <m:e>
            <m:r>
              <w:del w:id="2784" w:author="Fernandes, Richard (he, him, his | il, le, lui)" w:date="2024-10-08T13:39:00Z" w16du:dateUtc="2024-10-08T17:39:00Z">
                <w:rPr>
                  <w:rFonts w:ascii="Cambria Math" w:hAnsi="Cambria Math" w:cs="Calibri"/>
                  <w:color w:val="auto"/>
                  <w:sz w:val="22"/>
                  <w:szCs w:val="22"/>
                </w:rPr>
                <m:t>-lnp</m:t>
              </w:del>
            </m:r>
            <m:d>
              <m:dPr>
                <m:ctrlPr>
                  <w:del w:id="2785" w:author="Fernandes, Richard (he, him, his | il, le, lui)" w:date="2024-10-08T13:39:00Z" w16du:dateUtc="2024-10-08T17:39:00Z">
                    <w:rPr>
                      <w:rFonts w:ascii="Cambria Math" w:hAnsi="Cambria Math" w:cs="Calibri"/>
                      <w:i/>
                      <w:color w:val="auto"/>
                      <w:sz w:val="22"/>
                      <w:szCs w:val="22"/>
                    </w:rPr>
                  </w:del>
                </m:ctrlPr>
              </m:dPr>
              <m:e>
                <m:r>
                  <w:del w:id="2786" w:author="Fernandes, Richard (he, him, his | il, le, lui)" w:date="2024-10-08T13:39:00Z" w16du:dateUtc="2024-10-08T17:39:00Z">
                    <m:rPr>
                      <m:sty m:val="p"/>
                    </m:rPr>
                    <w:rPr>
                      <w:rFonts w:ascii="Cambria Math" w:hAnsi="Cambria Math" w:cs="Calibri"/>
                      <w:color w:val="auto"/>
                      <w:sz w:val="22"/>
                      <w:szCs w:val="22"/>
                    </w:rPr>
                    <m:t>Φ</m:t>
                  </w:del>
                </m:r>
              </m:e>
            </m:d>
            <m:d>
              <m:dPr>
                <m:begChr m:val="|"/>
                <m:endChr m:val="|"/>
                <m:ctrlPr>
                  <w:del w:id="2787" w:author="Fernandes, Richard (he, him, his | il, le, lui)" w:date="2024-10-08T13:39:00Z" w16du:dateUtc="2024-10-08T17:39:00Z">
                    <w:rPr>
                      <w:rFonts w:ascii="Cambria Math" w:hAnsi="Cambria Math" w:cs="Calibri"/>
                      <w:i/>
                      <w:color w:val="auto"/>
                      <w:sz w:val="22"/>
                      <w:szCs w:val="22"/>
                    </w:rPr>
                  </w:del>
                </m:ctrlPr>
              </m:dPr>
              <m:e>
                <m:r>
                  <w:del w:id="2788" w:author="Fernandes, Richard (he, him, his | il, le, lui)" w:date="2024-10-08T13:39:00Z" w16du:dateUtc="2024-10-08T17:39:00Z">
                    <m:rPr>
                      <m:sty m:val="p"/>
                    </m:rPr>
                    <w:rPr>
                      <w:rFonts w:ascii="Cambria Math" w:hAnsi="Cambria Math" w:cs="Calibri"/>
                      <w:color w:val="auto"/>
                      <w:sz w:val="22"/>
                      <w:szCs w:val="22"/>
                    </w:rPr>
                    <m:t>Φ∙</m:t>
                  </w:del>
                </m:r>
                <m:acc>
                  <m:accPr>
                    <m:chr m:val="⃗"/>
                    <m:ctrlPr>
                      <w:del w:id="2789" w:author="Fernandes, Richard (he, him, his | il, le, lui)" w:date="2024-10-08T13:39:00Z" w16du:dateUtc="2024-10-08T17:39:00Z">
                        <w:rPr>
                          <w:rFonts w:ascii="Cambria Math" w:hAnsi="Cambria Math" w:cs="Calibri"/>
                          <w:color w:val="auto"/>
                          <w:sz w:val="22"/>
                          <w:szCs w:val="22"/>
                        </w:rPr>
                      </w:del>
                    </m:ctrlPr>
                  </m:accPr>
                  <m:e>
                    <m:r>
                      <w:del w:id="2790" w:author="Fernandes, Richard (he, him, his | il, le, lui)" w:date="2024-10-08T13:39:00Z" w16du:dateUtc="2024-10-08T17:39:00Z">
                        <m:rPr>
                          <m:sty m:val="p"/>
                        </m:rPr>
                        <w:rPr>
                          <w:rFonts w:ascii="Cambria Math" w:hAnsi="Cambria Math" w:cs="Calibri"/>
                          <w:color w:val="auto"/>
                          <w:sz w:val="22"/>
                          <w:szCs w:val="22"/>
                        </w:rPr>
                        <m:t>n</m:t>
                      </w:del>
                    </m:r>
                  </m:e>
                </m:acc>
              </m:e>
            </m:d>
            <m:r>
              <w:del w:id="2791" w:author="Fernandes, Richard (he, him, his | il, le, lui)" w:date="2024-10-08T13:39:00Z" w16du:dateUtc="2024-10-08T17:39:00Z">
                <w:rPr>
                  <w:rFonts w:ascii="Cambria Math" w:hAnsi="Cambria Math" w:cs="Calibri"/>
                  <w:color w:val="auto"/>
                  <w:sz w:val="22"/>
                  <w:szCs w:val="22"/>
                </w:rPr>
                <m:t>d</m:t>
              </w:del>
            </m:r>
            <m:r>
              <w:del w:id="2792" w:author="Fernandes, Richard (he, him, his | il, le, lui)" w:date="2024-10-08T13:39:00Z" w16du:dateUtc="2024-10-08T17:39:00Z">
                <m:rPr>
                  <m:sty m:val="p"/>
                </m:rPr>
                <w:rPr>
                  <w:rFonts w:ascii="Cambria Math" w:hAnsi="Cambria Math" w:cs="Calibri"/>
                  <w:color w:val="auto"/>
                  <w:sz w:val="22"/>
                  <w:szCs w:val="22"/>
                </w:rPr>
                <m:t>Φ</m:t>
              </w:del>
            </m:r>
          </m:e>
        </m:nary>
      </m:oMath>
      <w:del w:id="2793" w:author="Fernandes, Richard (he, him, his | il, le, lui)" w:date="2024-10-08T13:39:00Z" w16du:dateUtc="2024-10-08T17:39:00Z">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delText>(1)</w:delText>
        </w:r>
      </w:del>
    </w:p>
    <w:p w14:paraId="6A058042" w14:textId="7E22A42F" w:rsidR="004B5010" w:rsidRPr="004B5010" w:rsidDel="00F76029" w:rsidRDefault="004B5010" w:rsidP="005D4CDA">
      <w:pPr>
        <w:pStyle w:val="Default"/>
        <w:spacing w:line="360" w:lineRule="auto"/>
        <w:rPr>
          <w:del w:id="2794" w:author="Fernandes, Richard (he, him, his | il, le, lui)" w:date="2024-10-08T13:39:00Z" w16du:dateUtc="2024-10-08T17:39:00Z"/>
          <w:rFonts w:ascii="Calibri" w:eastAsiaTheme="minorEastAsia" w:hAnsi="Calibri" w:cs="Calibri"/>
          <w:color w:val="auto"/>
          <w:sz w:val="22"/>
          <w:szCs w:val="22"/>
        </w:rPr>
      </w:pPr>
    </w:p>
    <w:p w14:paraId="701661EE" w14:textId="5E86C77E" w:rsidR="004B5010" w:rsidRPr="004B5010" w:rsidDel="00F76029" w:rsidRDefault="004B5010" w:rsidP="005D4CDA">
      <w:pPr>
        <w:pStyle w:val="Default"/>
        <w:spacing w:line="360" w:lineRule="auto"/>
        <w:rPr>
          <w:del w:id="2795" w:author="Fernandes, Richard (he, him, his | il, le, lui)" w:date="2024-10-08T13:39:00Z" w16du:dateUtc="2024-10-08T17:39:00Z"/>
          <w:rFonts w:ascii="Calibri" w:hAnsi="Calibri" w:cs="Calibri"/>
          <w:color w:val="auto"/>
          <w:sz w:val="22"/>
          <w:szCs w:val="22"/>
        </w:rPr>
      </w:pPr>
      <w:del w:id="2796"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Where </w:delText>
        </w:r>
      </w:del>
      <m:oMath>
        <m:r>
          <w:del w:id="2797" w:author="Fernandes, Richard (he, him, his | il, le, lui)" w:date="2024-10-08T13:39:00Z" w16du:dateUtc="2024-10-08T17:39:00Z">
            <w:rPr>
              <w:rFonts w:ascii="Cambria Math" w:hAnsi="Cambria Math" w:cs="Calibri"/>
              <w:color w:val="auto"/>
              <w:sz w:val="22"/>
              <w:szCs w:val="22"/>
            </w:rPr>
            <m:t>p</m:t>
          </w:del>
        </m:r>
        <m:d>
          <m:dPr>
            <m:ctrlPr>
              <w:del w:id="2798" w:author="Fernandes, Richard (he, him, his | il, le, lui)" w:date="2024-10-08T13:39:00Z" w16du:dateUtc="2024-10-08T17:39:00Z">
                <w:rPr>
                  <w:rFonts w:ascii="Cambria Math" w:hAnsi="Cambria Math" w:cs="Calibri"/>
                  <w:i/>
                  <w:color w:val="auto"/>
                  <w:sz w:val="22"/>
                  <w:szCs w:val="22"/>
                </w:rPr>
              </w:del>
            </m:ctrlPr>
          </m:dPr>
          <m:e>
            <m:r>
              <w:del w:id="2799" w:author="Fernandes, Richard (he, him, his | il, le, lui)" w:date="2024-10-08T13:39:00Z" w16du:dateUtc="2024-10-08T17:39:00Z">
                <m:rPr>
                  <m:sty m:val="p"/>
                </m:rPr>
                <w:rPr>
                  <w:rFonts w:ascii="Cambria Math" w:hAnsi="Cambria Math" w:cs="Calibri"/>
                  <w:color w:val="auto"/>
                  <w:sz w:val="22"/>
                  <w:szCs w:val="22"/>
                </w:rPr>
                <m:t>Φ</m:t>
              </w:del>
            </m:r>
          </m:e>
        </m:d>
      </m:oMath>
      <w:del w:id="2800"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the canopy gap fraction in direction </w:delText>
        </w:r>
      </w:del>
      <m:oMath>
        <m:r>
          <w:del w:id="2801" w:author="Fernandes, Richard (he, him, his | il, le, lui)" w:date="2024-10-08T13:39:00Z" w16du:dateUtc="2024-10-08T17:39:00Z">
            <m:rPr>
              <m:sty m:val="p"/>
            </m:rPr>
            <w:rPr>
              <w:rFonts w:ascii="Cambria Math" w:hAnsi="Cambria Math" w:cs="Calibri"/>
              <w:color w:val="auto"/>
              <w:sz w:val="22"/>
              <w:szCs w:val="22"/>
            </w:rPr>
            <m:t>Φ</m:t>
          </w:del>
        </m:r>
      </m:oMath>
      <w:del w:id="2802"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and </w:delText>
        </w:r>
      </w:del>
      <m:oMath>
        <m:acc>
          <m:accPr>
            <m:chr m:val="⃗"/>
            <m:ctrlPr>
              <w:del w:id="2803" w:author="Fernandes, Richard (he, him, his | il, le, lui)" w:date="2024-10-08T13:39:00Z" w16du:dateUtc="2024-10-08T17:39:00Z">
                <w:rPr>
                  <w:rFonts w:ascii="Cambria Math" w:hAnsi="Cambria Math" w:cs="Calibri"/>
                  <w:color w:val="auto"/>
                  <w:sz w:val="22"/>
                  <w:szCs w:val="22"/>
                </w:rPr>
              </w:del>
            </m:ctrlPr>
          </m:accPr>
          <m:e>
            <m:r>
              <w:del w:id="2804" w:author="Fernandes, Richard (he, him, his | il, le, lui)" w:date="2024-10-08T13:39:00Z" w16du:dateUtc="2024-10-08T17:39:00Z">
                <m:rPr>
                  <m:sty m:val="p"/>
                </m:rPr>
                <w:rPr>
                  <w:rFonts w:ascii="Cambria Math" w:hAnsi="Cambria Math" w:cs="Calibri"/>
                  <w:color w:val="auto"/>
                  <w:sz w:val="22"/>
                  <w:szCs w:val="22"/>
                </w:rPr>
                <m:t>n</m:t>
              </w:del>
            </m:r>
          </m:e>
        </m:acc>
      </m:oMath>
      <w:del w:id="2805"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the local surface normal vector</w:delText>
        </w:r>
        <w:r w:rsidRPr="004B5010" w:rsidDel="00F76029">
          <w:rPr>
            <w:rFonts w:ascii="Calibri" w:hAnsi="Calibri" w:cs="Calibri"/>
            <w:color w:val="auto"/>
            <w:sz w:val="22"/>
            <w:szCs w:val="22"/>
          </w:rPr>
          <w:delText xml:space="preserve">. </w:delText>
        </w:r>
        <w:r w:rsidRPr="004B5010" w:rsidDel="00F76029">
          <w:rPr>
            <w:rFonts w:ascii="Calibri" w:eastAsiaTheme="minorEastAsia" w:hAnsi="Calibri" w:cs="Calibri"/>
            <w:color w:val="auto"/>
            <w:sz w:val="22"/>
            <w:szCs w:val="22"/>
          </w:rPr>
          <w:delText xml:space="preserve">Assuming azimuthally invariant canopies, </w:delText>
        </w:r>
      </w:del>
    </w:p>
    <w:p w14:paraId="25B7CE44" w14:textId="5FCE0850" w:rsidR="004B5010" w:rsidRPr="004B5010" w:rsidDel="00F76029" w:rsidRDefault="004B5010" w:rsidP="005D4CDA">
      <w:pPr>
        <w:pStyle w:val="Default"/>
        <w:spacing w:line="360" w:lineRule="auto"/>
        <w:rPr>
          <w:del w:id="2806" w:author="Fernandes, Richard (he, him, his | il, le, lui)" w:date="2024-10-08T13:39:00Z" w16du:dateUtc="2024-10-08T17:39:00Z"/>
          <w:rFonts w:ascii="Calibri" w:eastAsiaTheme="minorEastAsia" w:hAnsi="Calibri" w:cs="Calibri"/>
          <w:color w:val="auto"/>
          <w:sz w:val="22"/>
          <w:szCs w:val="22"/>
        </w:rPr>
      </w:pPr>
      <w:del w:id="2807"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w:delText>
        </w:r>
      </w:del>
    </w:p>
    <w:p w14:paraId="1770C246" w14:textId="1DF6E430" w:rsidR="004B5010" w:rsidRPr="004B5010" w:rsidDel="00F76029" w:rsidRDefault="00CB25F3" w:rsidP="005D4CDA">
      <w:pPr>
        <w:pStyle w:val="Default"/>
        <w:spacing w:line="360" w:lineRule="auto"/>
        <w:rPr>
          <w:del w:id="2808" w:author="Fernandes, Richard (he, him, his | il, le, lui)" w:date="2024-10-08T13:39:00Z" w16du:dateUtc="2024-10-08T17:39:00Z"/>
          <w:rFonts w:ascii="Calibri" w:eastAsiaTheme="minorEastAsia" w:hAnsi="Calibri" w:cs="Calibri"/>
          <w:color w:val="auto"/>
          <w:sz w:val="22"/>
          <w:szCs w:val="22"/>
        </w:rPr>
      </w:pPr>
      <m:oMath>
        <m:sSub>
          <m:sSubPr>
            <m:ctrlPr>
              <w:del w:id="2809" w:author="Fernandes, Richard (he, him, his | il, le, lui)" w:date="2024-10-08T13:39:00Z" w16du:dateUtc="2024-10-08T17:39:00Z">
                <w:rPr>
                  <w:rFonts w:ascii="Cambria Math" w:hAnsi="Cambria Math" w:cs="Calibri"/>
                  <w:i/>
                  <w:color w:val="auto"/>
                  <w:sz w:val="22"/>
                  <w:szCs w:val="22"/>
                </w:rPr>
              </w:del>
            </m:ctrlPr>
          </m:sSubPr>
          <m:e>
            <m:r>
              <w:del w:id="2810" w:author="Fernandes, Richard (he, him, his | il, le, lui)" w:date="2024-10-08T13:39:00Z" w16du:dateUtc="2024-10-08T17:39:00Z">
                <w:rPr>
                  <w:rFonts w:ascii="Cambria Math" w:hAnsi="Cambria Math" w:cs="Calibri"/>
                  <w:color w:val="auto"/>
                  <w:sz w:val="22"/>
                  <w:szCs w:val="22"/>
                </w:rPr>
                <m:t>P</m:t>
              </w:del>
            </m:r>
          </m:e>
          <m:sub>
            <m:r>
              <w:del w:id="2811" w:author="Fernandes, Richard (he, him, his | il, le, lui)" w:date="2024-10-08T13:39:00Z" w16du:dateUtc="2024-10-08T17:39:00Z">
                <w:rPr>
                  <w:rFonts w:ascii="Cambria Math" w:hAnsi="Cambria Math" w:cs="Calibri"/>
                  <w:color w:val="auto"/>
                  <w:sz w:val="22"/>
                  <w:szCs w:val="22"/>
                </w:rPr>
                <m:t>e</m:t>
              </w:del>
            </m:r>
          </m:sub>
        </m:sSub>
        <m:r>
          <w:del w:id="2812" w:author="Fernandes, Richard (he, him, his | il, le, lui)" w:date="2024-10-08T13:39:00Z" w16du:dateUtc="2024-10-08T17:39:00Z">
            <w:rPr>
              <w:rFonts w:ascii="Cambria Math" w:hAnsi="Cambria Math" w:cs="Calibri"/>
              <w:color w:val="auto"/>
              <w:sz w:val="22"/>
              <w:szCs w:val="22"/>
            </w:rPr>
            <m:t>=2</m:t>
          </w:del>
        </m:r>
        <m:nary>
          <m:naryPr>
            <m:limLoc m:val="subSup"/>
            <m:ctrlPr>
              <w:del w:id="2813" w:author="Fernandes, Richard (he, him, his | il, le, lui)" w:date="2024-10-08T13:39:00Z" w16du:dateUtc="2024-10-08T17:39:00Z">
                <w:rPr>
                  <w:rFonts w:ascii="Cambria Math" w:hAnsi="Cambria Math" w:cs="Calibri"/>
                  <w:i/>
                  <w:color w:val="auto"/>
                  <w:sz w:val="22"/>
                  <w:szCs w:val="22"/>
                </w:rPr>
              </w:del>
            </m:ctrlPr>
          </m:naryPr>
          <m:sub>
            <m:r>
              <w:del w:id="2814" w:author="Fernandes, Richard (he, him, his | il, le, lui)" w:date="2024-10-08T13:39:00Z" w16du:dateUtc="2024-10-08T17:39:00Z">
                <w:rPr>
                  <w:rFonts w:ascii="Cambria Math" w:hAnsi="Cambria Math" w:cs="Calibri"/>
                  <w:color w:val="auto"/>
                  <w:sz w:val="22"/>
                  <w:szCs w:val="22"/>
                </w:rPr>
                <m:t>0</m:t>
              </w:del>
            </m:r>
          </m:sub>
          <m:sup>
            <m:r>
              <w:del w:id="2815" w:author="Fernandes, Richard (he, him, his | il, le, lui)" w:date="2024-10-08T13:39:00Z" w16du:dateUtc="2024-10-08T17:39:00Z">
                <w:rPr>
                  <w:rFonts w:ascii="Cambria Math" w:hAnsi="Cambria Math" w:cs="Calibri"/>
                  <w:color w:val="auto"/>
                  <w:sz w:val="22"/>
                  <w:szCs w:val="22"/>
                </w:rPr>
                <m:t>π/2</m:t>
              </w:del>
            </m:r>
          </m:sup>
          <m:e>
            <m:r>
              <w:del w:id="2816" w:author="Fernandes, Richard (he, him, his | il, le, lui)" w:date="2024-10-08T13:39:00Z" w16du:dateUtc="2024-10-08T17:39:00Z">
                <w:rPr>
                  <w:rFonts w:ascii="Cambria Math" w:hAnsi="Cambria Math" w:cs="Calibri"/>
                  <w:color w:val="auto"/>
                  <w:sz w:val="22"/>
                  <w:szCs w:val="22"/>
                </w:rPr>
                <m:t>-lnp</m:t>
              </w:del>
            </m:r>
            <m:d>
              <m:dPr>
                <m:ctrlPr>
                  <w:del w:id="2817" w:author="Fernandes, Richard (he, him, his | il, le, lui)" w:date="2024-10-08T13:39:00Z" w16du:dateUtc="2024-10-08T17:39:00Z">
                    <w:rPr>
                      <w:rFonts w:ascii="Cambria Math" w:hAnsi="Cambria Math" w:cs="Calibri"/>
                      <w:i/>
                      <w:color w:val="auto"/>
                      <w:sz w:val="22"/>
                      <w:szCs w:val="22"/>
                    </w:rPr>
                  </w:del>
                </m:ctrlPr>
              </m:dPr>
              <m:e>
                <m:r>
                  <w:del w:id="2818" w:author="Fernandes, Richard (he, him, his | il, le, lui)" w:date="2024-10-08T13:39:00Z" w16du:dateUtc="2024-10-08T17:39:00Z">
                    <m:rPr>
                      <m:sty m:val="p"/>
                    </m:rPr>
                    <w:rPr>
                      <w:rFonts w:ascii="Cambria Math" w:hAnsi="Cambria Math" w:cs="Calibri"/>
                      <w:color w:val="auto"/>
                      <w:sz w:val="22"/>
                      <w:szCs w:val="22"/>
                    </w:rPr>
                    <m:t>θ</m:t>
                  </w:del>
                </m:r>
              </m:e>
            </m:d>
            <m:r>
              <w:del w:id="2819" w:author="Fernandes, Richard (he, him, his | il, le, lui)" w:date="2024-10-08T13:39:00Z" w16du:dateUtc="2024-10-08T17:39:00Z">
                <w:rPr>
                  <w:rFonts w:ascii="Cambria Math" w:hAnsi="Cambria Math" w:cs="Calibri"/>
                  <w:color w:val="auto"/>
                  <w:sz w:val="22"/>
                  <w:szCs w:val="22"/>
                </w:rPr>
                <m:t>cosθsinθdθ</m:t>
              </w:del>
            </m:r>
          </m:e>
        </m:nary>
      </m:oMath>
      <w:del w:id="2820" w:author="Fernandes, Richard (he, him, his | il, le, lui)" w:date="2024-10-08T13:39:00Z" w16du:dateUtc="2024-10-08T17:39:00Z">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delText>(2)</w:delText>
        </w:r>
      </w:del>
    </w:p>
    <w:p w14:paraId="4AD15D2F" w14:textId="239CC7C0" w:rsidR="004B5010" w:rsidRPr="004B5010" w:rsidDel="00F76029" w:rsidRDefault="004B5010" w:rsidP="005D4CDA">
      <w:pPr>
        <w:pStyle w:val="Default"/>
        <w:spacing w:line="360" w:lineRule="auto"/>
        <w:rPr>
          <w:del w:id="2821" w:author="Fernandes, Richard (he, him, his | il, le, lui)" w:date="2024-10-08T13:39:00Z" w16du:dateUtc="2024-10-08T17:39:00Z"/>
          <w:rFonts w:ascii="Calibri" w:eastAsiaTheme="minorEastAsia" w:hAnsi="Calibri" w:cs="Calibri"/>
          <w:color w:val="auto"/>
          <w:sz w:val="22"/>
          <w:szCs w:val="22"/>
        </w:rPr>
      </w:pPr>
    </w:p>
    <w:p w14:paraId="5CF0A465" w14:textId="6453FECC" w:rsidR="004B5010" w:rsidRPr="004B5010" w:rsidDel="00F76029" w:rsidRDefault="004B5010" w:rsidP="005D4CDA">
      <w:pPr>
        <w:pStyle w:val="Default"/>
        <w:spacing w:line="360" w:lineRule="auto"/>
        <w:rPr>
          <w:del w:id="2822" w:author="Fernandes, Richard (he, him, his | il, le, lui)" w:date="2024-10-08T13:39:00Z" w16du:dateUtc="2024-10-08T17:39:00Z"/>
          <w:rFonts w:ascii="Calibri" w:hAnsi="Calibri" w:cs="Calibri"/>
          <w:color w:val="auto"/>
          <w:sz w:val="22"/>
          <w:szCs w:val="22"/>
        </w:rPr>
      </w:pPr>
      <w:del w:id="2823" w:author="Fernandes, Richard (he, him, his | il, le, lui)" w:date="2024-10-08T13:39:00Z" w16du:dateUtc="2024-10-08T17:39:00Z">
        <w:r w:rsidRPr="004B5010" w:rsidDel="00F76029">
          <w:rPr>
            <w:rFonts w:ascii="Calibri" w:hAnsi="Calibri" w:cs="Calibri"/>
            <w:color w:val="auto"/>
            <w:sz w:val="22"/>
            <w:szCs w:val="22"/>
          </w:rPr>
          <w:delText xml:space="preserve">Where </w:delText>
        </w:r>
      </w:del>
      <m:oMath>
        <m:r>
          <w:del w:id="2824" w:author="Fernandes, Richard (he, him, his | il, le, lui)" w:date="2024-10-08T13:39:00Z" w16du:dateUtc="2024-10-08T17:39:00Z">
            <m:rPr>
              <m:sty m:val="p"/>
            </m:rPr>
            <w:rPr>
              <w:rFonts w:ascii="Cambria Math" w:hAnsi="Cambria Math" w:cs="Calibri"/>
              <w:color w:val="auto"/>
              <w:sz w:val="22"/>
              <w:szCs w:val="22"/>
            </w:rPr>
            <m:t>θ</m:t>
          </w:del>
        </m:r>
      </m:oMath>
      <w:del w:id="2825"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the zenith angle.  </w:delText>
        </w:r>
      </w:del>
    </w:p>
    <w:p w14:paraId="16DFAC1B" w14:textId="0562BD1E" w:rsidR="004B5010" w:rsidRPr="004B5010" w:rsidDel="00F76029" w:rsidRDefault="004B5010" w:rsidP="005D4CDA">
      <w:pPr>
        <w:pStyle w:val="Default"/>
        <w:spacing w:line="360" w:lineRule="auto"/>
        <w:rPr>
          <w:del w:id="2826" w:author="Fernandes, Richard (he, him, his | il, le, lui)" w:date="2024-10-08T13:39:00Z" w16du:dateUtc="2024-10-08T17:39:00Z"/>
          <w:rFonts w:ascii="Calibri" w:eastAsiaTheme="minorEastAsia" w:hAnsi="Calibri" w:cs="Calibri"/>
          <w:color w:val="auto"/>
          <w:sz w:val="22"/>
          <w:szCs w:val="22"/>
        </w:rPr>
      </w:pPr>
    </w:p>
    <w:p w14:paraId="1DDA537D" w14:textId="6F32BE6B" w:rsidR="004B5010" w:rsidRPr="004B5010" w:rsidDel="00F76029" w:rsidRDefault="004B5010" w:rsidP="005D4CDA">
      <w:pPr>
        <w:pStyle w:val="Default"/>
        <w:spacing w:line="360" w:lineRule="auto"/>
        <w:rPr>
          <w:del w:id="2827" w:author="Fernandes, Richard (he, him, his | il, le, lui)" w:date="2024-10-08T13:39:00Z" w16du:dateUtc="2024-10-08T17:39:00Z"/>
          <w:rFonts w:ascii="Calibri" w:hAnsi="Calibri" w:cs="Calibri"/>
          <w:color w:val="auto"/>
          <w:sz w:val="22"/>
          <w:szCs w:val="22"/>
        </w:rPr>
      </w:pPr>
      <w:del w:id="2828" w:author="Fernandes, Richard (he, him, his | il, le, lui)" w:date="2024-10-08T13:39:00Z" w16du:dateUtc="2024-10-08T17:39:00Z">
        <w:r w:rsidRPr="004B5010" w:rsidDel="00F76029">
          <w:rPr>
            <w:rFonts w:ascii="Calibri" w:hAnsi="Calibri" w:cs="Calibri"/>
            <w:color w:val="auto"/>
            <w:sz w:val="22"/>
            <w:szCs w:val="22"/>
          </w:rPr>
          <w:delText>Effective plant area index</w:delText>
        </w:r>
        <w:r w:rsidR="00D76B93" w:rsidDel="00F76029">
          <w:rPr>
            <w:rFonts w:ascii="Calibri" w:hAnsi="Calibri" w:cs="Calibri"/>
            <w:color w:val="auto"/>
            <w:sz w:val="22"/>
            <w:szCs w:val="22"/>
          </w:rPr>
          <w:delText xml:space="preserve"> is</w:delText>
        </w:r>
        <w:r w:rsidRPr="004B5010" w:rsidDel="00F76029">
          <w:rPr>
            <w:rFonts w:ascii="Calibri" w:hAnsi="Calibri" w:cs="Calibri"/>
            <w:color w:val="auto"/>
            <w:sz w:val="22"/>
            <w:szCs w:val="22"/>
          </w:rPr>
          <w:delText xml:space="preserve"> abbreviated as PAIe and symbolized as </w:delText>
        </w:r>
      </w:del>
      <m:oMath>
        <m:sSub>
          <m:sSubPr>
            <m:ctrlPr>
              <w:del w:id="2829" w:author="Fernandes, Richard (he, him, his | il, le, lui)" w:date="2024-10-08T13:39:00Z" w16du:dateUtc="2024-10-08T17:39:00Z">
                <w:rPr>
                  <w:rFonts w:ascii="Cambria Math" w:hAnsi="Cambria Math" w:cs="Calibri"/>
                  <w:i/>
                  <w:color w:val="auto"/>
                  <w:sz w:val="22"/>
                  <w:szCs w:val="22"/>
                </w:rPr>
              </w:del>
            </m:ctrlPr>
          </m:sSubPr>
          <m:e>
            <m:r>
              <w:del w:id="2830" w:author="Fernandes, Richard (he, him, his | il, le, lui)" w:date="2024-10-08T13:39:00Z" w16du:dateUtc="2024-10-08T17:39:00Z">
                <w:rPr>
                  <w:rFonts w:ascii="Cambria Math" w:hAnsi="Cambria Math" w:cs="Calibri"/>
                  <w:color w:val="auto"/>
                  <w:sz w:val="22"/>
                  <w:szCs w:val="22"/>
                </w:rPr>
                <m:t>P</m:t>
              </w:del>
            </m:r>
          </m:e>
          <m:sub>
            <m:r>
              <w:del w:id="2831" w:author="Fernandes, Richard (he, him, his | il, le, lui)" w:date="2024-10-08T13:39:00Z" w16du:dateUtc="2024-10-08T17:39:00Z">
                <w:rPr>
                  <w:rFonts w:ascii="Cambria Math" w:hAnsi="Cambria Math" w:cs="Calibri"/>
                  <w:color w:val="auto"/>
                  <w:sz w:val="22"/>
                  <w:szCs w:val="22"/>
                </w:rPr>
                <m:t>e</m:t>
              </w:del>
            </m:r>
          </m:sub>
        </m:sSub>
      </m:oMath>
      <w:del w:id="2832" w:author="Fernandes, Richard (he, him, his | il, le, lui)" w:date="2024-10-08T13:39:00Z" w16du:dateUtc="2024-10-08T17:39:00Z">
        <w:r w:rsidRPr="004B5010" w:rsidDel="00F76029">
          <w:rPr>
            <w:rFonts w:ascii="Calibri" w:hAnsi="Calibri" w:cs="Calibri"/>
            <w:color w:val="auto"/>
            <w:sz w:val="22"/>
            <w:szCs w:val="22"/>
          </w:rPr>
          <w:delText>is defined as:</w:delText>
        </w:r>
      </w:del>
    </w:p>
    <w:p w14:paraId="2F4098E0" w14:textId="08BFF8E6" w:rsidR="004B5010" w:rsidRPr="004B5010" w:rsidDel="00F76029" w:rsidRDefault="004B5010" w:rsidP="005D4CDA">
      <w:pPr>
        <w:pStyle w:val="Default"/>
        <w:spacing w:line="360" w:lineRule="auto"/>
        <w:rPr>
          <w:del w:id="2833" w:author="Fernandes, Richard (he, him, his | il, le, lui)" w:date="2024-10-08T13:39:00Z" w16du:dateUtc="2024-10-08T17:39:00Z"/>
          <w:rFonts w:ascii="Calibri" w:eastAsiaTheme="minorEastAsia" w:hAnsi="Calibri" w:cs="Calibri"/>
          <w:color w:val="auto"/>
          <w:sz w:val="22"/>
          <w:szCs w:val="22"/>
        </w:rPr>
      </w:pPr>
    </w:p>
    <w:p w14:paraId="5C359D85" w14:textId="7C670CD7" w:rsidR="004B5010" w:rsidRPr="004B5010" w:rsidDel="00F76029" w:rsidRDefault="004B5010" w:rsidP="005D4CDA">
      <w:pPr>
        <w:pStyle w:val="Default"/>
        <w:spacing w:line="360" w:lineRule="auto"/>
        <w:rPr>
          <w:del w:id="2834" w:author="Fernandes, Richard (he, him, his | il, le, lui)" w:date="2024-10-08T13:39:00Z" w16du:dateUtc="2024-10-08T17:39:00Z"/>
          <w:rFonts w:ascii="Calibri" w:hAnsi="Calibri" w:cs="Calibri"/>
          <w:color w:val="auto"/>
          <w:sz w:val="22"/>
          <w:szCs w:val="22"/>
        </w:rPr>
      </w:pPr>
      <w:del w:id="2835" w:author="Fernandes, Richard (he, him, his | il, le, lui)" w:date="2024-10-08T13:39:00Z" w16du:dateUtc="2024-10-08T17:39:00Z">
        <w:r w:rsidRPr="004B5010" w:rsidDel="00F76029">
          <w:rPr>
            <w:rFonts w:ascii="Calibri" w:hAnsi="Calibri" w:cs="Calibri"/>
            <w:color w:val="auto"/>
            <w:sz w:val="22"/>
            <w:szCs w:val="22"/>
          </w:rPr>
          <w:delText>Effective plant area index units are dimensionless as they are only a function of gap fraction.  For additional clarity the addition of PAIe should be used when also reporting LAI, LAIe or PAIe</w:delText>
        </w:r>
        <w:r w:rsidRPr="004B5010" w:rsidDel="00F76029">
          <w:rPr>
            <w:rFonts w:ascii="Calibri" w:eastAsiaTheme="minorEastAsia" w:hAnsi="Calibri" w:cs="Calibri"/>
            <w:color w:val="auto"/>
            <w:sz w:val="22"/>
            <w:szCs w:val="22"/>
          </w:rPr>
          <w:delText>.</w:delText>
        </w:r>
      </w:del>
    </w:p>
    <w:p w14:paraId="2A699444" w14:textId="18648D31" w:rsidR="004B5010" w:rsidRPr="004B5010" w:rsidDel="00F76029" w:rsidRDefault="004B5010" w:rsidP="005D4CDA">
      <w:pPr>
        <w:pStyle w:val="Default"/>
        <w:spacing w:line="360" w:lineRule="auto"/>
        <w:rPr>
          <w:del w:id="2836" w:author="Fernandes, Richard (he, him, his | il, le, lui)" w:date="2024-10-08T13:39:00Z" w16du:dateUtc="2024-10-08T17:39:00Z"/>
          <w:rFonts w:ascii="Calibri" w:hAnsi="Calibri" w:cs="Calibri"/>
          <w:color w:val="auto"/>
          <w:sz w:val="22"/>
          <w:szCs w:val="22"/>
        </w:rPr>
      </w:pPr>
    </w:p>
    <w:p w14:paraId="2F69BF8F" w14:textId="041B064B" w:rsidR="004B5010" w:rsidRPr="004B5010" w:rsidDel="00F76029" w:rsidRDefault="004B5010" w:rsidP="006113FE">
      <w:pPr>
        <w:pStyle w:val="Heading3"/>
        <w:rPr>
          <w:del w:id="2837" w:author="Fernandes, Richard (he, him, his | il, le, lui)" w:date="2024-10-08T13:39:00Z" w16du:dateUtc="2024-10-08T17:39:00Z"/>
        </w:rPr>
      </w:pPr>
      <w:del w:id="2838" w:author="Fernandes, Richard (he, him, his | il, le, lui)" w:date="2024-10-08T13:39:00Z" w16du:dateUtc="2024-10-08T17:39:00Z">
        <w:r w:rsidRPr="004B5010" w:rsidDel="00F76029">
          <w:delText>Effective Leaf Area Index</w:delText>
        </w:r>
      </w:del>
    </w:p>
    <w:p w14:paraId="06E69609" w14:textId="1BCD15E2" w:rsidR="004B5010" w:rsidRPr="004B5010" w:rsidDel="00F76029" w:rsidRDefault="004B5010" w:rsidP="005D4CDA">
      <w:pPr>
        <w:pStyle w:val="Default"/>
        <w:spacing w:line="360" w:lineRule="auto"/>
        <w:rPr>
          <w:del w:id="2839" w:author="Fernandes, Richard (he, him, his | il, le, lui)" w:date="2024-10-08T13:39:00Z" w16du:dateUtc="2024-10-08T17:39:00Z"/>
          <w:rFonts w:ascii="Calibri" w:eastAsiaTheme="minorEastAsia" w:hAnsi="Calibri" w:cs="Calibri"/>
          <w:color w:val="auto"/>
          <w:sz w:val="22"/>
          <w:szCs w:val="22"/>
        </w:rPr>
      </w:pPr>
    </w:p>
    <w:p w14:paraId="57169CE0" w14:textId="567642A1" w:rsidR="004B5010" w:rsidRPr="004B5010" w:rsidDel="00F76029" w:rsidRDefault="004B5010" w:rsidP="005D4CDA">
      <w:pPr>
        <w:pStyle w:val="Default"/>
        <w:spacing w:line="360" w:lineRule="auto"/>
        <w:rPr>
          <w:del w:id="2840" w:author="Fernandes, Richard (he, him, his | il, le, lui)" w:date="2024-10-08T13:39:00Z" w16du:dateUtc="2024-10-08T17:39:00Z"/>
          <w:rFonts w:ascii="Calibri" w:hAnsi="Calibri" w:cs="Calibri"/>
          <w:color w:val="auto"/>
          <w:sz w:val="22"/>
          <w:szCs w:val="22"/>
        </w:rPr>
      </w:pPr>
      <w:del w:id="2841" w:author="Fernandes, Richard (he, him, his | il, le, lui)" w:date="2024-10-08T13:39:00Z" w16du:dateUtc="2024-10-08T17:39:00Z">
        <w:r w:rsidRPr="004B5010" w:rsidDel="00F76029">
          <w:rPr>
            <w:rFonts w:ascii="Calibri" w:hAnsi="Calibri" w:cs="Calibri"/>
            <w:color w:val="auto"/>
            <w:sz w:val="22"/>
            <w:szCs w:val="22"/>
          </w:rPr>
          <w:lastRenderedPageBreak/>
          <w:delText xml:space="preserve">Effective leaf area index, abbreviated as LAIe and symbolized as </w:delText>
        </w:r>
      </w:del>
      <m:oMath>
        <m:sSub>
          <m:sSubPr>
            <m:ctrlPr>
              <w:del w:id="2842" w:author="Fernandes, Richard (he, him, his | il, le, lui)" w:date="2024-10-08T13:39:00Z" w16du:dateUtc="2024-10-08T17:39:00Z">
                <w:rPr>
                  <w:rFonts w:ascii="Cambria Math" w:hAnsi="Cambria Math" w:cs="Calibri"/>
                  <w:i/>
                  <w:color w:val="auto"/>
                  <w:sz w:val="22"/>
                  <w:szCs w:val="22"/>
                </w:rPr>
              </w:del>
            </m:ctrlPr>
          </m:sSubPr>
          <m:e>
            <m:r>
              <w:del w:id="2843" w:author="Fernandes, Richard (he, him, his | il, le, lui)" w:date="2024-10-08T13:39:00Z" w16du:dateUtc="2024-10-08T17:39:00Z">
                <w:rPr>
                  <w:rFonts w:ascii="Cambria Math" w:hAnsi="Cambria Math" w:cs="Calibri"/>
                  <w:color w:val="auto"/>
                  <w:sz w:val="22"/>
                  <w:szCs w:val="22"/>
                </w:rPr>
                <m:t>L</m:t>
              </w:del>
            </m:r>
          </m:e>
          <m:sub>
            <m:r>
              <w:del w:id="2844" w:author="Fernandes, Richard (he, him, his | il, le, lui)" w:date="2024-10-08T13:39:00Z" w16du:dateUtc="2024-10-08T17:39:00Z">
                <w:rPr>
                  <w:rFonts w:ascii="Cambria Math" w:hAnsi="Cambria Math" w:cs="Calibri"/>
                  <w:color w:val="auto"/>
                  <w:sz w:val="22"/>
                  <w:szCs w:val="22"/>
                </w:rPr>
                <m:t>e</m:t>
              </w:del>
            </m:r>
          </m:sub>
        </m:sSub>
      </m:oMath>
      <w:del w:id="2845" w:author="Fernandes, Richard (he, him, his | il, le, lui)" w:date="2024-10-08T13:39:00Z" w16du:dateUtc="2024-10-08T17:39:00Z">
        <w:r w:rsidRPr="004B5010" w:rsidDel="00F76029">
          <w:rPr>
            <w:rFonts w:ascii="Calibri" w:hAnsi="Calibri" w:cs="Calibri"/>
            <w:color w:val="auto"/>
            <w:sz w:val="22"/>
            <w:szCs w:val="22"/>
          </w:rPr>
          <w:delText xml:space="preserve"> cannot be defined for canopies that do not have only green leaves using Equations 1 or 2 since occlusions can correspond to multiple layers of green leaves and other plant matter.  For general canopies, </w:delText>
        </w:r>
      </w:del>
    </w:p>
    <w:p w14:paraId="198D33C4" w14:textId="785A357A" w:rsidR="004B5010" w:rsidDel="00F76029" w:rsidRDefault="004B5010" w:rsidP="004B5010">
      <w:pPr>
        <w:spacing w:after="0" w:line="360" w:lineRule="auto"/>
        <w:rPr>
          <w:del w:id="2846" w:author="Fernandes, Richard (he, him, his | il, le, lui)" w:date="2024-10-08T13:39:00Z" w16du:dateUtc="2024-10-08T17:39:00Z"/>
          <w:rFonts w:ascii="Calibri" w:hAnsi="Calibri" w:cs="Calibri"/>
        </w:rPr>
      </w:pPr>
    </w:p>
    <w:p w14:paraId="12424D04" w14:textId="09C8E3CB" w:rsidR="00F76029" w:rsidRDefault="00F76029" w:rsidP="005D4CDA">
      <w:pPr>
        <w:pStyle w:val="Default"/>
        <w:spacing w:line="360" w:lineRule="auto"/>
        <w:rPr>
          <w:ins w:id="2847" w:author="Fernandes, Richard (he, him, his | il, le, lui)" w:date="2024-10-08T13:39:00Z" w16du:dateUtc="2024-10-08T17:39:00Z"/>
          <w:rFonts w:ascii="Calibri" w:hAnsi="Calibri" w:cs="Calibri"/>
          <w:color w:val="auto"/>
          <w:kern w:val="2"/>
          <w:sz w:val="22"/>
          <w:szCs w:val="22"/>
        </w:rPr>
      </w:pPr>
    </w:p>
    <w:p w14:paraId="675DC72E" w14:textId="77777777" w:rsidR="00FE4E58" w:rsidRDefault="00FE4E58" w:rsidP="005D4CDA">
      <w:pPr>
        <w:pStyle w:val="Default"/>
        <w:spacing w:line="360" w:lineRule="auto"/>
        <w:rPr>
          <w:ins w:id="2848" w:author="Fernandes, Richard (he, him, his | il, le, lui)" w:date="2024-10-08T14:13:00Z" w16du:dateUtc="2024-10-08T18:13:00Z"/>
          <w:rFonts w:ascii="Calibri" w:hAnsi="Calibri" w:cs="Calibri"/>
          <w:color w:val="auto"/>
          <w:kern w:val="2"/>
          <w:sz w:val="22"/>
          <w:szCs w:val="22"/>
        </w:rPr>
      </w:pPr>
    </w:p>
    <w:p w14:paraId="4B8573ED" w14:textId="66C37523" w:rsidR="00FE4E58" w:rsidRDefault="00FE4E58" w:rsidP="005D4CDA">
      <w:pPr>
        <w:pStyle w:val="Default"/>
        <w:spacing w:line="360" w:lineRule="auto"/>
        <w:rPr>
          <w:ins w:id="2849" w:author="Fernandes, Richard (he, him, his | il, le, lui)" w:date="2024-10-08T14:23:00Z" w16du:dateUtc="2024-10-08T18:23:00Z"/>
          <w:rFonts w:ascii="Calibri" w:hAnsi="Calibri" w:cs="Calibri"/>
          <w:color w:val="auto"/>
          <w:kern w:val="2"/>
          <w:sz w:val="22"/>
          <w:szCs w:val="22"/>
        </w:rPr>
      </w:pPr>
      <w:ins w:id="2850" w:author="Fernandes, Richard (he, him, his | il, le, lui)" w:date="2024-10-08T14:13:00Z" w16du:dateUtc="2024-10-08T18:13:00Z">
        <w:r>
          <w:rPr>
            <w:rFonts w:ascii="Calibri" w:hAnsi="Calibri" w:cs="Calibri"/>
            <w:color w:val="auto"/>
            <w:kern w:val="2"/>
            <w:sz w:val="22"/>
            <w:szCs w:val="22"/>
          </w:rPr>
          <w:t>Representative LAI/PAI ratios require r</w:t>
        </w:r>
        <w:r w:rsidR="002D4333">
          <w:rPr>
            <w:rFonts w:ascii="Calibri" w:hAnsi="Calibri" w:cs="Calibri"/>
            <w:color w:val="auto"/>
            <w:kern w:val="2"/>
            <w:sz w:val="22"/>
            <w:szCs w:val="22"/>
          </w:rPr>
          <w:t>epresen</w:t>
        </w:r>
      </w:ins>
      <w:ins w:id="2851" w:author="Fernandes, Richard (he, him, his | il, le, lui)" w:date="2024-10-08T14:14:00Z" w16du:dateUtc="2024-10-08T18:14:00Z">
        <w:r w:rsidR="002D4333">
          <w:rPr>
            <w:rFonts w:ascii="Calibri" w:hAnsi="Calibri" w:cs="Calibri"/>
            <w:color w:val="auto"/>
            <w:kern w:val="2"/>
            <w:sz w:val="22"/>
            <w:szCs w:val="22"/>
          </w:rPr>
          <w:t xml:space="preserve">tative unbiased </w:t>
        </w:r>
      </w:ins>
      <w:ins w:id="2852" w:author="Fernandes, Richard (he, him, his | il, le, lui)" w:date="2024-10-08T14:13:00Z" w16du:dateUtc="2024-10-08T18:13:00Z">
        <w:r>
          <w:rPr>
            <w:rFonts w:ascii="Calibri" w:hAnsi="Calibri" w:cs="Calibri"/>
            <w:color w:val="auto"/>
            <w:kern w:val="2"/>
            <w:sz w:val="22"/>
            <w:szCs w:val="22"/>
          </w:rPr>
          <w:t>WAI estimate</w:t>
        </w:r>
      </w:ins>
      <w:ins w:id="2853" w:author="Fernandes, Richard (he, him, his | il, le, lui)" w:date="2024-10-08T14:14:00Z" w16du:dateUtc="2024-10-08T18:14:00Z">
        <w:r w:rsidR="002D4333">
          <w:rPr>
            <w:rFonts w:ascii="Calibri" w:hAnsi="Calibri" w:cs="Calibri"/>
            <w:color w:val="auto"/>
            <w:kern w:val="2"/>
            <w:sz w:val="22"/>
            <w:szCs w:val="22"/>
          </w:rPr>
          <w:t xml:space="preserve">s that could potentially be derived using </w:t>
        </w:r>
        <w:r w:rsidR="000D594D">
          <w:rPr>
            <w:rFonts w:ascii="Calibri" w:hAnsi="Calibri" w:cs="Calibri"/>
            <w:color w:val="auto"/>
            <w:kern w:val="2"/>
            <w:sz w:val="22"/>
            <w:szCs w:val="22"/>
          </w:rPr>
          <w:t>gap fraction inversion th</w:t>
        </w:r>
      </w:ins>
      <w:ins w:id="2854" w:author="Fernandes, Richard (he, him, his | il, le, lui)" w:date="2024-10-08T14:15:00Z" w16du:dateUtc="2024-10-08T18:15:00Z">
        <w:r w:rsidR="000D594D">
          <w:rPr>
            <w:rFonts w:ascii="Calibri" w:hAnsi="Calibri" w:cs="Calibri"/>
            <w:color w:val="auto"/>
            <w:kern w:val="2"/>
            <w:sz w:val="22"/>
            <w:szCs w:val="22"/>
          </w:rPr>
          <w:t xml:space="preserve">eory applied to DHP images classified first to </w:t>
        </w:r>
        <w:r w:rsidR="00290C80">
          <w:rPr>
            <w:rFonts w:ascii="Calibri" w:hAnsi="Calibri" w:cs="Calibri"/>
            <w:color w:val="auto"/>
            <w:kern w:val="2"/>
            <w:sz w:val="22"/>
            <w:szCs w:val="22"/>
          </w:rPr>
          <w:t xml:space="preserve">map canopy gaps and then to map only green foliage.  Such a classification was previously enabled </w:t>
        </w:r>
      </w:ins>
      <w:ins w:id="2855" w:author="Fernandes, Richard (he, him, his | il, le, lui)" w:date="2024-10-08T14:17:00Z" w16du:dateUtc="2024-10-08T18:17:00Z">
        <w:r w:rsidR="00471723">
          <w:rPr>
            <w:rFonts w:ascii="Calibri" w:hAnsi="Calibri" w:cs="Calibri"/>
            <w:color w:val="auto"/>
            <w:kern w:val="2"/>
            <w:sz w:val="22"/>
            <w:szCs w:val="22"/>
          </w:rPr>
          <w:t xml:space="preserve">by </w:t>
        </w:r>
      </w:ins>
      <w:ins w:id="2856" w:author="Fernandes, Richard (he, him, his | il, le, lui)" w:date="2024-10-08T17:08:00Z" w16du:dateUtc="2024-10-08T21:08:00Z">
        <w:r w:rsidR="004D4396">
          <w:rPr>
            <w:rFonts w:ascii="Calibri" w:hAnsi="Calibri" w:cs="Calibri"/>
            <w:color w:val="auto"/>
            <w:kern w:val="2"/>
            <w:sz w:val="22"/>
            <w:szCs w:val="22"/>
          </w:rPr>
          <w:t>automated</w:t>
        </w:r>
      </w:ins>
      <w:ins w:id="2857" w:author="Fernandes, Richard (he, him, his | il, le, lui)" w:date="2024-10-08T14:17:00Z" w16du:dateUtc="2024-10-08T18:17:00Z">
        <w:r w:rsidR="00471723">
          <w:rPr>
            <w:rFonts w:ascii="Calibri" w:hAnsi="Calibri" w:cs="Calibri"/>
            <w:color w:val="auto"/>
            <w:kern w:val="2"/>
            <w:sz w:val="22"/>
            <w:szCs w:val="22"/>
          </w:rPr>
          <w:t xml:space="preserve"> classification of</w:t>
        </w:r>
      </w:ins>
      <w:ins w:id="2858" w:author="Fernandes, Richard (he, him, his | il, le, lui)" w:date="2024-10-08T14:15:00Z" w16du:dateUtc="2024-10-08T18:15:00Z">
        <w:r w:rsidR="00290C80">
          <w:rPr>
            <w:rFonts w:ascii="Calibri" w:hAnsi="Calibri" w:cs="Calibri"/>
            <w:color w:val="auto"/>
            <w:kern w:val="2"/>
            <w:sz w:val="22"/>
            <w:szCs w:val="22"/>
          </w:rPr>
          <w:t xml:space="preserve"> visible and </w:t>
        </w:r>
      </w:ins>
      <w:ins w:id="2859" w:author="Fernandes, Richard (he, him, his | il, le, lui)" w:date="2024-10-08T14:16:00Z" w16du:dateUtc="2024-10-08T18:16:00Z">
        <w:r w:rsidR="007373C0">
          <w:rPr>
            <w:rFonts w:ascii="Calibri" w:hAnsi="Calibri" w:cs="Calibri"/>
            <w:color w:val="auto"/>
            <w:kern w:val="2"/>
            <w:sz w:val="22"/>
            <w:szCs w:val="22"/>
          </w:rPr>
          <w:t>NIR</w:t>
        </w:r>
        <w:r w:rsidR="00290C80">
          <w:rPr>
            <w:rFonts w:ascii="Calibri" w:hAnsi="Calibri" w:cs="Calibri"/>
            <w:color w:val="auto"/>
            <w:kern w:val="2"/>
            <w:sz w:val="22"/>
            <w:szCs w:val="22"/>
          </w:rPr>
          <w:t xml:space="preserve"> imagery </w:t>
        </w:r>
        <w:r w:rsidR="007373C0">
          <w:rPr>
            <w:rFonts w:ascii="Calibri" w:hAnsi="Calibri" w:cs="Calibri"/>
            <w:color w:val="auto"/>
            <w:kern w:val="2"/>
            <w:sz w:val="22"/>
            <w:szCs w:val="22"/>
          </w:rPr>
          <w:t xml:space="preserve">to enhance the contrast between green vegetation that both scatters and transmits in the NIR </w:t>
        </w:r>
        <w:r w:rsidR="00471723">
          <w:rPr>
            <w:rFonts w:ascii="Calibri" w:hAnsi="Calibri" w:cs="Calibri"/>
            <w:color w:val="auto"/>
            <w:kern w:val="2"/>
            <w:sz w:val="22"/>
            <w:szCs w:val="22"/>
          </w:rPr>
          <w:t xml:space="preserve">versus woody matter that only scatters in NIR.  </w:t>
        </w:r>
      </w:ins>
      <w:ins w:id="2860" w:author="Fernandes, Richard (he, him, his | il, le, lui)" w:date="2024-10-08T14:17:00Z" w16du:dateUtc="2024-10-08T18:17:00Z">
        <w:r w:rsidR="004E16FA">
          <w:rPr>
            <w:rFonts w:ascii="Calibri" w:hAnsi="Calibri" w:cs="Calibri"/>
            <w:color w:val="auto"/>
            <w:kern w:val="2"/>
            <w:sz w:val="22"/>
            <w:szCs w:val="22"/>
          </w:rPr>
          <w:t xml:space="preserve">Here, conventional Red-Green-Blue colour images were </w:t>
        </w:r>
      </w:ins>
      <w:ins w:id="2861" w:author="Fernandes, Richard (he, him, his | il, le, lui)" w:date="2024-10-08T14:18:00Z" w16du:dateUtc="2024-10-08T18:18:00Z">
        <w:r w:rsidR="00687208">
          <w:rPr>
            <w:rFonts w:ascii="Calibri" w:hAnsi="Calibri" w:cs="Calibri"/>
            <w:color w:val="auto"/>
            <w:kern w:val="2"/>
            <w:sz w:val="22"/>
            <w:szCs w:val="22"/>
          </w:rPr>
          <w:t>enhanced</w:t>
        </w:r>
      </w:ins>
      <w:ins w:id="2862" w:author="Fernandes, Richard (he, him, his | il, le, lui)" w:date="2024-10-08T14:19:00Z" w16du:dateUtc="2024-10-08T18:19:00Z">
        <w:r w:rsidR="004D46FA">
          <w:rPr>
            <w:rFonts w:ascii="Calibri" w:hAnsi="Calibri" w:cs="Calibri"/>
            <w:color w:val="auto"/>
            <w:kern w:val="2"/>
            <w:sz w:val="22"/>
            <w:szCs w:val="22"/>
          </w:rPr>
          <w:t xml:space="preserve"> using </w:t>
        </w:r>
        <w:proofErr w:type="spellStart"/>
        <w:r w:rsidR="004D46FA">
          <w:rPr>
            <w:rFonts w:ascii="Calibri" w:hAnsi="Calibri" w:cs="Calibri"/>
            <w:color w:val="auto"/>
            <w:kern w:val="2"/>
            <w:sz w:val="22"/>
            <w:szCs w:val="22"/>
          </w:rPr>
          <w:t>NXStudio</w:t>
        </w:r>
      </w:ins>
      <w:proofErr w:type="spellEnd"/>
      <w:ins w:id="2863" w:author="Fernandes, Richard (he, him, his | il, le, lui)" w:date="2024-10-08T14:18:00Z" w16du:dateUtc="2024-10-08T18:18:00Z">
        <w:r w:rsidR="00687208">
          <w:rPr>
            <w:rFonts w:ascii="Calibri" w:hAnsi="Calibri" w:cs="Calibri"/>
            <w:color w:val="auto"/>
            <w:kern w:val="2"/>
            <w:sz w:val="22"/>
            <w:szCs w:val="22"/>
          </w:rPr>
          <w:t xml:space="preserve"> to improve perceptual s</w:t>
        </w:r>
        <w:r w:rsidR="004D46FA">
          <w:rPr>
            <w:rFonts w:ascii="Calibri" w:hAnsi="Calibri" w:cs="Calibri"/>
            <w:color w:val="auto"/>
            <w:kern w:val="2"/>
            <w:sz w:val="22"/>
            <w:szCs w:val="22"/>
          </w:rPr>
          <w:t>eparability between gre</w:t>
        </w:r>
      </w:ins>
      <w:ins w:id="2864" w:author="Fernandes, Richard (he, him, his | il, le, lui)" w:date="2024-10-08T14:19:00Z" w16du:dateUtc="2024-10-08T18:19:00Z">
        <w:r w:rsidR="004D46FA">
          <w:rPr>
            <w:rFonts w:ascii="Calibri" w:hAnsi="Calibri" w:cs="Calibri"/>
            <w:color w:val="auto"/>
            <w:kern w:val="2"/>
            <w:sz w:val="22"/>
            <w:szCs w:val="22"/>
          </w:rPr>
          <w:t xml:space="preserve">en foliage and either sky and woody matter </w:t>
        </w:r>
      </w:ins>
      <w:ins w:id="2865" w:author="Fernandes, Richard (he, him, his | il, le, lui)" w:date="2024-10-08T14:18:00Z" w16du:dateUtc="2024-10-08T18:18:00Z">
        <w:r w:rsidR="00687208">
          <w:rPr>
            <w:rFonts w:ascii="Calibri" w:hAnsi="Calibri" w:cs="Calibri"/>
            <w:color w:val="auto"/>
            <w:kern w:val="2"/>
            <w:sz w:val="22"/>
            <w:szCs w:val="22"/>
          </w:rPr>
          <w:t>and then visually labelled</w:t>
        </w:r>
      </w:ins>
      <w:ins w:id="2866" w:author="Fernandes, Richard (he, him, his | il, le, lui)" w:date="2024-10-08T14:19:00Z" w16du:dateUtc="2024-10-08T18:19:00Z">
        <w:r w:rsidR="004D46FA">
          <w:rPr>
            <w:rFonts w:ascii="Calibri" w:hAnsi="Calibri" w:cs="Calibri"/>
            <w:color w:val="auto"/>
            <w:kern w:val="2"/>
            <w:sz w:val="22"/>
            <w:szCs w:val="22"/>
          </w:rPr>
          <w:t xml:space="preserve"> with CANEYE.  This strategy relied on two </w:t>
        </w:r>
        <w:r w:rsidR="00C228C9">
          <w:rPr>
            <w:rFonts w:ascii="Calibri" w:hAnsi="Calibri" w:cs="Calibri"/>
            <w:color w:val="auto"/>
            <w:kern w:val="2"/>
            <w:sz w:val="22"/>
            <w:szCs w:val="22"/>
          </w:rPr>
          <w:t xml:space="preserve">factors not previously exploited when using </w:t>
        </w:r>
      </w:ins>
      <w:ins w:id="2867" w:author="Fernandes, Richard (he, him, his | il, le, lui)" w:date="2024-10-08T14:20:00Z" w16du:dateUtc="2024-10-08T18:20:00Z">
        <w:r w:rsidR="00C228C9">
          <w:rPr>
            <w:rFonts w:ascii="Calibri" w:hAnsi="Calibri" w:cs="Calibri"/>
            <w:color w:val="auto"/>
            <w:kern w:val="2"/>
            <w:sz w:val="22"/>
            <w:szCs w:val="22"/>
          </w:rPr>
          <w:t xml:space="preserve">NIR imagery.  Firstly, the </w:t>
        </w:r>
        <w:r w:rsidR="00EC5C21">
          <w:rPr>
            <w:rFonts w:ascii="Calibri" w:hAnsi="Calibri" w:cs="Calibri"/>
            <w:color w:val="auto"/>
            <w:kern w:val="2"/>
            <w:sz w:val="22"/>
            <w:szCs w:val="22"/>
          </w:rPr>
          <w:t xml:space="preserve">cameras used </w:t>
        </w:r>
        <w:r w:rsidR="00F53015">
          <w:rPr>
            <w:rFonts w:ascii="Calibri" w:hAnsi="Calibri" w:cs="Calibri"/>
            <w:color w:val="auto"/>
            <w:kern w:val="2"/>
            <w:sz w:val="22"/>
            <w:szCs w:val="22"/>
          </w:rPr>
          <w:t>had s</w:t>
        </w:r>
        <w:r w:rsidR="00EC5C21">
          <w:rPr>
            <w:rFonts w:ascii="Calibri" w:hAnsi="Calibri" w:cs="Calibri"/>
            <w:color w:val="auto"/>
            <w:kern w:val="2"/>
            <w:sz w:val="22"/>
            <w:szCs w:val="22"/>
          </w:rPr>
          <w:t xml:space="preserve">ufficient </w:t>
        </w:r>
      </w:ins>
      <w:ins w:id="2868" w:author="Fernandes, Richard (he, him, his | il, le, lui)" w:date="2024-10-08T14:21:00Z" w16du:dateUtc="2024-10-08T18:21:00Z">
        <w:r w:rsidR="00F53015">
          <w:rPr>
            <w:rFonts w:ascii="Calibri" w:hAnsi="Calibri" w:cs="Calibri"/>
            <w:color w:val="auto"/>
            <w:kern w:val="2"/>
            <w:sz w:val="22"/>
            <w:szCs w:val="22"/>
          </w:rPr>
          <w:t xml:space="preserve">spatial resolution, </w:t>
        </w:r>
      </w:ins>
      <w:ins w:id="2869" w:author="Fernandes, Richard (he, him, his | il, le, lui)" w:date="2024-10-08T14:20:00Z" w16du:dateUtc="2024-10-08T18:20:00Z">
        <w:r w:rsidR="00EC5C21">
          <w:rPr>
            <w:rFonts w:ascii="Calibri" w:hAnsi="Calibri" w:cs="Calibri"/>
            <w:color w:val="auto"/>
            <w:kern w:val="2"/>
            <w:sz w:val="22"/>
            <w:szCs w:val="22"/>
          </w:rPr>
          <w:t>dynamic range and signal to noise ratio to enable colour separation of green foliage and woody matter in all but the darkest shadows.</w:t>
        </w:r>
      </w:ins>
      <w:ins w:id="2870" w:author="Fernandes, Richard (he, him, his | il, le, lui)" w:date="2024-10-08T14:21:00Z" w16du:dateUtc="2024-10-08T18:21:00Z">
        <w:r w:rsidR="00F53015">
          <w:rPr>
            <w:rFonts w:ascii="Calibri" w:hAnsi="Calibri" w:cs="Calibri"/>
            <w:color w:val="auto"/>
            <w:kern w:val="2"/>
            <w:sz w:val="22"/>
            <w:szCs w:val="22"/>
          </w:rPr>
          <w:t xml:space="preserve">  Secondly, the labelling processes relied on an expert visual interpreter who had </w:t>
        </w:r>
        <w:r w:rsidR="00E62B92">
          <w:rPr>
            <w:rFonts w:ascii="Calibri" w:hAnsi="Calibri" w:cs="Calibri"/>
            <w:color w:val="auto"/>
            <w:kern w:val="2"/>
            <w:sz w:val="22"/>
            <w:szCs w:val="22"/>
          </w:rPr>
          <w:t xml:space="preserve">over a thousand hours </w:t>
        </w:r>
      </w:ins>
      <w:ins w:id="2871" w:author="Fernandes, Richard (he, him, his | il, le, lui)" w:date="2024-10-08T14:22:00Z" w16du:dateUtc="2024-10-08T18:22:00Z">
        <w:r w:rsidR="00E62B92">
          <w:rPr>
            <w:rFonts w:ascii="Calibri" w:hAnsi="Calibri" w:cs="Calibri"/>
            <w:color w:val="auto"/>
            <w:kern w:val="2"/>
            <w:sz w:val="22"/>
            <w:szCs w:val="22"/>
          </w:rPr>
          <w:t xml:space="preserve">of both field measurement experience with digital </w:t>
        </w:r>
        <w:proofErr w:type="spellStart"/>
        <w:r w:rsidR="00E62B92">
          <w:rPr>
            <w:rFonts w:ascii="Calibri" w:hAnsi="Calibri" w:cs="Calibri"/>
            <w:color w:val="auto"/>
            <w:kern w:val="2"/>
            <w:sz w:val="22"/>
            <w:szCs w:val="22"/>
          </w:rPr>
          <w:t>hemisperhical</w:t>
        </w:r>
        <w:proofErr w:type="spellEnd"/>
        <w:r w:rsidR="00E62B92">
          <w:rPr>
            <w:rFonts w:ascii="Calibri" w:hAnsi="Calibri" w:cs="Calibri"/>
            <w:color w:val="auto"/>
            <w:kern w:val="2"/>
            <w:sz w:val="22"/>
            <w:szCs w:val="22"/>
          </w:rPr>
          <w:t xml:space="preserve"> photography of tree canopies and</w:t>
        </w:r>
      </w:ins>
      <w:ins w:id="2872" w:author="Fernandes, Richard (he, him, his | il, le, lui)" w:date="2024-10-08T14:23:00Z" w16du:dateUtc="2024-10-08T18:23:00Z">
        <w:r w:rsidR="00D02964">
          <w:rPr>
            <w:rFonts w:ascii="Calibri" w:hAnsi="Calibri" w:cs="Calibri"/>
            <w:color w:val="auto"/>
            <w:kern w:val="2"/>
            <w:sz w:val="22"/>
            <w:szCs w:val="22"/>
          </w:rPr>
          <w:t xml:space="preserve"> of</w:t>
        </w:r>
        <w:r w:rsidR="00C650CD">
          <w:rPr>
            <w:rFonts w:ascii="Calibri" w:hAnsi="Calibri" w:cs="Calibri"/>
            <w:color w:val="auto"/>
            <w:kern w:val="2"/>
            <w:sz w:val="22"/>
            <w:szCs w:val="22"/>
          </w:rPr>
          <w:t xml:space="preserve"> CANEYE</w:t>
        </w:r>
        <w:r w:rsidR="00D02964">
          <w:rPr>
            <w:rFonts w:ascii="Calibri" w:hAnsi="Calibri" w:cs="Calibri"/>
            <w:color w:val="auto"/>
            <w:kern w:val="2"/>
            <w:sz w:val="22"/>
            <w:szCs w:val="22"/>
          </w:rPr>
          <w:t xml:space="preserve"> labelling experience.</w:t>
        </w:r>
      </w:ins>
    </w:p>
    <w:p w14:paraId="274FE14E" w14:textId="77777777" w:rsidR="00D02964" w:rsidRDefault="00D02964" w:rsidP="005D4CDA">
      <w:pPr>
        <w:pStyle w:val="Default"/>
        <w:spacing w:line="360" w:lineRule="auto"/>
        <w:rPr>
          <w:ins w:id="2873" w:author="Fernandes, Richard (he, him, his | il, le, lui)" w:date="2024-10-08T14:23:00Z" w16du:dateUtc="2024-10-08T18:23:00Z"/>
          <w:rFonts w:ascii="Calibri" w:hAnsi="Calibri" w:cs="Calibri"/>
          <w:color w:val="auto"/>
          <w:kern w:val="2"/>
          <w:sz w:val="22"/>
          <w:szCs w:val="22"/>
        </w:rPr>
      </w:pPr>
    </w:p>
    <w:p w14:paraId="383CA4A5" w14:textId="6265773D" w:rsidR="00D02964" w:rsidRPr="004B5010" w:rsidRDefault="00F64E15" w:rsidP="005D4CDA">
      <w:pPr>
        <w:pStyle w:val="Default"/>
        <w:spacing w:line="360" w:lineRule="auto"/>
        <w:rPr>
          <w:ins w:id="2874" w:author="Fernandes, Richard (he, him, his | il, le, lui)" w:date="2024-10-08T13:39:00Z" w16du:dateUtc="2024-10-08T17:39:00Z"/>
          <w:rFonts w:ascii="Calibri" w:hAnsi="Calibri" w:cs="Calibri"/>
          <w:color w:val="auto"/>
          <w:sz w:val="22"/>
          <w:szCs w:val="22"/>
        </w:rPr>
      </w:pPr>
      <w:ins w:id="2875" w:author="Fernandes, Richard (he, him, his | il, le, lui)" w:date="2024-10-08T14:25:00Z" w16du:dateUtc="2024-10-08T18:25:00Z">
        <w:r>
          <w:rPr>
            <w:rFonts w:ascii="Calibri" w:hAnsi="Calibri" w:cs="Calibri"/>
            <w:color w:val="auto"/>
            <w:kern w:val="2"/>
            <w:sz w:val="22"/>
            <w:szCs w:val="22"/>
          </w:rPr>
          <w:t xml:space="preserve">The consistency </w:t>
        </w:r>
      </w:ins>
      <w:ins w:id="2876" w:author="Fernandes, Richard (he, him, his | il, le, lui)" w:date="2024-10-08T14:26:00Z" w16du:dateUtc="2024-10-08T18:26:00Z">
        <w:r w:rsidR="0063208D">
          <w:rPr>
            <w:rFonts w:ascii="Calibri" w:hAnsi="Calibri" w:cs="Calibri"/>
            <w:color w:val="auto"/>
            <w:kern w:val="2"/>
            <w:sz w:val="22"/>
            <w:szCs w:val="22"/>
          </w:rPr>
          <w:t xml:space="preserve">and accuracy </w:t>
        </w:r>
      </w:ins>
      <w:ins w:id="2877" w:author="Fernandes, Richard (he, him, his | il, le, lui)" w:date="2024-10-08T14:25:00Z" w16du:dateUtc="2024-10-08T18:25:00Z">
        <w:r>
          <w:rPr>
            <w:rFonts w:ascii="Calibri" w:hAnsi="Calibri" w:cs="Calibri"/>
            <w:color w:val="auto"/>
            <w:kern w:val="2"/>
            <w:sz w:val="22"/>
            <w:szCs w:val="22"/>
          </w:rPr>
          <w:t xml:space="preserve">of the visual labelling </w:t>
        </w:r>
      </w:ins>
      <w:ins w:id="2878" w:author="Fernandes, Richard (he, him, his | il, le, lui)" w:date="2024-10-08T14:26:00Z" w16du:dateUtc="2024-10-08T18:26:00Z">
        <w:r w:rsidR="0063208D">
          <w:rPr>
            <w:rFonts w:ascii="Calibri" w:hAnsi="Calibri" w:cs="Calibri"/>
            <w:color w:val="auto"/>
            <w:kern w:val="2"/>
            <w:sz w:val="22"/>
            <w:szCs w:val="22"/>
          </w:rPr>
          <w:t xml:space="preserve">of sky gaps </w:t>
        </w:r>
      </w:ins>
      <w:ins w:id="2879" w:author="Fernandes, Richard (he, him, his | il, le, lui)" w:date="2024-10-08T14:25:00Z" w16du:dateUtc="2024-10-08T18:25:00Z">
        <w:r>
          <w:rPr>
            <w:rFonts w:ascii="Calibri" w:hAnsi="Calibri" w:cs="Calibri"/>
            <w:color w:val="auto"/>
            <w:kern w:val="2"/>
            <w:sz w:val="22"/>
            <w:szCs w:val="22"/>
          </w:rPr>
          <w:t xml:space="preserve">was </w:t>
        </w:r>
        <w:r w:rsidR="002022D6">
          <w:rPr>
            <w:rFonts w:ascii="Calibri" w:hAnsi="Calibri" w:cs="Calibri"/>
            <w:color w:val="auto"/>
            <w:kern w:val="2"/>
            <w:sz w:val="22"/>
            <w:szCs w:val="22"/>
          </w:rPr>
          <w:t>supported by the high correlation between CANEYE and NEON Warren PAI while the nearly 1:1 agreement of these two es</w:t>
        </w:r>
      </w:ins>
      <w:ins w:id="2880" w:author="Fernandes, Richard (he, him, his | il, le, lui)" w:date="2024-10-08T14:26:00Z" w16du:dateUtc="2024-10-08T18:26:00Z">
        <w:r w:rsidR="0063208D">
          <w:rPr>
            <w:rFonts w:ascii="Calibri" w:hAnsi="Calibri" w:cs="Calibri"/>
            <w:color w:val="auto"/>
            <w:kern w:val="2"/>
            <w:sz w:val="22"/>
            <w:szCs w:val="22"/>
          </w:rPr>
          <w:t>timates at each ESU</w:t>
        </w:r>
        <w:r w:rsidR="00FB6CBB">
          <w:rPr>
            <w:rFonts w:ascii="Calibri" w:hAnsi="Calibri" w:cs="Calibri"/>
            <w:color w:val="auto"/>
            <w:kern w:val="2"/>
            <w:sz w:val="22"/>
            <w:szCs w:val="22"/>
          </w:rPr>
          <w:t xml:space="preserve"> (T</w:t>
        </w:r>
      </w:ins>
      <w:ins w:id="2881" w:author="Fernandes, Richard (he, him, his | il, le, lui)" w:date="2024-10-08T14:27:00Z" w16du:dateUtc="2024-10-08T18:27:00Z">
        <w:r w:rsidR="00FB6CBB">
          <w:rPr>
            <w:rFonts w:ascii="Calibri" w:hAnsi="Calibri" w:cs="Calibri"/>
            <w:color w:val="auto"/>
            <w:kern w:val="2"/>
            <w:sz w:val="22"/>
            <w:szCs w:val="22"/>
          </w:rPr>
          <w:t>able xx)</w:t>
        </w:r>
      </w:ins>
      <w:ins w:id="2882" w:author="Fernandes, Richard (he, him, his | il, le, lui)" w:date="2024-10-08T14:26:00Z" w16du:dateUtc="2024-10-08T18:26:00Z">
        <w:r w:rsidR="0063208D">
          <w:rPr>
            <w:rFonts w:ascii="Calibri" w:hAnsi="Calibri" w:cs="Calibri"/>
            <w:color w:val="auto"/>
            <w:kern w:val="2"/>
            <w:sz w:val="22"/>
            <w:szCs w:val="22"/>
          </w:rPr>
          <w:t xml:space="preserve">.  </w:t>
        </w:r>
        <w:r w:rsidR="00FB6CBB">
          <w:rPr>
            <w:rFonts w:ascii="Calibri" w:hAnsi="Calibri" w:cs="Calibri"/>
            <w:color w:val="auto"/>
            <w:kern w:val="2"/>
            <w:sz w:val="22"/>
            <w:szCs w:val="22"/>
          </w:rPr>
          <w:t>The consistency of visual labelling of green foliage was also supported by the</w:t>
        </w:r>
      </w:ins>
      <w:ins w:id="2883" w:author="Fernandes, Richard (he, him, his | il, le, lui)" w:date="2024-10-08T14:27:00Z" w16du:dateUtc="2024-10-08T18:27:00Z">
        <w:r w:rsidR="00D13351">
          <w:rPr>
            <w:rFonts w:ascii="Calibri" w:hAnsi="Calibri" w:cs="Calibri"/>
            <w:color w:val="auto"/>
            <w:kern w:val="2"/>
            <w:sz w:val="22"/>
            <w:szCs w:val="22"/>
          </w:rPr>
          <w:t xml:space="preserve"> </w:t>
        </w:r>
      </w:ins>
      <w:ins w:id="2884" w:author="Fernandes, Richard (he, him, his | il, le, lui)" w:date="2024-10-08T14:28:00Z" w16du:dateUtc="2024-10-08T18:28:00Z">
        <w:r w:rsidR="00881F8B">
          <w:rPr>
            <w:rFonts w:ascii="Calibri" w:hAnsi="Calibri" w:cs="Calibri"/>
            <w:color w:val="auto"/>
            <w:kern w:val="2"/>
            <w:sz w:val="22"/>
            <w:szCs w:val="22"/>
          </w:rPr>
          <w:t xml:space="preserve">relatively good agreement between </w:t>
        </w:r>
        <w:r w:rsidR="007F062F">
          <w:rPr>
            <w:rFonts w:ascii="Calibri" w:hAnsi="Calibri" w:cs="Calibri"/>
            <w:color w:val="auto"/>
            <w:kern w:val="2"/>
            <w:sz w:val="22"/>
            <w:szCs w:val="22"/>
          </w:rPr>
          <w:t>estimate and baseline LAI for sites with species similar to those used for the baseline LAI to PAI ratio (BONA</w:t>
        </w:r>
        <w:r w:rsidR="00F92294">
          <w:rPr>
            <w:rFonts w:ascii="Calibri" w:hAnsi="Calibri" w:cs="Calibri"/>
            <w:color w:val="auto"/>
            <w:kern w:val="2"/>
            <w:sz w:val="22"/>
            <w:szCs w:val="22"/>
          </w:rPr>
          <w:t xml:space="preserve">, </w:t>
        </w:r>
      </w:ins>
      <w:ins w:id="2885" w:author="Fernandes, Richard (he, him, his | il, le, lui)" w:date="2024-10-08T14:29:00Z" w16du:dateUtc="2024-10-08T18:29:00Z">
        <w:r w:rsidR="00F92294">
          <w:rPr>
            <w:rFonts w:ascii="Calibri" w:hAnsi="Calibri" w:cs="Calibri"/>
            <w:color w:val="auto"/>
            <w:kern w:val="2"/>
            <w:sz w:val="22"/>
            <w:szCs w:val="22"/>
          </w:rPr>
          <w:t>RMNP</w:t>
        </w:r>
      </w:ins>
      <w:ins w:id="2886" w:author="Fernandes, Richard (he, him, his | il, le, lui)" w:date="2024-10-08T14:40:00Z" w16du:dateUtc="2024-10-08T18:40:00Z">
        <w:r w:rsidR="00840A8A">
          <w:rPr>
            <w:rFonts w:ascii="Calibri" w:hAnsi="Calibri" w:cs="Calibri"/>
            <w:color w:val="auto"/>
            <w:kern w:val="2"/>
            <w:sz w:val="22"/>
            <w:szCs w:val="22"/>
          </w:rPr>
          <w:t xml:space="preserve"> in Figure xx</w:t>
        </w:r>
      </w:ins>
      <w:ins w:id="2887" w:author="Fernandes, Richard (he, him, his | il, le, lui)" w:date="2024-10-08T14:29:00Z" w16du:dateUtc="2024-10-08T18:29:00Z">
        <w:r w:rsidR="00F92294">
          <w:rPr>
            <w:rFonts w:ascii="Calibri" w:hAnsi="Calibri" w:cs="Calibri"/>
            <w:color w:val="auto"/>
            <w:kern w:val="2"/>
            <w:sz w:val="22"/>
            <w:szCs w:val="22"/>
          </w:rPr>
          <w:t>).  However, the negative LAI/PAI ratios for LAI&lt;1 indicate that th</w:t>
        </w:r>
      </w:ins>
      <w:ins w:id="2888" w:author="Fernandes, Richard (he, him, his | il, le, lui)" w:date="2024-10-08T14:30:00Z" w16du:dateUtc="2024-10-08T18:30:00Z">
        <w:r w:rsidR="00A67B15">
          <w:rPr>
            <w:rFonts w:ascii="Calibri" w:hAnsi="Calibri" w:cs="Calibri"/>
            <w:color w:val="auto"/>
            <w:kern w:val="2"/>
            <w:sz w:val="22"/>
            <w:szCs w:val="22"/>
          </w:rPr>
          <w:t>e uncertainty in estimates of WAI based o</w:t>
        </w:r>
      </w:ins>
      <w:ins w:id="2889" w:author="Fernandes, Richard (he, him, his | il, le, lui)" w:date="2024-10-08T14:31:00Z" w16du:dateUtc="2024-10-08T18:31:00Z">
        <w:r w:rsidR="00A67B15">
          <w:rPr>
            <w:rFonts w:ascii="Calibri" w:hAnsi="Calibri" w:cs="Calibri"/>
            <w:color w:val="auto"/>
            <w:kern w:val="2"/>
            <w:sz w:val="22"/>
            <w:szCs w:val="22"/>
          </w:rPr>
          <w:t xml:space="preserve">n the difference of CANEYE PAI and LAI at an ESU </w:t>
        </w:r>
        <w:r w:rsidR="005536C5">
          <w:rPr>
            <w:rFonts w:ascii="Calibri" w:hAnsi="Calibri" w:cs="Calibri"/>
            <w:color w:val="auto"/>
            <w:kern w:val="2"/>
            <w:sz w:val="22"/>
            <w:szCs w:val="22"/>
          </w:rPr>
          <w:t xml:space="preserve">can be as high as 1 WAI.   </w:t>
        </w:r>
      </w:ins>
      <w:ins w:id="2890" w:author="Fernandes, Richard (he, him, his | il, le, lui)" w:date="2024-10-08T14:33:00Z" w16du:dateUtc="2024-10-08T18:33:00Z">
        <w:r w:rsidR="005B69A3">
          <w:rPr>
            <w:rFonts w:ascii="Calibri" w:hAnsi="Calibri" w:cs="Calibri"/>
            <w:color w:val="auto"/>
            <w:kern w:val="2"/>
            <w:sz w:val="22"/>
            <w:szCs w:val="22"/>
          </w:rPr>
          <w:t>Even so,</w:t>
        </w:r>
        <w:r w:rsidR="00DB279C">
          <w:rPr>
            <w:rFonts w:ascii="Calibri" w:hAnsi="Calibri" w:cs="Calibri"/>
            <w:color w:val="auto"/>
            <w:kern w:val="2"/>
            <w:sz w:val="22"/>
            <w:szCs w:val="22"/>
          </w:rPr>
          <w:t xml:space="preserve"> baseline LAI </w:t>
        </w:r>
      </w:ins>
      <w:ins w:id="2891" w:author="Fernandes, Richard (he, him, his | il, le, lui)" w:date="2024-10-08T14:35:00Z" w16du:dateUtc="2024-10-08T18:35:00Z">
        <w:r w:rsidR="00CC51EB">
          <w:rPr>
            <w:rFonts w:ascii="Calibri" w:hAnsi="Calibri" w:cs="Calibri"/>
            <w:color w:val="auto"/>
            <w:kern w:val="2"/>
            <w:sz w:val="22"/>
            <w:szCs w:val="22"/>
          </w:rPr>
          <w:t xml:space="preserve">using a 0.84 LAI to PAI ratio </w:t>
        </w:r>
      </w:ins>
      <w:ins w:id="2892" w:author="Fernandes, Richard (he, him, his | il, le, lui)" w:date="2024-10-08T14:34:00Z" w16du:dateUtc="2024-10-08T18:34:00Z">
        <w:r w:rsidR="00CC51EB">
          <w:rPr>
            <w:rFonts w:ascii="Calibri" w:hAnsi="Calibri" w:cs="Calibri"/>
            <w:color w:val="auto"/>
            <w:kern w:val="2"/>
            <w:sz w:val="22"/>
            <w:szCs w:val="22"/>
          </w:rPr>
          <w:t>w</w:t>
        </w:r>
      </w:ins>
      <w:ins w:id="2893" w:author="Fernandes, Richard (he, him, his | il, le, lui)" w:date="2024-10-08T14:35:00Z" w16du:dateUtc="2024-10-08T18:35:00Z">
        <w:r w:rsidR="00CC51EB">
          <w:rPr>
            <w:rFonts w:ascii="Calibri" w:hAnsi="Calibri" w:cs="Calibri"/>
            <w:color w:val="auto"/>
            <w:kern w:val="2"/>
            <w:sz w:val="22"/>
            <w:szCs w:val="22"/>
          </w:rPr>
          <w:t>as</w:t>
        </w:r>
      </w:ins>
      <w:ins w:id="2894" w:author="Fernandes, Richard (he, him, his | il, le, lui)" w:date="2024-10-08T14:34:00Z" w16du:dateUtc="2024-10-08T18:34:00Z">
        <w:r w:rsidR="00CC51EB">
          <w:rPr>
            <w:rFonts w:ascii="Calibri" w:hAnsi="Calibri" w:cs="Calibri"/>
            <w:color w:val="auto"/>
            <w:kern w:val="2"/>
            <w:sz w:val="22"/>
            <w:szCs w:val="22"/>
          </w:rPr>
          <w:t xml:space="preserve"> </w:t>
        </w:r>
      </w:ins>
      <w:ins w:id="2895" w:author="Fernandes, Richard (he, him, his | il, le, lui)" w:date="2024-10-08T14:36:00Z" w16du:dateUtc="2024-10-08T18:36:00Z">
        <w:r w:rsidR="00036612">
          <w:rPr>
            <w:rFonts w:ascii="Calibri" w:hAnsi="Calibri" w:cs="Calibri"/>
            <w:color w:val="auto"/>
            <w:kern w:val="2"/>
            <w:sz w:val="22"/>
            <w:szCs w:val="22"/>
          </w:rPr>
          <w:t>often</w:t>
        </w:r>
      </w:ins>
      <w:ins w:id="2896" w:author="Fernandes, Richard (he, him, his | il, le, lui)" w:date="2024-10-08T14:35:00Z" w16du:dateUtc="2024-10-08T18:35:00Z">
        <w:r w:rsidR="00CC51EB">
          <w:rPr>
            <w:rFonts w:ascii="Calibri" w:hAnsi="Calibri" w:cs="Calibri"/>
            <w:color w:val="auto"/>
            <w:kern w:val="2"/>
            <w:sz w:val="22"/>
            <w:szCs w:val="22"/>
          </w:rPr>
          <w:t xml:space="preserve"> larger than estimates using site specific WAI</w:t>
        </w:r>
        <w:r w:rsidR="00036612">
          <w:rPr>
            <w:rFonts w:ascii="Calibri" w:hAnsi="Calibri" w:cs="Calibri"/>
            <w:color w:val="auto"/>
            <w:kern w:val="2"/>
            <w:sz w:val="22"/>
            <w:szCs w:val="22"/>
          </w:rPr>
          <w:t xml:space="preserve"> </w:t>
        </w:r>
      </w:ins>
      <w:ins w:id="2897" w:author="Fernandes, Richard (he, him, his | il, le, lui)" w:date="2024-10-08T14:36:00Z" w16du:dateUtc="2024-10-08T18:36:00Z">
        <w:r w:rsidR="00036612">
          <w:rPr>
            <w:rFonts w:ascii="Calibri" w:hAnsi="Calibri" w:cs="Calibri"/>
            <w:color w:val="auto"/>
            <w:kern w:val="2"/>
            <w:sz w:val="22"/>
            <w:szCs w:val="22"/>
          </w:rPr>
          <w:t xml:space="preserve">by over 1 unit </w:t>
        </w:r>
      </w:ins>
      <w:ins w:id="2898" w:author="Fernandes, Richard (he, him, his | il, le, lui)" w:date="2024-10-08T14:35:00Z" w16du:dateUtc="2024-10-08T18:35:00Z">
        <w:r w:rsidR="00CC51EB">
          <w:rPr>
            <w:rFonts w:ascii="Calibri" w:hAnsi="Calibri" w:cs="Calibri"/>
            <w:color w:val="auto"/>
            <w:kern w:val="2"/>
            <w:sz w:val="22"/>
            <w:szCs w:val="22"/>
          </w:rPr>
          <w:t>(</w:t>
        </w:r>
      </w:ins>
      <w:ins w:id="2899" w:author="Fernandes, Richard (he, him, his | il, le, lui)" w:date="2024-10-08T14:40:00Z" w16du:dateUtc="2024-10-08T18:40:00Z">
        <w:r w:rsidR="00B466D3">
          <w:rPr>
            <w:rFonts w:ascii="Calibri" w:hAnsi="Calibri" w:cs="Calibri"/>
            <w:color w:val="auto"/>
            <w:kern w:val="2"/>
            <w:sz w:val="22"/>
            <w:szCs w:val="22"/>
          </w:rPr>
          <w:t>Figure xx</w:t>
        </w:r>
      </w:ins>
      <w:ins w:id="2900" w:author="Fernandes, Richard (he, him, his | il, le, lui)" w:date="2024-10-08T14:35:00Z" w16du:dateUtc="2024-10-08T18:35:00Z">
        <w:r w:rsidR="00CC51EB">
          <w:rPr>
            <w:rFonts w:ascii="Calibri" w:hAnsi="Calibri" w:cs="Calibri"/>
            <w:color w:val="auto"/>
            <w:kern w:val="2"/>
            <w:sz w:val="22"/>
            <w:szCs w:val="22"/>
          </w:rPr>
          <w:t>)</w:t>
        </w:r>
      </w:ins>
      <w:ins w:id="2901" w:author="Fernandes, Richard (he, him, his | il, le, lui)" w:date="2024-10-08T14:40:00Z" w16du:dateUtc="2024-10-08T18:40:00Z">
        <w:r w:rsidR="00840A8A">
          <w:rPr>
            <w:rFonts w:ascii="Calibri" w:hAnsi="Calibri" w:cs="Calibri"/>
            <w:color w:val="auto"/>
            <w:kern w:val="2"/>
            <w:sz w:val="22"/>
            <w:szCs w:val="22"/>
          </w:rPr>
          <w:t>.</w:t>
        </w:r>
      </w:ins>
      <w:ins w:id="2902" w:author="Fernandes, Richard (he, him, his | il, le, lui)" w:date="2024-10-08T14:53:00Z" w16du:dateUtc="2024-10-08T18:53:00Z">
        <w:r w:rsidR="00DA2DE0">
          <w:rPr>
            <w:rFonts w:ascii="Calibri" w:hAnsi="Calibri" w:cs="Calibri"/>
            <w:color w:val="auto"/>
            <w:kern w:val="2"/>
            <w:sz w:val="22"/>
            <w:szCs w:val="22"/>
          </w:rPr>
          <w:t xml:space="preserve">  As a conservative estimate a +/-0.5 WAI error at one standard deviation should be applied. </w:t>
        </w:r>
      </w:ins>
      <w:ins w:id="2903" w:author="Fernandes, Richard (he, him, his | il, le, lui)" w:date="2024-10-08T14:54:00Z" w16du:dateUtc="2024-10-08T18:54:00Z">
        <w:r w:rsidR="00DA2DE0">
          <w:rPr>
            <w:rFonts w:ascii="Calibri" w:hAnsi="Calibri" w:cs="Calibri"/>
            <w:color w:val="auto"/>
            <w:kern w:val="2"/>
            <w:sz w:val="22"/>
            <w:szCs w:val="22"/>
          </w:rPr>
          <w:t xml:space="preserve"> </w:t>
        </w:r>
      </w:ins>
    </w:p>
    <w:p w14:paraId="59079961" w14:textId="0A3C1462" w:rsidR="004B5010" w:rsidRPr="004B5010" w:rsidDel="00F76029" w:rsidRDefault="00CB25F3" w:rsidP="005D4CDA">
      <w:pPr>
        <w:pStyle w:val="Default"/>
        <w:spacing w:line="360" w:lineRule="auto"/>
        <w:rPr>
          <w:del w:id="2904" w:author="Fernandes, Richard (he, him, his | il, le, lui)" w:date="2024-10-08T13:39:00Z" w16du:dateUtc="2024-10-08T17:39:00Z"/>
          <w:rFonts w:ascii="Calibri" w:eastAsiaTheme="minorEastAsia" w:hAnsi="Calibri" w:cs="Calibri"/>
          <w:color w:val="auto"/>
          <w:sz w:val="22"/>
          <w:szCs w:val="22"/>
        </w:rPr>
      </w:pPr>
      <m:oMath>
        <m:sSub>
          <m:sSubPr>
            <m:ctrlPr>
              <w:del w:id="2905" w:author="Fernandes, Richard (he, him, his | il, le, lui)" w:date="2024-10-08T13:39:00Z" w16du:dateUtc="2024-10-08T17:39:00Z">
                <w:rPr>
                  <w:rFonts w:ascii="Cambria Math" w:hAnsi="Cambria Math" w:cs="Calibri"/>
                  <w:i/>
                  <w:color w:val="auto"/>
                  <w:sz w:val="22"/>
                  <w:szCs w:val="22"/>
                </w:rPr>
              </w:del>
            </m:ctrlPr>
          </m:sSubPr>
          <m:e>
            <m:r>
              <w:del w:id="2906" w:author="Fernandes, Richard (he, him, his | il, le, lui)" w:date="2024-10-08T13:39:00Z" w16du:dateUtc="2024-10-08T17:39:00Z">
                <w:rPr>
                  <w:rFonts w:ascii="Cambria Math" w:hAnsi="Cambria Math" w:cs="Calibri"/>
                  <w:color w:val="auto"/>
                  <w:sz w:val="22"/>
                  <w:szCs w:val="22"/>
                </w:rPr>
                <m:t>L</m:t>
              </w:del>
            </m:r>
          </m:e>
          <m:sub>
            <m:r>
              <w:del w:id="2907" w:author="Fernandes, Richard (he, him, his | il, le, lui)" w:date="2024-10-08T13:39:00Z" w16du:dateUtc="2024-10-08T17:39:00Z">
                <w:rPr>
                  <w:rFonts w:ascii="Cambria Math" w:hAnsi="Cambria Math" w:cs="Calibri"/>
                  <w:color w:val="auto"/>
                  <w:sz w:val="22"/>
                  <w:szCs w:val="22"/>
                </w:rPr>
                <m:t>e</m:t>
              </w:del>
            </m:r>
          </m:sub>
        </m:sSub>
        <m:r>
          <w:del w:id="2908" w:author="Fernandes, Richard (he, him, his | il, le, lui)" w:date="2024-10-08T13:39:00Z" w16du:dateUtc="2024-10-08T17:39:00Z">
            <w:rPr>
              <w:rFonts w:ascii="Cambria Math" w:hAnsi="Cambria Math" w:cs="Calibri"/>
              <w:color w:val="auto"/>
              <w:sz w:val="22"/>
              <w:szCs w:val="22"/>
            </w:rPr>
            <m:t>=</m:t>
          </w:del>
        </m:r>
        <m:f>
          <m:fPr>
            <m:ctrlPr>
              <w:del w:id="2909" w:author="Fernandes, Richard (he, him, his | il, le, lui)" w:date="2024-10-08T13:39:00Z" w16du:dateUtc="2024-10-08T17:39:00Z">
                <w:rPr>
                  <w:rFonts w:ascii="Cambria Math" w:hAnsi="Cambria Math" w:cs="Calibri"/>
                  <w:i/>
                  <w:color w:val="auto"/>
                  <w:sz w:val="22"/>
                  <w:szCs w:val="22"/>
                </w:rPr>
              </w:del>
            </m:ctrlPr>
          </m:fPr>
          <m:num>
            <m:sSub>
              <m:sSubPr>
                <m:ctrlPr>
                  <w:del w:id="2910" w:author="Fernandes, Richard (he, him, his | il, le, lui)" w:date="2024-10-08T13:39:00Z" w16du:dateUtc="2024-10-08T17:39:00Z">
                    <w:rPr>
                      <w:rFonts w:ascii="Cambria Math" w:hAnsi="Cambria Math" w:cs="Calibri"/>
                      <w:i/>
                      <w:color w:val="auto"/>
                      <w:sz w:val="22"/>
                      <w:szCs w:val="22"/>
                    </w:rPr>
                  </w:del>
                </m:ctrlPr>
              </m:sSubPr>
              <m:e>
                <m:r>
                  <w:del w:id="2911" w:author="Fernandes, Richard (he, him, his | il, le, lui)" w:date="2024-10-08T13:39:00Z" w16du:dateUtc="2024-10-08T17:39:00Z">
                    <w:rPr>
                      <w:rFonts w:ascii="Cambria Math" w:hAnsi="Cambria Math" w:cs="Calibri"/>
                      <w:color w:val="auto"/>
                      <w:sz w:val="22"/>
                      <w:szCs w:val="22"/>
                    </w:rPr>
                    <m:t>P</m:t>
                  </w:del>
                </m:r>
              </m:e>
              <m:sub>
                <m:r>
                  <w:del w:id="2912" w:author="Fernandes, Richard (he, him, his | il, le, lui)" w:date="2024-10-08T13:39:00Z" w16du:dateUtc="2024-10-08T17:39:00Z">
                    <w:rPr>
                      <w:rFonts w:ascii="Cambria Math" w:hAnsi="Cambria Math" w:cs="Calibri"/>
                      <w:color w:val="auto"/>
                      <w:sz w:val="22"/>
                      <w:szCs w:val="22"/>
                    </w:rPr>
                    <m:t>e</m:t>
                  </w:del>
                </m:r>
              </m:sub>
            </m:sSub>
          </m:num>
          <m:den>
            <m:r>
              <w:del w:id="2913" w:author="Fernandes, Richard (he, him, his | il, le, lui)" w:date="2024-10-08T13:39:00Z" w16du:dateUtc="2024-10-08T17:39:00Z">
                <w:rPr>
                  <w:rFonts w:ascii="Cambria Math" w:hAnsi="Cambria Math" w:cs="Calibri"/>
                  <w:color w:val="auto"/>
                  <w:sz w:val="22"/>
                  <w:szCs w:val="22"/>
                </w:rPr>
                <m:t>P</m:t>
              </w:del>
            </m:r>
          </m:den>
        </m:f>
        <m:r>
          <w:del w:id="2914" w:author="Fernandes, Richard (he, him, his | il, le, lui)" w:date="2024-10-08T13:39:00Z" w16du:dateUtc="2024-10-08T17:39:00Z">
            <w:rPr>
              <w:rFonts w:ascii="Cambria Math" w:hAnsi="Cambria Math" w:cs="Calibri"/>
              <w:color w:val="auto"/>
              <w:sz w:val="22"/>
              <w:szCs w:val="22"/>
            </w:rPr>
            <m:t>L</m:t>
          </w:del>
        </m:r>
      </m:oMath>
      <w:del w:id="2915" w:author="Fernandes, Richard (he, him, his | il, le, lui)" w:date="2024-10-08T13:39:00Z" w16du:dateUtc="2024-10-08T17:39:00Z">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r>
        <w:r w:rsidR="004B5010" w:rsidRPr="004B5010" w:rsidDel="00F76029">
          <w:rPr>
            <w:rFonts w:ascii="Calibri" w:eastAsiaTheme="minorEastAsia" w:hAnsi="Calibri" w:cs="Calibri"/>
            <w:color w:val="auto"/>
            <w:sz w:val="22"/>
            <w:szCs w:val="22"/>
          </w:rPr>
          <w:tab/>
          <w:delText>(3)</w:delText>
        </w:r>
      </w:del>
    </w:p>
    <w:p w14:paraId="1393FA67" w14:textId="3DE6AF8B" w:rsidR="004B5010" w:rsidRPr="004B5010" w:rsidDel="00F76029" w:rsidRDefault="004B5010" w:rsidP="005D4CDA">
      <w:pPr>
        <w:pStyle w:val="Default"/>
        <w:spacing w:line="360" w:lineRule="auto"/>
        <w:rPr>
          <w:del w:id="2916" w:author="Fernandes, Richard (he, him, his | il, le, lui)" w:date="2024-10-08T13:39:00Z" w16du:dateUtc="2024-10-08T17:39:00Z"/>
          <w:rFonts w:ascii="Calibri" w:eastAsiaTheme="minorEastAsia" w:hAnsi="Calibri" w:cs="Calibri"/>
          <w:color w:val="auto"/>
          <w:sz w:val="22"/>
          <w:szCs w:val="22"/>
        </w:rPr>
      </w:pPr>
    </w:p>
    <w:p w14:paraId="2EFA04EE" w14:textId="305AD2CC" w:rsidR="004B5010" w:rsidRPr="004B5010" w:rsidDel="00F76029" w:rsidRDefault="004B5010" w:rsidP="005D4CDA">
      <w:pPr>
        <w:pStyle w:val="Default"/>
        <w:spacing w:line="360" w:lineRule="auto"/>
        <w:rPr>
          <w:del w:id="2917" w:author="Fernandes, Richard (he, him, his | il, le, lui)" w:date="2024-10-08T13:39:00Z" w16du:dateUtc="2024-10-08T17:39:00Z"/>
          <w:rFonts w:ascii="Calibri" w:hAnsi="Calibri" w:cs="Calibri"/>
          <w:color w:val="auto"/>
          <w:sz w:val="22"/>
          <w:szCs w:val="22"/>
        </w:rPr>
      </w:pPr>
      <w:del w:id="2918" w:author="Fernandes, Richard (he, him, his | il, le, lui)" w:date="2024-10-08T13:39:00Z" w16du:dateUtc="2024-10-08T17:39:00Z">
        <w:r w:rsidRPr="004B5010" w:rsidDel="00F76029">
          <w:rPr>
            <w:rFonts w:ascii="Calibri" w:hAnsi="Calibri" w:cs="Calibri"/>
            <w:color w:val="auto"/>
            <w:sz w:val="22"/>
            <w:szCs w:val="22"/>
          </w:rPr>
          <w:delText xml:space="preserve">By dimensional analysis effective leaf area index units are m2 half foliage area / m2 horizontal ground area.  Units can be abbreviated </w:delText>
        </w:r>
        <w:r w:rsidR="00D76B93" w:rsidDel="00F76029">
          <w:rPr>
            <w:rFonts w:ascii="Calibri" w:hAnsi="Calibri" w:cs="Calibri"/>
            <w:color w:val="auto"/>
            <w:sz w:val="22"/>
            <w:szCs w:val="22"/>
          </w:rPr>
          <w:delText>to</w:delText>
        </w:r>
        <w:r w:rsidRPr="004B5010" w:rsidDel="00F76029">
          <w:rPr>
            <w:rFonts w:ascii="Calibri" w:hAnsi="Calibri" w:cs="Calibri"/>
            <w:color w:val="auto"/>
            <w:sz w:val="22"/>
            <w:szCs w:val="22"/>
          </w:rPr>
          <w:delText xml:space="preserve"> m2 LAIe/m2 or omitted if there is no ambiguity.  Units should be used when, for example, reporting LAIe quantities in both absolute and relative or percentage values in a document or when reporting and any of PAI, PAIe and  LAIe.</w:delText>
        </w:r>
      </w:del>
    </w:p>
    <w:p w14:paraId="7387A3A9" w14:textId="2755BAD2" w:rsidR="004B5010" w:rsidRPr="004B5010" w:rsidDel="00F76029" w:rsidRDefault="004B5010" w:rsidP="005D4CDA">
      <w:pPr>
        <w:pStyle w:val="Default"/>
        <w:spacing w:line="360" w:lineRule="auto"/>
        <w:rPr>
          <w:del w:id="2919" w:author="Fernandes, Richard (he, him, his | il, le, lui)" w:date="2024-10-08T13:39:00Z" w16du:dateUtc="2024-10-08T17:39:00Z"/>
          <w:rFonts w:ascii="Calibri" w:eastAsiaTheme="minorEastAsia" w:hAnsi="Calibri" w:cs="Calibri"/>
          <w:color w:val="auto"/>
          <w:sz w:val="22"/>
          <w:szCs w:val="22"/>
        </w:rPr>
      </w:pPr>
    </w:p>
    <w:p w14:paraId="359E7CBC" w14:textId="7977B7C1" w:rsidR="004B5010" w:rsidRPr="005D4CDA" w:rsidDel="00F76029" w:rsidRDefault="004B5010" w:rsidP="006113FE">
      <w:pPr>
        <w:pStyle w:val="Heading3"/>
        <w:rPr>
          <w:del w:id="2920" w:author="Fernandes, Richard (he, him, his | il, le, lui)" w:date="2024-10-08T13:39:00Z" w16du:dateUtc="2024-10-08T17:39:00Z"/>
        </w:rPr>
      </w:pPr>
      <w:del w:id="2921" w:author="Fernandes, Richard (he, him, his | il, le, lui)" w:date="2024-10-08T13:39:00Z" w16du:dateUtc="2024-10-08T17:39:00Z">
        <w:r w:rsidRPr="005D4CDA" w:rsidDel="00F76029">
          <w:delText>Canopy clumping index</w:delText>
        </w:r>
      </w:del>
    </w:p>
    <w:p w14:paraId="1C241955" w14:textId="00D170E9" w:rsidR="004B5010" w:rsidRPr="004B5010" w:rsidDel="00F76029" w:rsidRDefault="004B5010" w:rsidP="005D4CDA">
      <w:pPr>
        <w:pStyle w:val="Default"/>
        <w:spacing w:line="360" w:lineRule="auto"/>
        <w:rPr>
          <w:del w:id="2922" w:author="Fernandes, Richard (he, him, his | il, le, lui)" w:date="2024-10-08T13:39:00Z" w16du:dateUtc="2024-10-08T17:39:00Z"/>
          <w:rFonts w:ascii="Calibri" w:eastAsiaTheme="minorEastAsia" w:hAnsi="Calibri" w:cs="Calibri"/>
          <w:color w:val="auto"/>
          <w:sz w:val="22"/>
          <w:szCs w:val="22"/>
        </w:rPr>
      </w:pPr>
    </w:p>
    <w:p w14:paraId="2FEC8DF9" w14:textId="0BEDEA59" w:rsidR="004B5010" w:rsidRPr="004B5010" w:rsidDel="00F76029" w:rsidRDefault="004B5010" w:rsidP="005D4CDA">
      <w:pPr>
        <w:pStyle w:val="Default"/>
        <w:spacing w:line="360" w:lineRule="auto"/>
        <w:rPr>
          <w:del w:id="2923" w:author="Fernandes, Richard (he, him, his | il, le, lui)" w:date="2024-10-08T13:39:00Z" w16du:dateUtc="2024-10-08T17:39:00Z"/>
          <w:rFonts w:ascii="Calibri" w:eastAsiaTheme="minorEastAsia" w:hAnsi="Calibri" w:cs="Calibri"/>
          <w:color w:val="auto"/>
          <w:sz w:val="22"/>
          <w:szCs w:val="22"/>
        </w:rPr>
      </w:pPr>
      <w:del w:id="2924"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Canopy clumping index.  The canopy clumping index, conventionally symbolized by </w:delText>
        </w:r>
      </w:del>
      <m:oMath>
        <m:r>
          <w:del w:id="2925" w:author="Fernandes, Richard (he, him, his | il, le, lui)" w:date="2024-10-08T13:39:00Z" w16du:dateUtc="2024-10-08T17:39:00Z">
            <m:rPr>
              <m:sty m:val="p"/>
            </m:rPr>
            <w:rPr>
              <w:rFonts w:ascii="Cambria Math" w:hAnsi="Cambria Math" w:cs="Calibri"/>
              <w:color w:val="auto"/>
              <w:sz w:val="22"/>
              <w:szCs w:val="22"/>
            </w:rPr>
            <m:t>Ω</m:t>
          </w:del>
        </m:r>
      </m:oMath>
      <w:del w:id="2926"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defined as </w:delText>
        </w:r>
      </w:del>
    </w:p>
    <w:p w14:paraId="210F56DC" w14:textId="414415B3" w:rsidR="004B5010" w:rsidRPr="004B5010" w:rsidDel="00F76029" w:rsidRDefault="004B5010" w:rsidP="005D4CDA">
      <w:pPr>
        <w:pStyle w:val="Default"/>
        <w:spacing w:line="360" w:lineRule="auto"/>
        <w:rPr>
          <w:del w:id="2927" w:author="Fernandes, Richard (he, him, his | il, le, lui)" w:date="2024-10-08T13:39:00Z" w16du:dateUtc="2024-10-08T17:39:00Z"/>
          <w:rFonts w:ascii="Calibri" w:eastAsiaTheme="minorEastAsia" w:hAnsi="Calibri" w:cs="Calibri"/>
          <w:color w:val="auto"/>
          <w:sz w:val="22"/>
          <w:szCs w:val="22"/>
        </w:rPr>
      </w:pPr>
    </w:p>
    <w:p w14:paraId="648401BF" w14:textId="6C0144CC" w:rsidR="004B5010" w:rsidRPr="004B5010" w:rsidDel="00F76029" w:rsidRDefault="004B5010" w:rsidP="005D4CDA">
      <w:pPr>
        <w:pStyle w:val="Default"/>
        <w:spacing w:line="360" w:lineRule="auto"/>
        <w:rPr>
          <w:del w:id="2928" w:author="Fernandes, Richard (he, him, his | il, le, lui)" w:date="2024-10-08T13:39:00Z" w16du:dateUtc="2024-10-08T17:39:00Z"/>
          <w:rFonts w:ascii="Calibri" w:eastAsiaTheme="minorEastAsia" w:hAnsi="Calibri" w:cs="Calibri"/>
          <w:color w:val="auto"/>
          <w:sz w:val="22"/>
          <w:szCs w:val="22"/>
        </w:rPr>
      </w:pPr>
    </w:p>
    <w:p w14:paraId="3743F5B2" w14:textId="0B8150C6" w:rsidR="004B5010" w:rsidRPr="004B5010" w:rsidDel="00F76029" w:rsidRDefault="004B5010" w:rsidP="005D4CDA">
      <w:pPr>
        <w:pStyle w:val="Default"/>
        <w:spacing w:line="360" w:lineRule="auto"/>
        <w:rPr>
          <w:del w:id="2929" w:author="Fernandes, Richard (he, him, his | il, le, lui)" w:date="2024-10-08T13:39:00Z" w16du:dateUtc="2024-10-08T17:39:00Z"/>
          <w:rFonts w:ascii="Calibri" w:eastAsiaTheme="minorEastAsia" w:hAnsi="Calibri" w:cs="Calibri"/>
          <w:color w:val="auto"/>
          <w:sz w:val="22"/>
          <w:szCs w:val="22"/>
        </w:rPr>
      </w:pPr>
      <m:oMath>
        <m:r>
          <w:del w:id="2930" w:author="Fernandes, Richard (he, him, his | il, le, lui)" w:date="2024-10-08T13:39:00Z" w16du:dateUtc="2024-10-08T17:39:00Z">
            <m:rPr>
              <m:sty m:val="p"/>
            </m:rPr>
            <w:rPr>
              <w:rFonts w:ascii="Cambria Math" w:hAnsi="Cambria Math" w:cs="Calibri"/>
              <w:color w:val="auto"/>
              <w:sz w:val="22"/>
              <w:szCs w:val="22"/>
            </w:rPr>
            <m:t>Ω</m:t>
          </w:del>
        </m:r>
        <m:r>
          <w:del w:id="2931" w:author="Fernandes, Richard (he, him, his | il, le, lui)" w:date="2024-10-08T13:39:00Z" w16du:dateUtc="2024-10-08T17:39:00Z">
            <w:rPr>
              <w:rFonts w:ascii="Cambria Math" w:hAnsi="Cambria Math" w:cs="Calibri"/>
              <w:color w:val="auto"/>
              <w:sz w:val="22"/>
              <w:szCs w:val="22"/>
            </w:rPr>
            <m:t>=</m:t>
          </w:del>
        </m:r>
        <m:f>
          <m:fPr>
            <m:ctrlPr>
              <w:del w:id="2932" w:author="Fernandes, Richard (he, him, his | il, le, lui)" w:date="2024-10-08T13:39:00Z" w16du:dateUtc="2024-10-08T17:39:00Z">
                <w:rPr>
                  <w:rFonts w:ascii="Cambria Math" w:hAnsi="Cambria Math" w:cs="Calibri"/>
                  <w:i/>
                  <w:color w:val="auto"/>
                  <w:sz w:val="22"/>
                  <w:szCs w:val="22"/>
                </w:rPr>
              </w:del>
            </m:ctrlPr>
          </m:fPr>
          <m:num>
            <m:sSub>
              <m:sSubPr>
                <m:ctrlPr>
                  <w:del w:id="2933" w:author="Fernandes, Richard (he, him, his | il, le, lui)" w:date="2024-10-08T13:39:00Z" w16du:dateUtc="2024-10-08T17:39:00Z">
                    <w:rPr>
                      <w:rFonts w:ascii="Cambria Math" w:hAnsi="Cambria Math" w:cs="Calibri"/>
                      <w:i/>
                      <w:color w:val="auto"/>
                      <w:sz w:val="22"/>
                      <w:szCs w:val="22"/>
                    </w:rPr>
                  </w:del>
                </m:ctrlPr>
              </m:sSubPr>
              <m:e>
                <m:r>
                  <w:del w:id="2934" w:author="Fernandes, Richard (he, him, his | il, le, lui)" w:date="2024-10-08T13:39:00Z" w16du:dateUtc="2024-10-08T17:39:00Z">
                    <w:rPr>
                      <w:rFonts w:ascii="Cambria Math" w:hAnsi="Cambria Math" w:cs="Calibri"/>
                      <w:color w:val="auto"/>
                      <w:sz w:val="22"/>
                      <w:szCs w:val="22"/>
                    </w:rPr>
                    <m:t>L</m:t>
                  </w:del>
                </m:r>
              </m:e>
              <m:sub>
                <m:r>
                  <w:del w:id="2935" w:author="Fernandes, Richard (he, him, his | il, le, lui)" w:date="2024-10-08T13:39:00Z" w16du:dateUtc="2024-10-08T17:39:00Z">
                    <w:rPr>
                      <w:rFonts w:ascii="Cambria Math" w:hAnsi="Cambria Math" w:cs="Calibri"/>
                      <w:color w:val="auto"/>
                      <w:sz w:val="22"/>
                      <w:szCs w:val="22"/>
                    </w:rPr>
                    <m:t>e</m:t>
                  </w:del>
                </m:r>
              </m:sub>
            </m:sSub>
          </m:num>
          <m:den>
            <m:r>
              <w:del w:id="2936" w:author="Fernandes, Richard (he, him, his | il, le, lui)" w:date="2024-10-08T13:39:00Z" w16du:dateUtc="2024-10-08T17:39:00Z">
                <w:rPr>
                  <w:rFonts w:ascii="Cambria Math" w:hAnsi="Cambria Math" w:cs="Calibri"/>
                  <w:color w:val="auto"/>
                  <w:sz w:val="22"/>
                  <w:szCs w:val="22"/>
                </w:rPr>
                <m:t>L</m:t>
              </w:del>
            </m:r>
          </m:den>
        </m:f>
      </m:oMath>
      <w:del w:id="2937" w:author="Fernandes, Richard (he, him, his | il, le, lui)" w:date="2024-10-08T13:39:00Z" w16du:dateUtc="2024-10-08T17:39:00Z">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r>
        <w:r w:rsidRPr="004B5010" w:rsidDel="00F76029">
          <w:rPr>
            <w:rFonts w:ascii="Calibri" w:eastAsiaTheme="minorEastAsia" w:hAnsi="Calibri" w:cs="Calibri"/>
            <w:color w:val="auto"/>
            <w:sz w:val="22"/>
            <w:szCs w:val="22"/>
          </w:rPr>
          <w:tab/>
          <w:delText>(4)</w:delText>
        </w:r>
      </w:del>
    </w:p>
    <w:p w14:paraId="45358A6D" w14:textId="7B046C8E" w:rsidR="004B5010" w:rsidRPr="004B5010" w:rsidDel="00F76029" w:rsidRDefault="004B5010" w:rsidP="005D4CDA">
      <w:pPr>
        <w:pStyle w:val="Default"/>
        <w:spacing w:line="360" w:lineRule="auto"/>
        <w:rPr>
          <w:del w:id="2938" w:author="Fernandes, Richard (he, him, his | il, le, lui)" w:date="2024-10-08T13:39:00Z" w16du:dateUtc="2024-10-08T17:39:00Z"/>
          <w:rFonts w:ascii="Calibri" w:eastAsiaTheme="minorEastAsia" w:hAnsi="Calibri" w:cs="Calibri"/>
          <w:color w:val="auto"/>
          <w:sz w:val="22"/>
          <w:szCs w:val="22"/>
        </w:rPr>
      </w:pPr>
    </w:p>
    <w:p w14:paraId="320C4C7E" w14:textId="3CE90287" w:rsidR="004B5010" w:rsidRPr="004B5010" w:rsidDel="00F76029" w:rsidRDefault="004B5010" w:rsidP="005D4CDA">
      <w:pPr>
        <w:pStyle w:val="Default"/>
        <w:spacing w:line="360" w:lineRule="auto"/>
        <w:rPr>
          <w:del w:id="2939" w:author="Fernandes, Richard (he, him, his | il, le, lui)" w:date="2024-10-08T13:39:00Z" w16du:dateUtc="2024-10-08T17:39:00Z"/>
          <w:rFonts w:ascii="Calibri" w:eastAsiaTheme="minorEastAsia" w:hAnsi="Calibri" w:cs="Calibri"/>
          <w:color w:val="auto"/>
          <w:sz w:val="22"/>
          <w:szCs w:val="22"/>
        </w:rPr>
      </w:pPr>
      <w:del w:id="2940"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Canopy clumping index is abbreviated as simply “clumping” or “C.I.”.  Alternative symbols are acceptable if </w:delText>
        </w:r>
      </w:del>
      <m:oMath>
        <m:r>
          <w:del w:id="2941" w:author="Fernandes, Richard (he, him, his | il, le, lui)" w:date="2024-10-08T13:39:00Z" w16du:dateUtc="2024-10-08T17:39:00Z">
            <m:rPr>
              <m:sty m:val="p"/>
            </m:rPr>
            <w:rPr>
              <w:rFonts w:ascii="Cambria Math" w:hAnsi="Cambria Math" w:cs="Calibri"/>
              <w:color w:val="auto"/>
              <w:sz w:val="22"/>
              <w:szCs w:val="22"/>
            </w:rPr>
            <m:t>Ω</m:t>
          </w:del>
        </m:r>
      </m:oMath>
      <w:del w:id="2942"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already used to symbolize direction vectors.</w:delText>
        </w:r>
      </w:del>
    </w:p>
    <w:p w14:paraId="1CDF4FE6" w14:textId="5212D39A" w:rsidR="004B5010" w:rsidRPr="004B5010" w:rsidDel="00F76029" w:rsidRDefault="004B5010" w:rsidP="005D4CDA">
      <w:pPr>
        <w:pStyle w:val="Default"/>
        <w:spacing w:line="360" w:lineRule="auto"/>
        <w:rPr>
          <w:del w:id="2943" w:author="Fernandes, Richard (he, him, his | il, le, lui)" w:date="2024-10-08T13:39:00Z" w16du:dateUtc="2024-10-08T17:39:00Z"/>
          <w:rFonts w:ascii="Calibri" w:eastAsiaTheme="minorEastAsia" w:hAnsi="Calibri" w:cs="Calibri"/>
          <w:color w:val="auto"/>
          <w:sz w:val="22"/>
          <w:szCs w:val="22"/>
        </w:rPr>
      </w:pPr>
    </w:p>
    <w:p w14:paraId="3E08E107" w14:textId="6912F557" w:rsidR="004B5010" w:rsidRPr="004B5010" w:rsidDel="00F76029" w:rsidRDefault="004B5010" w:rsidP="005D4CDA">
      <w:pPr>
        <w:pStyle w:val="Default"/>
        <w:spacing w:line="360" w:lineRule="auto"/>
        <w:rPr>
          <w:del w:id="2944" w:author="Fernandes, Richard (he, him, his | il, le, lui)" w:date="2024-10-08T13:39:00Z" w16du:dateUtc="2024-10-08T17:39:00Z"/>
          <w:rFonts w:ascii="Calibri" w:eastAsiaTheme="minorEastAsia" w:hAnsi="Calibri" w:cs="Calibri"/>
          <w:color w:val="auto"/>
          <w:sz w:val="22"/>
          <w:szCs w:val="22"/>
        </w:rPr>
      </w:pPr>
      <w:del w:id="2945"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By dimensional analysis </w:delText>
        </w:r>
      </w:del>
      <m:oMath>
        <m:r>
          <w:del w:id="2946" w:author="Fernandes, Richard (he, him, his | il, le, lui)" w:date="2024-10-08T13:39:00Z" w16du:dateUtc="2024-10-08T17:39:00Z">
            <m:rPr>
              <m:sty m:val="p"/>
            </m:rPr>
            <w:rPr>
              <w:rFonts w:ascii="Cambria Math" w:hAnsi="Cambria Math" w:cs="Calibri"/>
              <w:color w:val="auto"/>
              <w:sz w:val="22"/>
              <w:szCs w:val="22"/>
            </w:rPr>
            <m:t>Ω</m:t>
          </w:del>
        </m:r>
      </m:oMath>
      <w:del w:id="2947"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unitless.  The canopy mean clumping index should not be confused with the canopy clumping index, often symbolized identically but with an direction vector argument</w:delText>
        </w:r>
        <w:r w:rsidRPr="004B5010" w:rsidDel="00F76029">
          <w:rPr>
            <w:rFonts w:ascii="Calibri" w:hAnsi="Calibri" w:cs="Calibri"/>
            <w:color w:val="auto"/>
            <w:sz w:val="22"/>
            <w:szCs w:val="22"/>
          </w:rPr>
          <w:delText xml:space="preserve"> </w:delText>
        </w:r>
      </w:del>
      <m:oMath>
        <m:r>
          <w:del w:id="2948" w:author="Fernandes, Richard (he, him, his | il, le, lui)" w:date="2024-10-08T13:39:00Z" w16du:dateUtc="2024-10-08T17:39:00Z">
            <m:rPr>
              <m:sty m:val="p"/>
            </m:rPr>
            <w:rPr>
              <w:rFonts w:ascii="Cambria Math" w:hAnsi="Cambria Math" w:cs="Calibri"/>
              <w:color w:val="auto"/>
              <w:sz w:val="22"/>
              <w:szCs w:val="22"/>
            </w:rPr>
            <m:t>Φ</m:t>
          </w:del>
        </m:r>
      </m:oMath>
      <w:del w:id="2949"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i.e. </w:delText>
        </w:r>
      </w:del>
      <m:oMath>
        <m:r>
          <w:del w:id="2950" w:author="Fernandes, Richard (he, him, his | il, le, lui)" w:date="2024-10-08T13:39:00Z" w16du:dateUtc="2024-10-08T17:39:00Z">
            <m:rPr>
              <m:sty m:val="p"/>
            </m:rPr>
            <w:rPr>
              <w:rFonts w:ascii="Cambria Math" w:hAnsi="Cambria Math" w:cs="Calibri"/>
              <w:color w:val="auto"/>
              <w:sz w:val="22"/>
              <w:szCs w:val="22"/>
            </w:rPr>
            <m:t>Ω</m:t>
          </w:del>
        </m:r>
        <m:d>
          <m:dPr>
            <m:ctrlPr>
              <w:del w:id="2951" w:author="Fernandes, Richard (he, him, his | il, le, lui)" w:date="2024-10-08T13:39:00Z" w16du:dateUtc="2024-10-08T17:39:00Z">
                <w:rPr>
                  <w:rFonts w:ascii="Cambria Math" w:hAnsi="Cambria Math" w:cs="Calibri"/>
                  <w:color w:val="auto"/>
                  <w:sz w:val="22"/>
                  <w:szCs w:val="22"/>
                </w:rPr>
              </w:del>
            </m:ctrlPr>
          </m:dPr>
          <m:e>
            <m:r>
              <w:del w:id="2952" w:author="Fernandes, Richard (he, him, his | il, le, lui)" w:date="2024-10-08T13:39:00Z" w16du:dateUtc="2024-10-08T17:39:00Z">
                <m:rPr>
                  <m:sty m:val="p"/>
                </m:rPr>
                <w:rPr>
                  <w:rFonts w:ascii="Cambria Math" w:hAnsi="Cambria Math" w:cs="Calibri"/>
                  <w:color w:val="auto"/>
                  <w:sz w:val="22"/>
                  <w:szCs w:val="22"/>
                </w:rPr>
                <m:t>Φ</m:t>
              </w:del>
            </m:r>
          </m:e>
        </m:d>
      </m:oMath>
      <w:del w:id="2953"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w:delText>
        </w:r>
      </w:del>
      <m:oMath>
        <m:r>
          <w:del w:id="2954" w:author="Fernandes, Richard (he, him, his | il, le, lui)" w:date="2024-10-08T13:39:00Z" w16du:dateUtc="2024-10-08T17:39:00Z">
            <m:rPr>
              <m:sty m:val="p"/>
            </m:rPr>
            <w:rPr>
              <w:rFonts w:ascii="Cambria Math" w:hAnsi="Cambria Math" w:cs="Calibri"/>
              <w:color w:val="auto"/>
              <w:sz w:val="22"/>
              <w:szCs w:val="22"/>
            </w:rPr>
            <m:t>Ω</m:t>
          </w:del>
        </m:r>
        <m:d>
          <m:dPr>
            <m:ctrlPr>
              <w:del w:id="2955" w:author="Fernandes, Richard (he, him, his | il, le, lui)" w:date="2024-10-08T13:39:00Z" w16du:dateUtc="2024-10-08T17:39:00Z">
                <w:rPr>
                  <w:rFonts w:ascii="Cambria Math" w:hAnsi="Cambria Math" w:cs="Calibri"/>
                  <w:color w:val="auto"/>
                  <w:sz w:val="22"/>
                  <w:szCs w:val="22"/>
                </w:rPr>
              </w:del>
            </m:ctrlPr>
          </m:dPr>
          <m:e>
            <m:r>
              <w:del w:id="2956" w:author="Fernandes, Richard (he, him, his | il, le, lui)" w:date="2024-10-08T13:39:00Z" w16du:dateUtc="2024-10-08T17:39:00Z">
                <m:rPr>
                  <m:sty m:val="p"/>
                </m:rPr>
                <w:rPr>
                  <w:rFonts w:ascii="Cambria Math" w:hAnsi="Cambria Math" w:cs="Calibri"/>
                  <w:color w:val="auto"/>
                  <w:sz w:val="22"/>
                  <w:szCs w:val="22"/>
                </w:rPr>
                <m:t>Φ</m:t>
              </w:del>
            </m:r>
          </m:e>
        </m:d>
      </m:oMath>
      <w:del w:id="2957"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corresponds to a scalar multiplier of </w:delText>
        </w:r>
      </w:del>
      <m:oMath>
        <m:r>
          <w:del w:id="2958" w:author="Fernandes, Richard (he, him, his | il, le, lui)" w:date="2024-10-08T13:39:00Z" w16du:dateUtc="2024-10-08T17:39:00Z">
            <w:rPr>
              <w:rFonts w:ascii="Cambria Math" w:eastAsiaTheme="minorEastAsia" w:hAnsi="Cambria Math" w:cs="Calibri"/>
              <w:color w:val="auto"/>
              <w:sz w:val="22"/>
              <w:szCs w:val="22"/>
            </w:rPr>
            <m:t>G</m:t>
          </w:del>
        </m:r>
        <m:d>
          <m:dPr>
            <m:ctrlPr>
              <w:del w:id="2959" w:author="Fernandes, Richard (he, him, his | il, le, lui)" w:date="2024-10-08T13:39:00Z" w16du:dateUtc="2024-10-08T17:39:00Z">
                <w:rPr>
                  <w:rFonts w:ascii="Cambria Math" w:eastAsiaTheme="minorEastAsia" w:hAnsi="Cambria Math" w:cs="Calibri"/>
                  <w:i/>
                  <w:color w:val="auto"/>
                  <w:sz w:val="22"/>
                  <w:szCs w:val="22"/>
                </w:rPr>
              </w:del>
            </m:ctrlPr>
          </m:dPr>
          <m:e>
            <m:r>
              <w:del w:id="2960" w:author="Fernandes, Richard (he, him, his | il, le, lui)" w:date="2024-10-08T13:39:00Z" w16du:dateUtc="2024-10-08T17:39:00Z">
                <m:rPr>
                  <m:sty m:val="p"/>
                </m:rPr>
                <w:rPr>
                  <w:rFonts w:ascii="Cambria Math" w:hAnsi="Cambria Math" w:cs="Calibri"/>
                  <w:color w:val="auto"/>
                  <w:sz w:val="22"/>
                  <w:szCs w:val="22"/>
                </w:rPr>
                <m:t>Φ</m:t>
              </w:del>
            </m:r>
          </m:e>
        </m:d>
        <m:r>
          <w:del w:id="2961" w:author="Fernandes, Richard (he, him, his | il, le, lui)" w:date="2024-10-08T13:39:00Z" w16du:dateUtc="2024-10-08T17:39:00Z">
            <w:rPr>
              <w:rFonts w:ascii="Cambria Math" w:hAnsi="Cambria Math" w:cs="Calibri"/>
              <w:color w:val="auto"/>
              <w:sz w:val="22"/>
              <w:szCs w:val="22"/>
            </w:rPr>
            <m:t>L</m:t>
          </w:del>
        </m:r>
      </m:oMath>
      <w:del w:id="2962"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required to match the canopy interaction coefficient along some path in the canopy along direction </w:delText>
        </w:r>
      </w:del>
      <m:oMath>
        <m:r>
          <w:del w:id="2963" w:author="Fernandes, Richard (he, him, his | il, le, lui)" w:date="2024-10-08T13:39:00Z" w16du:dateUtc="2024-10-08T17:39:00Z">
            <m:rPr>
              <m:sty m:val="p"/>
            </m:rPr>
            <w:rPr>
              <w:rFonts w:ascii="Cambria Math" w:hAnsi="Cambria Math" w:cs="Calibri"/>
              <w:color w:val="auto"/>
              <w:sz w:val="22"/>
              <w:szCs w:val="22"/>
            </w:rPr>
            <m:t>Φ</m:t>
          </w:del>
        </m:r>
      </m:oMath>
      <w:del w:id="2964"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where </w:delText>
        </w:r>
      </w:del>
      <m:oMath>
        <m:r>
          <w:del w:id="2965" w:author="Fernandes, Richard (he, him, his | il, le, lui)" w:date="2024-10-08T13:39:00Z" w16du:dateUtc="2024-10-08T17:39:00Z">
            <w:rPr>
              <w:rFonts w:ascii="Cambria Math" w:eastAsiaTheme="minorEastAsia" w:hAnsi="Cambria Math" w:cs="Calibri"/>
              <w:color w:val="auto"/>
              <w:sz w:val="22"/>
              <w:szCs w:val="22"/>
            </w:rPr>
            <m:t>G</m:t>
          </w:del>
        </m:r>
        <m:d>
          <m:dPr>
            <m:ctrlPr>
              <w:del w:id="2966" w:author="Fernandes, Richard (he, him, his | il, le, lui)" w:date="2024-10-08T13:39:00Z" w16du:dateUtc="2024-10-08T17:39:00Z">
                <w:rPr>
                  <w:rFonts w:ascii="Cambria Math" w:eastAsiaTheme="minorEastAsia" w:hAnsi="Cambria Math" w:cs="Calibri"/>
                  <w:i/>
                  <w:color w:val="auto"/>
                  <w:sz w:val="22"/>
                  <w:szCs w:val="22"/>
                </w:rPr>
              </w:del>
            </m:ctrlPr>
          </m:dPr>
          <m:e>
            <m:r>
              <w:del w:id="2967" w:author="Fernandes, Richard (he, him, his | il, le, lui)" w:date="2024-10-08T13:39:00Z" w16du:dateUtc="2024-10-08T17:39:00Z">
                <m:rPr>
                  <m:sty m:val="p"/>
                </m:rPr>
                <w:rPr>
                  <w:rFonts w:ascii="Cambria Math" w:hAnsi="Cambria Math" w:cs="Calibri"/>
                  <w:color w:val="auto"/>
                  <w:sz w:val="22"/>
                  <w:szCs w:val="22"/>
                </w:rPr>
                <m:t>Φ</m:t>
              </w:del>
            </m:r>
          </m:e>
        </m:d>
      </m:oMath>
      <w:del w:id="2968"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the mean projection of foliage along the plan defined by the normal to the path.  Often </w:delText>
        </w:r>
      </w:del>
      <m:oMath>
        <m:r>
          <w:del w:id="2969" w:author="Fernandes, Richard (he, him, his | il, le, lui)" w:date="2024-10-08T13:39:00Z" w16du:dateUtc="2024-10-08T17:39:00Z">
            <m:rPr>
              <m:sty m:val="p"/>
            </m:rPr>
            <w:rPr>
              <w:rFonts w:ascii="Cambria Math" w:hAnsi="Cambria Math" w:cs="Calibri"/>
              <w:color w:val="auto"/>
              <w:sz w:val="22"/>
              <w:szCs w:val="22"/>
            </w:rPr>
            <m:t>Ω</m:t>
          </w:del>
        </m:r>
        <m:d>
          <m:dPr>
            <m:ctrlPr>
              <w:del w:id="2970" w:author="Fernandes, Richard (he, him, his | il, le, lui)" w:date="2024-10-08T13:39:00Z" w16du:dateUtc="2024-10-08T17:39:00Z">
                <w:rPr>
                  <w:rFonts w:ascii="Cambria Math" w:hAnsi="Cambria Math" w:cs="Calibri"/>
                  <w:color w:val="auto"/>
                  <w:sz w:val="22"/>
                  <w:szCs w:val="22"/>
                </w:rPr>
              </w:del>
            </m:ctrlPr>
          </m:dPr>
          <m:e>
            <m:r>
              <w:del w:id="2971" w:author="Fernandes, Richard (he, him, his | il, le, lui)" w:date="2024-10-08T13:39:00Z" w16du:dateUtc="2024-10-08T17:39:00Z">
                <m:rPr>
                  <m:sty m:val="p"/>
                </m:rPr>
                <w:rPr>
                  <w:rFonts w:ascii="Cambria Math" w:hAnsi="Cambria Math" w:cs="Calibri"/>
                  <w:color w:val="auto"/>
                  <w:sz w:val="22"/>
                  <w:szCs w:val="22"/>
                </w:rPr>
                <m:t>Φ</m:t>
              </w:del>
            </m:r>
          </m:e>
        </m:d>
      </m:oMath>
      <w:del w:id="2972"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is reported as a mean value for all paths only direction </w:delText>
        </w:r>
      </w:del>
      <m:oMath>
        <m:r>
          <w:del w:id="2973" w:author="Fernandes, Richard (he, him, his | il, le, lui)" w:date="2024-10-08T13:39:00Z" w16du:dateUtc="2024-10-08T17:39:00Z">
            <m:rPr>
              <m:sty m:val="p"/>
            </m:rPr>
            <w:rPr>
              <w:rFonts w:ascii="Cambria Math" w:hAnsi="Cambria Math" w:cs="Calibri"/>
              <w:color w:val="auto"/>
              <w:sz w:val="22"/>
              <w:szCs w:val="22"/>
            </w:rPr>
            <m:t>Φ</m:t>
          </w:del>
        </m:r>
      </m:oMath>
      <w:del w:id="2974" w:author="Fernandes, Richard (he, him, his | il, le, lui)" w:date="2024-10-08T13:39:00Z" w16du:dateUtc="2024-10-08T17:39:00Z">
        <w:r w:rsidRPr="004B5010" w:rsidDel="00F76029">
          <w:rPr>
            <w:rFonts w:ascii="Calibri" w:eastAsiaTheme="minorEastAsia" w:hAnsi="Calibri" w:cs="Calibri"/>
            <w:color w:val="auto"/>
            <w:sz w:val="22"/>
            <w:szCs w:val="22"/>
          </w:rPr>
          <w:delText xml:space="preserve"> or, assuming azimuthally symmetry, for zenith angle </w:delText>
        </w:r>
      </w:del>
      <m:oMath>
        <m:r>
          <w:del w:id="2975" w:author="Fernandes, Richard (he, him, his | il, le, lui)" w:date="2024-10-08T13:39:00Z" w16du:dateUtc="2024-10-08T17:39:00Z">
            <m:rPr>
              <m:sty m:val="p"/>
            </m:rPr>
            <w:rPr>
              <w:rFonts w:ascii="Cambria Math" w:hAnsi="Cambria Math" w:cs="Calibri"/>
              <w:color w:val="auto"/>
              <w:sz w:val="22"/>
              <w:szCs w:val="22"/>
            </w:rPr>
            <m:t>θ</m:t>
          </w:del>
        </m:r>
      </m:oMath>
      <w:del w:id="2976" w:author="Fernandes, Richard (he, him, his | il, le, lui)" w:date="2024-10-08T13:39:00Z" w16du:dateUtc="2024-10-08T17:39:00Z">
        <w:r w:rsidRPr="004B5010" w:rsidDel="00F76029">
          <w:rPr>
            <w:rFonts w:ascii="Calibri" w:eastAsiaTheme="minorEastAsia" w:hAnsi="Calibri" w:cs="Calibri"/>
            <w:color w:val="auto"/>
            <w:sz w:val="22"/>
            <w:szCs w:val="22"/>
          </w:rPr>
          <w:delText>.</w:delText>
        </w:r>
      </w:del>
    </w:p>
    <w:p w14:paraId="2A7BBECE" w14:textId="77777777" w:rsidR="009C494E" w:rsidRPr="005D4CDA" w:rsidRDefault="009C494E" w:rsidP="004B5010">
      <w:pPr>
        <w:spacing w:after="0" w:line="360" w:lineRule="auto"/>
        <w:rPr>
          <w:rFonts w:ascii="Calibri" w:eastAsia="Calibri" w:hAnsi="Calibri" w:cs="Calibri"/>
        </w:rPr>
      </w:pPr>
    </w:p>
    <w:p w14:paraId="0C22C2C4" w14:textId="2C8FB15E" w:rsidR="00166F2B" w:rsidRPr="005D4CDA" w:rsidRDefault="00166F2B" w:rsidP="005D4CDA">
      <w:pPr>
        <w:pStyle w:val="Heading2"/>
      </w:pPr>
      <w:bookmarkStart w:id="2977" w:name="_Toc179295240"/>
      <w:bookmarkEnd w:id="114"/>
      <w:r w:rsidRPr="005D4CDA">
        <w:lastRenderedPageBreak/>
        <w:t>Conclusion</w:t>
      </w:r>
      <w:bookmarkEnd w:id="2977"/>
    </w:p>
    <w:p w14:paraId="6F2878BB" w14:textId="5F78EFFF" w:rsidR="00A96FFF" w:rsidDel="00840A8A" w:rsidRDefault="004B5010" w:rsidP="004B5010">
      <w:pPr>
        <w:spacing w:line="360" w:lineRule="auto"/>
        <w:rPr>
          <w:del w:id="2978" w:author="Fernandes, Richard (he, him, his | il, le, lui)" w:date="2024-10-08T14:39:00Z" w16du:dateUtc="2024-10-08T18:39:00Z"/>
          <w:rFonts w:ascii="Calibri" w:hAnsi="Calibri" w:cs="Calibri"/>
        </w:rPr>
      </w:pPr>
      <w:del w:id="2979" w:author="Fernandes, Richard (he, him, his | il, le, lui)" w:date="2024-10-08T14:39:00Z" w16du:dateUtc="2024-10-08T18:39:00Z">
        <w:r w:rsidRPr="005D4CDA" w:rsidDel="00B466D3">
          <w:rPr>
            <w:rFonts w:ascii="Calibri" w:hAnsi="Calibri" w:cs="Calibri"/>
          </w:rPr>
          <w:delText>Leaf Area Index and related quantities are defined.  These definitions are subject to revision before formal approval by CEOS.</w:delText>
        </w:r>
      </w:del>
    </w:p>
    <w:p w14:paraId="517B4B84" w14:textId="77777777" w:rsidR="00E27629" w:rsidRDefault="00E27629" w:rsidP="004B5010">
      <w:pPr>
        <w:spacing w:line="360" w:lineRule="auto"/>
        <w:rPr>
          <w:ins w:id="2980" w:author="Fernandes, Richard (he, him, his | il, le, lui)" w:date="2024-10-08T14:42:00Z" w16du:dateUtc="2024-10-08T18:42:00Z"/>
          <w:rFonts w:ascii="Calibri" w:hAnsi="Calibri" w:cs="Calibri"/>
        </w:rPr>
      </w:pPr>
    </w:p>
    <w:p w14:paraId="003D2039" w14:textId="60C7A1EA" w:rsidR="00840A8A" w:rsidRDefault="00F31DAF" w:rsidP="004B5010">
      <w:pPr>
        <w:spacing w:line="360" w:lineRule="auto"/>
        <w:rPr>
          <w:ins w:id="2981" w:author="Fernandes, Richard (he, him, his | il, le, lui)" w:date="2024-10-08T14:42:00Z" w16du:dateUtc="2024-10-08T18:42:00Z"/>
          <w:rFonts w:ascii="Calibri" w:hAnsi="Calibri" w:cs="Calibri"/>
        </w:rPr>
      </w:pPr>
      <w:ins w:id="2982" w:author="Fernandes, Richard (he, him, his | il, le, lui)" w:date="2024-10-08T14:43:00Z" w16du:dateUtc="2024-10-08T18:43:00Z">
        <w:r>
          <w:rPr>
            <w:rFonts w:ascii="Calibri" w:hAnsi="Calibri" w:cs="Calibri"/>
          </w:rPr>
          <w:t>R</w:t>
        </w:r>
      </w:ins>
      <w:ins w:id="2983" w:author="Fernandes, Richard (he, him, his | il, le, lui)" w:date="2024-10-08T14:42:00Z" w16du:dateUtc="2024-10-08T18:42:00Z">
        <w:r w:rsidR="00E27629">
          <w:rPr>
            <w:rFonts w:ascii="Calibri" w:hAnsi="Calibri" w:cs="Calibri"/>
          </w:rPr>
          <w:t>atios of LAI to PAI</w:t>
        </w:r>
        <w:r w:rsidR="00E27629">
          <w:rPr>
            <w:rFonts w:ascii="Calibri" w:hAnsi="Calibri" w:cs="Calibri"/>
          </w:rPr>
          <w:t xml:space="preserve"> were produced for </w:t>
        </w:r>
      </w:ins>
      <w:ins w:id="2984" w:author="Fernandes, Richard (he, him, his | il, le, lui)" w:date="2024-10-08T14:44:00Z" w16du:dateUtc="2024-10-08T18:44:00Z">
        <w:r>
          <w:rPr>
            <w:rFonts w:ascii="Calibri" w:hAnsi="Calibri" w:cs="Calibri"/>
          </w:rPr>
          <w:t xml:space="preserve"> reference </w:t>
        </w:r>
      </w:ins>
      <w:ins w:id="2985" w:author="Fernandes, Richard (he, him, his | il, le, lui)" w:date="2024-10-08T14:42:00Z" w16du:dateUtc="2024-10-08T18:42:00Z">
        <w:r w:rsidR="00E27629">
          <w:rPr>
            <w:rFonts w:ascii="Calibri" w:hAnsi="Calibri" w:cs="Calibri"/>
          </w:rPr>
          <w:t xml:space="preserve">NEON evergreen forest </w:t>
        </w:r>
      </w:ins>
      <w:ins w:id="2986" w:author="Fernandes, Richard (he, him, his | il, le, lui)" w:date="2024-10-08T14:44:00Z" w16du:dateUtc="2024-10-08T18:44:00Z">
        <w:r>
          <w:rPr>
            <w:rFonts w:ascii="Calibri" w:hAnsi="Calibri" w:cs="Calibri"/>
          </w:rPr>
          <w:t>ESUs</w:t>
        </w:r>
      </w:ins>
      <w:ins w:id="2987" w:author="Fernandes, Richard (he, him, his | il, le, lui)" w:date="2024-10-08T14:43:00Z" w16du:dateUtc="2024-10-08T18:43:00Z">
        <w:r w:rsidR="00E27629">
          <w:rPr>
            <w:rFonts w:ascii="Calibri" w:hAnsi="Calibri" w:cs="Calibri"/>
          </w:rPr>
          <w:t xml:space="preserve"> by using visual interpretation of </w:t>
        </w:r>
        <w:r>
          <w:rPr>
            <w:rFonts w:ascii="Calibri" w:hAnsi="Calibri" w:cs="Calibri"/>
          </w:rPr>
          <w:t>early season DHPs</w:t>
        </w:r>
      </w:ins>
      <w:ins w:id="2988" w:author="Fernandes, Richard (he, him, his | il, le, lui)" w:date="2024-10-08T14:42:00Z" w16du:dateUtc="2024-10-08T18:42:00Z">
        <w:r w:rsidR="00E27629">
          <w:rPr>
            <w:rFonts w:ascii="Calibri" w:hAnsi="Calibri" w:cs="Calibri"/>
          </w:rPr>
          <w:t>.</w:t>
        </w:r>
      </w:ins>
      <w:ins w:id="2989" w:author="Fernandes, Richard (he, him, his | il, le, lui)" w:date="2024-10-08T14:44:00Z" w16du:dateUtc="2024-10-08T18:44:00Z">
        <w:r>
          <w:rPr>
            <w:rFonts w:ascii="Calibri" w:hAnsi="Calibri" w:cs="Calibri"/>
          </w:rPr>
          <w:t xml:space="preserve">  These ratios were applied to same site PAI estimates</w:t>
        </w:r>
      </w:ins>
      <w:ins w:id="2990" w:author="Fernandes, Richard (he, him, his | il, le, lui)" w:date="2024-10-08T14:46:00Z" w16du:dateUtc="2024-10-08T18:46:00Z">
        <w:r w:rsidR="00B1371B">
          <w:rPr>
            <w:rFonts w:ascii="Calibri" w:hAnsi="Calibri" w:cs="Calibri"/>
          </w:rPr>
          <w:t xml:space="preserve"> to estimate LAI </w:t>
        </w:r>
      </w:ins>
      <w:ins w:id="2991" w:author="Fernandes, Richard (he, him, his | il, le, lui)" w:date="2024-10-08T14:44:00Z" w16du:dateUtc="2024-10-08T18:44:00Z">
        <w:r w:rsidR="00E0282C">
          <w:rPr>
            <w:rFonts w:ascii="Calibri" w:hAnsi="Calibri" w:cs="Calibri"/>
          </w:rPr>
          <w:t xml:space="preserve"> assuming constant within ESU woody are</w:t>
        </w:r>
      </w:ins>
      <w:ins w:id="2992" w:author="Fernandes, Richard (he, him, his | il, le, lui)" w:date="2024-10-08T14:45:00Z" w16du:dateUtc="2024-10-08T18:45:00Z">
        <w:r w:rsidR="00E0282C">
          <w:rPr>
            <w:rFonts w:ascii="Calibri" w:hAnsi="Calibri" w:cs="Calibri"/>
          </w:rPr>
          <w:t xml:space="preserve">a and similar ratios for ESUs within a site with similar LAI.  </w:t>
        </w:r>
      </w:ins>
      <w:ins w:id="2993" w:author="Fernandes, Richard (he, him, his | il, le, lui)" w:date="2024-10-08T14:46:00Z" w16du:dateUtc="2024-10-08T18:46:00Z">
        <w:r w:rsidR="00B1371B">
          <w:rPr>
            <w:rFonts w:ascii="Calibri" w:hAnsi="Calibri" w:cs="Calibri"/>
          </w:rPr>
          <w:t xml:space="preserve">Visually interpreted PAI estimates were </w:t>
        </w:r>
        <w:r w:rsidR="00D06B26">
          <w:rPr>
            <w:rFonts w:ascii="Calibri" w:hAnsi="Calibri" w:cs="Calibri"/>
          </w:rPr>
          <w:t>high correlated and almost unbiased in comparison to matching NEON PAI</w:t>
        </w:r>
      </w:ins>
      <w:ins w:id="2994" w:author="Fernandes, Richard (he, him, his | il, le, lui)" w:date="2024-10-08T14:47:00Z" w16du:dateUtc="2024-10-08T18:47:00Z">
        <w:r w:rsidR="00D06B26">
          <w:rPr>
            <w:rFonts w:ascii="Calibri" w:hAnsi="Calibri" w:cs="Calibri"/>
          </w:rPr>
          <w:t>.  However,</w:t>
        </w:r>
        <w:r w:rsidR="00417FE4">
          <w:rPr>
            <w:rFonts w:ascii="Calibri" w:hAnsi="Calibri" w:cs="Calibri"/>
          </w:rPr>
          <w:t xml:space="preserve"> </w:t>
        </w:r>
      </w:ins>
      <w:ins w:id="2995" w:author="Fernandes, Richard (he, him, his | il, le, lui)" w:date="2024-10-08T14:49:00Z" w16du:dateUtc="2024-10-08T18:49:00Z">
        <w:r w:rsidR="007A3658">
          <w:rPr>
            <w:rFonts w:ascii="Calibri" w:hAnsi="Calibri" w:cs="Calibri"/>
          </w:rPr>
          <w:t xml:space="preserve">overestimation of </w:t>
        </w:r>
      </w:ins>
      <w:ins w:id="2996" w:author="Fernandes, Richard (he, him, his | il, le, lui)" w:date="2024-10-08T14:47:00Z" w16du:dateUtc="2024-10-08T18:47:00Z">
        <w:r w:rsidR="00417FE4">
          <w:rPr>
            <w:rFonts w:ascii="Calibri" w:hAnsi="Calibri" w:cs="Calibri"/>
          </w:rPr>
          <w:t>current NEON LA</w:t>
        </w:r>
      </w:ins>
      <w:ins w:id="2997" w:author="Fernandes, Richard (he, him, his | il, le, lui)" w:date="2024-10-08T14:48:00Z" w16du:dateUtc="2024-10-08T18:48:00Z">
        <w:r w:rsidR="00417FE4">
          <w:rPr>
            <w:rFonts w:ascii="Calibri" w:hAnsi="Calibri" w:cs="Calibri"/>
          </w:rPr>
          <w:t>I estimates assuming a 0.</w:t>
        </w:r>
        <w:r w:rsidR="00C96D92">
          <w:rPr>
            <w:rFonts w:ascii="Calibri" w:hAnsi="Calibri" w:cs="Calibri"/>
          </w:rPr>
          <w:t xml:space="preserve">84 LAI to PAI ratio overestimated LAI estimates from this study </w:t>
        </w:r>
      </w:ins>
      <w:ins w:id="2998" w:author="Fernandes, Richard (he, him, his | il, le, lui)" w:date="2024-10-08T14:49:00Z" w16du:dateUtc="2024-10-08T18:49:00Z">
        <w:r w:rsidR="007A3658">
          <w:rPr>
            <w:rFonts w:ascii="Calibri" w:hAnsi="Calibri" w:cs="Calibri"/>
          </w:rPr>
          <w:t xml:space="preserve">ranged from 0% to </w:t>
        </w:r>
        <w:r w:rsidR="007F2A96">
          <w:rPr>
            <w:rFonts w:ascii="Calibri" w:hAnsi="Calibri" w:cs="Calibri"/>
          </w:rPr>
          <w:t xml:space="preserve">400%. </w:t>
        </w:r>
      </w:ins>
      <w:ins w:id="2999" w:author="Fernandes, Richard (he, him, his | il, le, lui)" w:date="2024-10-08T14:50:00Z" w16du:dateUtc="2024-10-08T18:50:00Z">
        <w:r w:rsidR="00F9364E">
          <w:rPr>
            <w:rFonts w:ascii="Calibri" w:hAnsi="Calibri" w:cs="Calibri"/>
          </w:rPr>
          <w:t xml:space="preserve"> </w:t>
        </w:r>
      </w:ins>
      <w:ins w:id="3000" w:author="Fernandes, Richard (he, him, his | il, le, lui)" w:date="2024-10-08T14:51:00Z" w16du:dateUtc="2024-10-08T18:51:00Z">
        <w:r w:rsidR="00F9364E">
          <w:rPr>
            <w:rFonts w:ascii="Calibri" w:hAnsi="Calibri" w:cs="Calibri"/>
          </w:rPr>
          <w:t>LAI to PAI ratios from this study should be used in</w:t>
        </w:r>
        <w:r w:rsidR="00512C92">
          <w:rPr>
            <w:rFonts w:ascii="Calibri" w:hAnsi="Calibri" w:cs="Calibri"/>
          </w:rPr>
          <w:t xml:space="preserve"> the absence of new information.  Further work is required to quantify the uncertainty in LAI estimates due to </w:t>
        </w:r>
        <w:r w:rsidR="008B55F4">
          <w:rPr>
            <w:rFonts w:ascii="Calibri" w:hAnsi="Calibri" w:cs="Calibri"/>
          </w:rPr>
          <w:t>th</w:t>
        </w:r>
      </w:ins>
      <w:ins w:id="3001" w:author="Fernandes, Richard (he, him, his | il, le, lui)" w:date="2024-10-08T14:52:00Z" w16du:dateUtc="2024-10-08T18:52:00Z">
        <w:r w:rsidR="008B55F4">
          <w:rPr>
            <w:rFonts w:ascii="Calibri" w:hAnsi="Calibri" w:cs="Calibri"/>
          </w:rPr>
          <w:t>e developed approac</w:t>
        </w:r>
        <w:r w:rsidR="00DA2DE0">
          <w:rPr>
            <w:rFonts w:ascii="Calibri" w:hAnsi="Calibri" w:cs="Calibri"/>
          </w:rPr>
          <w:t xml:space="preserve">h.  Until then a maximum WAI error of </w:t>
        </w:r>
      </w:ins>
      <w:ins w:id="3002" w:author="Fernandes, Richard (he, him, his | il, le, lui)" w:date="2024-10-08T14:53:00Z" w16du:dateUtc="2024-10-08T18:53:00Z">
        <w:r w:rsidR="00DA2DE0">
          <w:rPr>
            <w:rFonts w:ascii="Calibri" w:hAnsi="Calibri" w:cs="Calibri"/>
          </w:rPr>
          <w:t>+/-0.5 units at 1 standard deviation should be applied.</w:t>
        </w:r>
      </w:ins>
    </w:p>
    <w:p w14:paraId="1A0EC505" w14:textId="77777777" w:rsidR="00E27629" w:rsidRDefault="00E27629" w:rsidP="004B5010">
      <w:pPr>
        <w:spacing w:line="360" w:lineRule="auto"/>
        <w:rPr>
          <w:ins w:id="3003" w:author="Fernandes, Richard (he, him, his | il, le, lui)" w:date="2024-10-08T14:40:00Z" w16du:dateUtc="2024-10-08T18:40:00Z"/>
          <w:rFonts w:ascii="Calibri" w:hAnsi="Calibri" w:cs="Calibri"/>
        </w:rPr>
      </w:pPr>
    </w:p>
    <w:p w14:paraId="7A8CF0D7" w14:textId="77777777" w:rsidR="006D6C65" w:rsidRPr="005D4CDA" w:rsidRDefault="006D6C65" w:rsidP="004B5010">
      <w:pPr>
        <w:spacing w:line="360" w:lineRule="auto"/>
        <w:rPr>
          <w:rFonts w:ascii="Calibri" w:hAnsi="Calibri" w:cs="Calibri"/>
        </w:rPr>
      </w:pPr>
    </w:p>
    <w:p w14:paraId="3B203F00" w14:textId="77777777" w:rsidR="004B5010" w:rsidRPr="005D4CDA" w:rsidRDefault="004B5010" w:rsidP="005D4CDA">
      <w:pPr>
        <w:pStyle w:val="Heading2"/>
      </w:pPr>
      <w:bookmarkStart w:id="3004" w:name="_Toc179295241"/>
      <w:r w:rsidRPr="005D4CDA">
        <w:t>References</w:t>
      </w:r>
      <w:bookmarkEnd w:id="3004"/>
    </w:p>
    <w:p w14:paraId="5F1DBA37" w14:textId="77777777" w:rsidR="004B5010" w:rsidRDefault="004B5010" w:rsidP="005D4CDA">
      <w:pPr>
        <w:pStyle w:val="Default"/>
        <w:spacing w:line="360" w:lineRule="auto"/>
        <w:rPr>
          <w:ins w:id="3005" w:author="Fernandes, Richard (he, him, his | il, le, lui)" w:date="2024-10-08T14:02:00Z" w16du:dateUtc="2024-10-08T18:02:00Z"/>
          <w:rFonts w:ascii="Calibri" w:hAnsi="Calibri" w:cs="Calibri"/>
          <w:color w:val="auto"/>
          <w:sz w:val="22"/>
          <w:szCs w:val="22"/>
        </w:rPr>
      </w:pPr>
    </w:p>
    <w:p w14:paraId="6F7F1B08" w14:textId="218023CB" w:rsidR="008940C2" w:rsidRPr="008940C2" w:rsidRDefault="008940C2" w:rsidP="00D254BB">
      <w:pPr>
        <w:pStyle w:val="Default"/>
        <w:numPr>
          <w:ilvl w:val="0"/>
          <w:numId w:val="9"/>
        </w:numPr>
        <w:spacing w:line="360" w:lineRule="auto"/>
        <w:rPr>
          <w:ins w:id="3006" w:author="Fernandes, Richard (he, him, his | il, le, lui)" w:date="2024-10-08T14:54:00Z" w16du:dateUtc="2024-10-08T18:54:00Z"/>
          <w:rFonts w:ascii="Calibri" w:hAnsi="Calibri" w:cs="Calibri"/>
          <w:lang w:val="en-US"/>
          <w:rPrChange w:id="3007" w:author="Fernandes, Richard (he, him, his | il, le, lui)" w:date="2024-10-08T14:54:00Z" w16du:dateUtc="2024-10-08T18:54:00Z">
            <w:rPr>
              <w:ins w:id="3008" w:author="Fernandes, Richard (he, him, his | il, le, lui)" w:date="2024-10-08T14:54:00Z" w16du:dateUtc="2024-10-08T18:54:00Z"/>
              <w:rFonts w:ascii="Calibri" w:hAnsi="Calibri" w:cs="Calibri"/>
              <w:color w:val="auto"/>
              <w:sz w:val="22"/>
              <w:szCs w:val="22"/>
            </w:rPr>
          </w:rPrChange>
        </w:rPr>
      </w:pPr>
      <w:moveToRangeStart w:id="3009" w:author="Fernandes, Richard (he, him, his | il, le, lui)" w:date="2024-10-08T14:54:00Z" w:name="move179291698"/>
      <w:moveTo w:id="3010" w:author="Fernandes, Richard (he, him, his | il, le, lui)" w:date="2024-10-08T14:54:00Z" w16du:dateUtc="2024-10-08T18:54:00Z">
        <w:r w:rsidRPr="004B5010">
          <w:rPr>
            <w:rFonts w:ascii="Calibri" w:hAnsi="Calibri" w:cs="Calibri"/>
            <w:color w:val="auto"/>
            <w:sz w:val="22"/>
            <w:szCs w:val="22"/>
          </w:rPr>
          <w:t>GCOS, 2022.  The 2022-GCOS ECV requirements. GCS-245, © World Meteorological Organization.</w:t>
        </w:r>
      </w:moveTo>
      <w:moveToRangeEnd w:id="3009"/>
    </w:p>
    <w:p w14:paraId="1C50BF3C" w14:textId="77777777" w:rsidR="008940C2" w:rsidRDefault="008940C2" w:rsidP="008940C2">
      <w:pPr>
        <w:pStyle w:val="Default"/>
        <w:numPr>
          <w:ilvl w:val="0"/>
          <w:numId w:val="9"/>
        </w:numPr>
        <w:spacing w:line="360" w:lineRule="auto"/>
        <w:rPr>
          <w:ins w:id="3011" w:author="Fernandes, Richard (he, him, his | il, le, lui)" w:date="2024-10-08T14:54:00Z" w16du:dateUtc="2024-10-08T18:54:00Z"/>
          <w:rFonts w:ascii="Calibri" w:hAnsi="Calibri" w:cs="Calibri"/>
          <w:lang w:val="en-US"/>
        </w:rPr>
      </w:pPr>
      <w:ins w:id="3012" w:author="Fernandes, Richard (he, him, his | il, le, lui)" w:date="2024-10-08T14:54:00Z" w16du:dateUtc="2024-10-08T18:54:00Z">
        <w:r w:rsidRPr="00D254BB">
          <w:rPr>
            <w:rFonts w:ascii="Calibri" w:hAnsi="Calibri" w:cs="Calibri"/>
            <w:lang w:val="en-US"/>
          </w:rPr>
          <w:t>Tyree MT. Ewers FW. The hydraulic architecture of trees and other woody plants. </w:t>
        </w:r>
        <w:r w:rsidRPr="00D254BB">
          <w:rPr>
            <w:rFonts w:ascii="Calibri" w:hAnsi="Calibri" w:cs="Calibri"/>
            <w:i/>
            <w:iCs/>
            <w:lang w:val="en-US"/>
          </w:rPr>
          <w:t>New Phytol. </w:t>
        </w:r>
        <w:proofErr w:type="gramStart"/>
        <w:r w:rsidRPr="00D254BB">
          <w:rPr>
            <w:rFonts w:ascii="Calibri" w:hAnsi="Calibri" w:cs="Calibri"/>
            <w:lang w:val="en-US"/>
          </w:rPr>
          <w:t>1991;119:345</w:t>
        </w:r>
        <w:proofErr w:type="gramEnd"/>
        <w:r w:rsidRPr="00D254BB">
          <w:rPr>
            <w:rFonts w:ascii="Calibri" w:hAnsi="Calibri" w:cs="Calibri"/>
            <w:lang w:val="en-US"/>
          </w:rPr>
          <w:t>–360. [</w:t>
        </w:r>
        <w:r w:rsidRPr="00D254BB">
          <w:rPr>
            <w:rFonts w:ascii="Calibri" w:hAnsi="Calibri" w:cs="Calibri"/>
            <w:lang w:val="en-US"/>
          </w:rPr>
          <w:fldChar w:fldCharType="begin"/>
        </w:r>
        <w:r w:rsidRPr="00D254BB">
          <w:rPr>
            <w:rFonts w:ascii="Calibri" w:hAnsi="Calibri" w:cs="Calibri"/>
            <w:lang w:val="en-US"/>
          </w:rPr>
          <w:instrText>HYPERLINK "https://scholar.google.com/scholar_lookup?journal=New+Phytol&amp;title=The+hydraulic+architecture+of+trees+and+other+woody+plants&amp;author=MT+Tyree&amp;author=FW+Ewers&amp;volume=119&amp;publication_year=1991&amp;pages=345-360&amp;" \t "_blank"</w:instrText>
        </w:r>
        <w:r w:rsidRPr="00D254BB">
          <w:rPr>
            <w:rFonts w:ascii="Calibri" w:hAnsi="Calibri" w:cs="Calibri"/>
            <w:lang w:val="en-US"/>
          </w:rPr>
        </w:r>
        <w:r w:rsidRPr="00D254BB">
          <w:rPr>
            <w:rFonts w:ascii="Calibri" w:hAnsi="Calibri" w:cs="Calibri"/>
            <w:lang w:val="en-US"/>
          </w:rPr>
          <w:fldChar w:fldCharType="separate"/>
        </w:r>
        <w:r w:rsidRPr="00D254BB">
          <w:rPr>
            <w:rStyle w:val="Hyperlink"/>
            <w:rFonts w:ascii="Calibri" w:hAnsi="Calibri" w:cs="Calibri"/>
            <w:lang w:val="en-US"/>
          </w:rPr>
          <w:t>Google Scholar</w:t>
        </w:r>
        <w:r w:rsidRPr="00D254BB">
          <w:rPr>
            <w:rFonts w:ascii="Calibri" w:hAnsi="Calibri" w:cs="Calibri"/>
          </w:rPr>
          <w:fldChar w:fldCharType="end"/>
        </w:r>
        <w:r w:rsidRPr="00D254BB">
          <w:rPr>
            <w:rFonts w:ascii="Calibri" w:hAnsi="Calibri" w:cs="Calibri"/>
            <w:lang w:val="en-US"/>
          </w:rPr>
          <w:t>]</w:t>
        </w:r>
      </w:ins>
    </w:p>
    <w:p w14:paraId="2680BB7B" w14:textId="77777777" w:rsidR="008940C2" w:rsidRDefault="008940C2" w:rsidP="004D4396">
      <w:pPr>
        <w:pStyle w:val="Default"/>
        <w:spacing w:line="360" w:lineRule="auto"/>
        <w:ind w:left="720"/>
        <w:rPr>
          <w:ins w:id="3013" w:author="Fernandes, Richard (he, him, his | il, le, lui)" w:date="2024-10-08T14:54:00Z" w16du:dateUtc="2024-10-08T18:54:00Z"/>
          <w:rFonts w:ascii="Calibri" w:hAnsi="Calibri" w:cs="Calibri"/>
          <w:lang w:val="en-US"/>
        </w:rPr>
        <w:pPrChange w:id="3014" w:author="Fernandes, Richard (he, him, his | il, le, lui)" w:date="2024-10-08T17:08:00Z" w16du:dateUtc="2024-10-08T21:08:00Z">
          <w:pPr>
            <w:pStyle w:val="Default"/>
            <w:numPr>
              <w:numId w:val="9"/>
            </w:numPr>
            <w:tabs>
              <w:tab w:val="num" w:pos="720"/>
            </w:tabs>
            <w:spacing w:line="360" w:lineRule="auto"/>
            <w:ind w:left="720" w:hanging="360"/>
          </w:pPr>
        </w:pPrChange>
      </w:pPr>
    </w:p>
    <w:p w14:paraId="6032E48A" w14:textId="1F0ED998" w:rsidR="00D254BB" w:rsidRPr="003D787B" w:rsidDel="008940C2" w:rsidRDefault="00D254BB" w:rsidP="005D4CDA">
      <w:pPr>
        <w:pStyle w:val="Default"/>
        <w:spacing w:line="360" w:lineRule="auto"/>
        <w:rPr>
          <w:del w:id="3015" w:author="Fernandes, Richard (he, him, his | il, le, lui)" w:date="2024-10-08T14:54:00Z" w16du:dateUtc="2024-10-08T18:54:00Z"/>
          <w:rFonts w:ascii="Calibri" w:hAnsi="Calibri" w:cs="Calibri"/>
          <w:color w:val="auto"/>
          <w:sz w:val="22"/>
          <w:szCs w:val="22"/>
        </w:rPr>
      </w:pPr>
    </w:p>
    <w:p w14:paraId="127DBA4F" w14:textId="49356BF3" w:rsidR="004B5010" w:rsidRPr="003D787B" w:rsidDel="008940C2" w:rsidRDefault="004B5010" w:rsidP="005D4CDA">
      <w:pPr>
        <w:pStyle w:val="Default"/>
        <w:spacing w:line="360" w:lineRule="auto"/>
        <w:rPr>
          <w:del w:id="3016" w:author="Fernandes, Richard (he, him, his | il, le, lui)" w:date="2024-10-08T14:54:00Z" w16du:dateUtc="2024-10-08T18:54:00Z"/>
          <w:rFonts w:ascii="Calibri" w:hAnsi="Calibri" w:cs="Calibri"/>
          <w:color w:val="auto"/>
          <w:sz w:val="22"/>
          <w:szCs w:val="22"/>
        </w:rPr>
      </w:pPr>
      <w:del w:id="3017" w:author="Fernandes, Richard (he, him, his | il, le, lui)" w:date="2024-10-08T14:54:00Z" w16du:dateUtc="2024-10-08T18:54:00Z">
        <w:r w:rsidRPr="003D787B" w:rsidDel="008940C2">
          <w:rPr>
            <w:rFonts w:ascii="Calibri" w:hAnsi="Calibri" w:cs="Calibri"/>
            <w:color w:val="auto"/>
            <w:sz w:val="22"/>
            <w:szCs w:val="22"/>
          </w:rPr>
          <w:delText xml:space="preserve">Chen, J. and Black, A. 1991.  Measuring leaf area index of plant canopies with branch architecture.  Agricultural and Forest Meteorology, 57, </w:delText>
        </w:r>
        <w:r w:rsidR="00CB25F3" w:rsidDel="008940C2">
          <w:fldChar w:fldCharType="begin"/>
        </w:r>
        <w:r w:rsidR="00CB25F3" w:rsidDel="008940C2">
          <w:delInstrText>HYPERLINK "https://doi.org/10.1016/0168-1923(91)90074-Z" \t "_blank" \o "Persistent link using digital object identifier"</w:delInstrText>
        </w:r>
        <w:r w:rsidR="00CB25F3" w:rsidDel="008940C2">
          <w:fldChar w:fldCharType="separate"/>
        </w:r>
        <w:r w:rsidRPr="005D4CDA" w:rsidDel="008940C2">
          <w:rPr>
            <w:rStyle w:val="Hyperlink"/>
            <w:rFonts w:ascii="Calibri" w:hAnsi="Calibri" w:cs="Calibri"/>
            <w:color w:val="auto"/>
            <w:sz w:val="22"/>
            <w:szCs w:val="22"/>
          </w:rPr>
          <w:delText>https://doi.org/10.1016/0168-1923(91)90074-Z</w:delText>
        </w:r>
        <w:r w:rsidR="00CB25F3" w:rsidDel="008940C2">
          <w:rPr>
            <w:rStyle w:val="Hyperlink"/>
            <w:rFonts w:ascii="Calibri" w:hAnsi="Calibri" w:cs="Calibri"/>
            <w:color w:val="auto"/>
          </w:rPr>
          <w:fldChar w:fldCharType="end"/>
        </w:r>
        <w:r w:rsidRPr="003D787B" w:rsidDel="008940C2">
          <w:rPr>
            <w:rFonts w:ascii="Calibri" w:hAnsi="Calibri" w:cs="Calibri"/>
            <w:color w:val="auto"/>
            <w:sz w:val="22"/>
            <w:szCs w:val="22"/>
          </w:rPr>
          <w:delText xml:space="preserve">  </w:delText>
        </w:r>
      </w:del>
    </w:p>
    <w:p w14:paraId="7C611281" w14:textId="217B3075" w:rsidR="004B5010" w:rsidDel="008940C2" w:rsidRDefault="004B5010" w:rsidP="004B5010">
      <w:pPr>
        <w:pStyle w:val="Default"/>
        <w:spacing w:line="360" w:lineRule="auto"/>
        <w:rPr>
          <w:del w:id="3018" w:author="Fernandes, Richard (he, him, his | il, le, lui)" w:date="2024-10-08T14:54:00Z" w16du:dateUtc="2024-10-08T18:54:00Z"/>
          <w:rFonts w:ascii="Calibri" w:hAnsi="Calibri" w:cs="Calibri"/>
          <w:color w:val="auto"/>
          <w:sz w:val="22"/>
          <w:szCs w:val="22"/>
        </w:rPr>
      </w:pPr>
    </w:p>
    <w:p w14:paraId="749004C9" w14:textId="2A82FCC3" w:rsidR="009952E1" w:rsidRPr="005D4CDA" w:rsidDel="008940C2" w:rsidRDefault="009952E1" w:rsidP="005D4CDA">
      <w:pPr>
        <w:pStyle w:val="Default"/>
        <w:spacing w:line="360" w:lineRule="auto"/>
        <w:rPr>
          <w:del w:id="3019" w:author="Fernandes, Richard (he, him, his | il, le, lui)" w:date="2024-10-08T14:54:00Z" w16du:dateUtc="2024-10-08T18:54:00Z"/>
          <w:rFonts w:ascii="Calibri" w:hAnsi="Calibri" w:cs="Calibri"/>
          <w:color w:val="auto"/>
          <w:sz w:val="22"/>
          <w:szCs w:val="22"/>
          <w:lang w:val="en-US"/>
        </w:rPr>
      </w:pPr>
      <w:del w:id="3020" w:author="Fernandes, Richard (he, him, his | il, le, lui)" w:date="2024-10-08T14:54:00Z" w16du:dateUtc="2024-10-08T18:54:00Z">
        <w:r w:rsidRPr="005D4CDA" w:rsidDel="008940C2">
          <w:rPr>
            <w:rFonts w:ascii="Calibri" w:hAnsi="Calibri" w:cs="Calibri"/>
            <w:color w:val="auto"/>
            <w:sz w:val="22"/>
            <w:szCs w:val="22"/>
            <w:lang w:val="en-US"/>
          </w:rPr>
          <w:delText>CIE,  1932. Commission internationale de l'Eclairage proceedings, 1931. Cambridge: </w:delText>
        </w:r>
        <w:r w:rsidR="00CB25F3" w:rsidDel="008940C2">
          <w:fldChar w:fldCharType="begin"/>
        </w:r>
        <w:r w:rsidR="00CB25F3" w:rsidDel="008940C2">
          <w:delInstrText>HYPERLINK "https://en.wikipedia.org/wiki/Cambridge_University_Press" \o "Cambridge University Press"</w:delInstrText>
        </w:r>
        <w:r w:rsidR="00CB25F3" w:rsidDel="008940C2">
          <w:fldChar w:fldCharType="separate"/>
        </w:r>
        <w:r w:rsidRPr="005D4CDA" w:rsidDel="008940C2">
          <w:rPr>
            <w:rStyle w:val="Hyperlink"/>
            <w:rFonts w:ascii="Calibri" w:hAnsi="Calibri" w:cs="Calibri"/>
            <w:color w:val="auto"/>
            <w:sz w:val="22"/>
            <w:szCs w:val="22"/>
            <w:u w:val="none"/>
            <w:lang w:val="en-US"/>
          </w:rPr>
          <w:delText>Cambridge University Press</w:delText>
        </w:r>
        <w:r w:rsidR="00CB25F3" w:rsidDel="008940C2">
          <w:rPr>
            <w:rStyle w:val="Hyperlink"/>
            <w:rFonts w:ascii="Calibri" w:hAnsi="Calibri" w:cs="Calibri"/>
            <w:color w:val="auto"/>
            <w:u w:val="none"/>
            <w:lang w:val="en-US"/>
          </w:rPr>
          <w:fldChar w:fldCharType="end"/>
        </w:r>
        <w:r w:rsidRPr="005D4CDA" w:rsidDel="008940C2">
          <w:rPr>
            <w:rFonts w:ascii="Calibri" w:hAnsi="Calibri" w:cs="Calibri"/>
            <w:color w:val="auto"/>
            <w:sz w:val="22"/>
            <w:szCs w:val="22"/>
            <w:lang w:val="en-US"/>
          </w:rPr>
          <w:delText>.</w:delText>
        </w:r>
      </w:del>
    </w:p>
    <w:p w14:paraId="255FF369" w14:textId="7E278F8A" w:rsidR="009952E1" w:rsidRPr="004B5010" w:rsidDel="008940C2" w:rsidRDefault="009952E1" w:rsidP="005D4CDA">
      <w:pPr>
        <w:pStyle w:val="Default"/>
        <w:spacing w:line="360" w:lineRule="auto"/>
        <w:rPr>
          <w:del w:id="3021" w:author="Fernandes, Richard (he, him, his | il, le, lui)" w:date="2024-10-08T14:54:00Z" w16du:dateUtc="2024-10-08T18:54:00Z"/>
          <w:rFonts w:ascii="Calibri" w:hAnsi="Calibri" w:cs="Calibri"/>
          <w:color w:val="auto"/>
          <w:sz w:val="22"/>
          <w:szCs w:val="22"/>
        </w:rPr>
      </w:pPr>
    </w:p>
    <w:p w14:paraId="330FECB4" w14:textId="0830478E" w:rsidR="004B5010" w:rsidRPr="005D4CDA" w:rsidDel="008940C2" w:rsidRDefault="00CB25F3" w:rsidP="005D4CDA">
      <w:pPr>
        <w:pStyle w:val="Default"/>
        <w:spacing w:line="360" w:lineRule="auto"/>
        <w:rPr>
          <w:del w:id="3022" w:author="Fernandes, Richard (he, him, his | il, le, lui)" w:date="2024-10-08T14:54:00Z" w16du:dateUtc="2024-10-08T18:54:00Z"/>
          <w:rFonts w:ascii="Calibri" w:hAnsi="Calibri" w:cs="Calibri"/>
          <w:color w:val="auto"/>
          <w:sz w:val="22"/>
          <w:szCs w:val="22"/>
        </w:rPr>
      </w:pPr>
      <w:del w:id="3023" w:author="Fernandes, Richard (he, him, his | il, le, lui)" w:date="2024-10-08T14:54:00Z" w16du:dateUtc="2024-10-08T18:54:00Z">
        <w:r w:rsidDel="008940C2">
          <w:fldChar w:fldCharType="begin"/>
        </w:r>
        <w:r w:rsidDel="008940C2">
          <w:delInstrText>HYPERLINK "https://en.wikipedia.org/wiki/Katherine_Esau" \o "Katherine Esau"</w:delInstrText>
        </w:r>
        <w:r w:rsidDel="008940C2">
          <w:fldChar w:fldCharType="separate"/>
        </w:r>
        <w:r w:rsidR="004B5010" w:rsidRPr="005D4CDA" w:rsidDel="008940C2">
          <w:rPr>
            <w:rStyle w:val="Hyperlink"/>
            <w:rFonts w:ascii="Calibri" w:hAnsi="Calibri" w:cs="Calibri"/>
            <w:color w:val="auto"/>
            <w:sz w:val="22"/>
            <w:szCs w:val="22"/>
            <w:u w:val="none"/>
          </w:rPr>
          <w:delText>Esau, Katherine</w:delText>
        </w:r>
        <w:r w:rsidDel="008940C2">
          <w:rPr>
            <w:rStyle w:val="Hyperlink"/>
            <w:rFonts w:ascii="Calibri" w:hAnsi="Calibri" w:cs="Calibri"/>
            <w:color w:val="auto"/>
            <w:u w:val="none"/>
          </w:rPr>
          <w:fldChar w:fldCharType="end"/>
        </w:r>
        <w:r w:rsidR="004B5010" w:rsidRPr="005D4CDA" w:rsidDel="008940C2">
          <w:rPr>
            <w:rFonts w:ascii="Calibri" w:hAnsi="Calibri" w:cs="Calibri"/>
            <w:color w:val="auto"/>
            <w:sz w:val="22"/>
            <w:szCs w:val="22"/>
          </w:rPr>
          <w:delText> (2006) [1953]. Evert, Ray F (ed.). </w:delText>
        </w:r>
        <w:r w:rsidDel="008940C2">
          <w:fldChar w:fldCharType="begin"/>
        </w:r>
        <w:r w:rsidDel="008940C2">
          <w:delInstrText>HYPERLINK "https://books.google.com/books?id=0DhEBA5xgbkC"</w:delInstrText>
        </w:r>
        <w:r w:rsidDel="008940C2">
          <w:fldChar w:fldCharType="separate"/>
        </w:r>
        <w:r w:rsidR="004B5010" w:rsidRPr="005D4CDA" w:rsidDel="008940C2">
          <w:rPr>
            <w:rStyle w:val="Hyperlink"/>
            <w:rFonts w:ascii="Calibri" w:hAnsi="Calibri" w:cs="Calibri"/>
            <w:color w:val="auto"/>
            <w:sz w:val="22"/>
            <w:szCs w:val="22"/>
            <w:u w:val="none"/>
          </w:rPr>
          <w:delText>Esau's Plant Anatomy: Meristems, Cells, and Tissues of the Plant Body: Their Structure, Function, and Development</w:delText>
        </w:r>
        <w:r w:rsidDel="008940C2">
          <w:rPr>
            <w:rStyle w:val="Hyperlink"/>
            <w:rFonts w:ascii="Calibri" w:hAnsi="Calibri" w:cs="Calibri"/>
            <w:color w:val="auto"/>
            <w:u w:val="none"/>
          </w:rPr>
          <w:fldChar w:fldCharType="end"/>
        </w:r>
        <w:r w:rsidR="004B5010" w:rsidRPr="005D4CDA" w:rsidDel="008940C2">
          <w:rPr>
            <w:rFonts w:ascii="Calibri" w:hAnsi="Calibri" w:cs="Calibri"/>
            <w:color w:val="auto"/>
            <w:sz w:val="22"/>
            <w:szCs w:val="22"/>
          </w:rPr>
          <w:delText> (3rd. ed.). New York: John Wiley &amp; Sons Inc. </w:delText>
        </w:r>
        <w:r w:rsidDel="008940C2">
          <w:fldChar w:fldCharType="begin"/>
        </w:r>
        <w:r w:rsidDel="008940C2">
          <w:delInstrText>HYPERLINK "https://en.wikipedia.org/wiki/ISBN_(identifier)" \o "ISBN (identifier)"</w:delInstrText>
        </w:r>
        <w:r w:rsidDel="008940C2">
          <w:fldChar w:fldCharType="separate"/>
        </w:r>
        <w:r w:rsidR="004B5010" w:rsidRPr="005D4CDA" w:rsidDel="008940C2">
          <w:rPr>
            <w:rStyle w:val="Hyperlink"/>
            <w:rFonts w:ascii="Calibri" w:hAnsi="Calibri" w:cs="Calibri"/>
            <w:color w:val="auto"/>
            <w:sz w:val="22"/>
            <w:szCs w:val="22"/>
            <w:u w:val="none"/>
          </w:rPr>
          <w:delText>ISBN</w:delText>
        </w:r>
        <w:r w:rsidDel="008940C2">
          <w:rPr>
            <w:rStyle w:val="Hyperlink"/>
            <w:rFonts w:ascii="Calibri" w:hAnsi="Calibri" w:cs="Calibri"/>
            <w:color w:val="auto"/>
            <w:u w:val="none"/>
          </w:rPr>
          <w:fldChar w:fldCharType="end"/>
        </w:r>
        <w:r w:rsidR="004B5010" w:rsidRPr="005D4CDA" w:rsidDel="008940C2">
          <w:rPr>
            <w:rFonts w:ascii="Calibri" w:hAnsi="Calibri" w:cs="Calibri"/>
            <w:color w:val="auto"/>
            <w:sz w:val="22"/>
            <w:szCs w:val="22"/>
          </w:rPr>
          <w:delText> </w:delText>
        </w:r>
        <w:r w:rsidDel="008940C2">
          <w:fldChar w:fldCharType="begin"/>
        </w:r>
        <w:r w:rsidDel="008940C2">
          <w:delInstrText>HYPERLINK "https://en.wikipedia.org/wiki/Special:BookSources/978-0-470-04737-8" \o "Special:BookSources/978-0-470-04737-8"</w:delInstrText>
        </w:r>
        <w:r w:rsidDel="008940C2">
          <w:fldChar w:fldCharType="separate"/>
        </w:r>
        <w:r w:rsidR="004B5010" w:rsidRPr="005D4CDA" w:rsidDel="008940C2">
          <w:rPr>
            <w:rStyle w:val="Hyperlink"/>
            <w:rFonts w:ascii="Calibri" w:hAnsi="Calibri" w:cs="Calibri"/>
            <w:color w:val="auto"/>
            <w:sz w:val="22"/>
            <w:szCs w:val="22"/>
            <w:u w:val="none"/>
          </w:rPr>
          <w:delText>978-0-470-04737-8</w:delText>
        </w:r>
        <w:r w:rsidDel="008940C2">
          <w:rPr>
            <w:rStyle w:val="Hyperlink"/>
            <w:rFonts w:ascii="Calibri" w:hAnsi="Calibri" w:cs="Calibri"/>
            <w:color w:val="auto"/>
            <w:u w:val="none"/>
          </w:rPr>
          <w:fldChar w:fldCharType="end"/>
        </w:r>
        <w:r w:rsidR="004B5010" w:rsidRPr="005D4CDA" w:rsidDel="008940C2">
          <w:rPr>
            <w:rFonts w:ascii="Calibri" w:hAnsi="Calibri" w:cs="Calibri"/>
            <w:color w:val="auto"/>
            <w:sz w:val="22"/>
            <w:szCs w:val="22"/>
          </w:rPr>
          <w:delText>. </w:delText>
        </w:r>
        <w:r w:rsidDel="008940C2">
          <w:fldChar w:fldCharType="begin"/>
        </w:r>
        <w:r w:rsidDel="008940C2">
          <w:delInstrText>HYPERLINK "https://web.archive.org/web/20230906232323/https:/books.google.com/books?id=0DhEBA5xgbkC"</w:delInstrText>
        </w:r>
        <w:r w:rsidDel="008940C2">
          <w:fldChar w:fldCharType="separate"/>
        </w:r>
        <w:r w:rsidR="004B5010" w:rsidRPr="005D4CDA" w:rsidDel="008940C2">
          <w:rPr>
            <w:rStyle w:val="Hyperlink"/>
            <w:rFonts w:ascii="Calibri" w:hAnsi="Calibri" w:cs="Calibri"/>
            <w:color w:val="auto"/>
            <w:sz w:val="22"/>
            <w:szCs w:val="22"/>
            <w:u w:val="none"/>
          </w:rPr>
          <w:delText>Archived</w:delText>
        </w:r>
        <w:r w:rsidDel="008940C2">
          <w:rPr>
            <w:rStyle w:val="Hyperlink"/>
            <w:rFonts w:ascii="Calibri" w:hAnsi="Calibri" w:cs="Calibri"/>
            <w:color w:val="auto"/>
            <w:u w:val="none"/>
          </w:rPr>
          <w:fldChar w:fldCharType="end"/>
        </w:r>
        <w:r w:rsidR="004B5010" w:rsidRPr="005D4CDA" w:rsidDel="008940C2">
          <w:rPr>
            <w:rFonts w:ascii="Calibri" w:hAnsi="Calibri" w:cs="Calibri"/>
            <w:color w:val="auto"/>
            <w:sz w:val="22"/>
            <w:szCs w:val="22"/>
          </w:rPr>
          <w:delText> from the original on 2023-09-06. Retrieved 2017-09-02.</w:delText>
        </w:r>
      </w:del>
    </w:p>
    <w:p w14:paraId="04F88964" w14:textId="3F35D69F" w:rsidR="004B5010" w:rsidRPr="004B5010" w:rsidDel="008940C2" w:rsidRDefault="004B5010" w:rsidP="005D4CDA">
      <w:pPr>
        <w:pStyle w:val="Default"/>
        <w:spacing w:line="360" w:lineRule="auto"/>
        <w:rPr>
          <w:del w:id="3024" w:author="Fernandes, Richard (he, him, his | il, le, lui)" w:date="2024-10-08T14:54:00Z" w16du:dateUtc="2024-10-08T18:54:00Z"/>
          <w:rFonts w:ascii="Calibri" w:hAnsi="Calibri" w:cs="Calibri"/>
          <w:i/>
          <w:iCs/>
          <w:color w:val="auto"/>
          <w:sz w:val="22"/>
          <w:szCs w:val="22"/>
        </w:rPr>
      </w:pPr>
    </w:p>
    <w:p w14:paraId="4DBB6631" w14:textId="0F7768E8" w:rsidR="004B5010" w:rsidRPr="004B5010" w:rsidDel="008940C2" w:rsidRDefault="004B5010" w:rsidP="005D4CDA">
      <w:pPr>
        <w:pStyle w:val="Default"/>
        <w:spacing w:line="360" w:lineRule="auto"/>
        <w:rPr>
          <w:del w:id="3025" w:author="Fernandes, Richard (he, him, his | il, le, lui)" w:date="2024-10-08T14:54:00Z" w16du:dateUtc="2024-10-08T18:54:00Z"/>
          <w:rFonts w:ascii="Calibri" w:hAnsi="Calibri" w:cs="Calibri"/>
          <w:color w:val="auto"/>
          <w:sz w:val="22"/>
          <w:szCs w:val="22"/>
        </w:rPr>
      </w:pPr>
    </w:p>
    <w:p w14:paraId="294C4DBA" w14:textId="77935ED1" w:rsidR="004B5010" w:rsidRPr="004B5010" w:rsidDel="008940C2" w:rsidRDefault="004B5010" w:rsidP="005D4CDA">
      <w:pPr>
        <w:pStyle w:val="Default"/>
        <w:spacing w:line="360" w:lineRule="auto"/>
        <w:rPr>
          <w:del w:id="3026" w:author="Fernandes, Richard (he, him, his | il, le, lui)" w:date="2024-10-08T14:54:00Z" w16du:dateUtc="2024-10-08T18:54:00Z"/>
          <w:rFonts w:ascii="Calibri" w:hAnsi="Calibri" w:cs="Calibri"/>
          <w:color w:val="auto"/>
          <w:sz w:val="22"/>
          <w:szCs w:val="22"/>
        </w:rPr>
      </w:pPr>
      <w:moveFromRangeStart w:id="3027" w:author="Fernandes, Richard (he, him, his | il, le, lui)" w:date="2024-10-08T14:54:00Z" w:name="move179291698"/>
      <w:moveFrom w:id="3028" w:author="Fernandes, Richard (he, him, his | il, le, lui)" w:date="2024-10-08T14:54:00Z" w16du:dateUtc="2024-10-08T18:54:00Z">
        <w:del w:id="3029" w:author="Fernandes, Richard (he, him, his | il, le, lui)" w:date="2024-10-08T14:54:00Z" w16du:dateUtc="2024-10-08T18:54:00Z">
          <w:r w:rsidRPr="004B5010" w:rsidDel="008940C2">
            <w:rPr>
              <w:rFonts w:ascii="Calibri" w:hAnsi="Calibri" w:cs="Calibri"/>
              <w:color w:val="auto"/>
              <w:sz w:val="22"/>
              <w:szCs w:val="22"/>
            </w:rPr>
            <w:delText>GCOS, 2022.  The 2022-GCOS ECV requirements. GCS-245, © World Meteorological Organization.</w:delText>
          </w:r>
        </w:del>
      </w:moveFrom>
      <w:moveFromRangeEnd w:id="3027"/>
    </w:p>
    <w:p w14:paraId="6F4EAFEF" w14:textId="6BA95D60" w:rsidR="004B5010" w:rsidRPr="00A81077" w:rsidDel="008940C2" w:rsidRDefault="004B5010" w:rsidP="004B5010">
      <w:pPr>
        <w:pStyle w:val="Default"/>
        <w:rPr>
          <w:del w:id="3030" w:author="Fernandes, Richard (he, him, his | il, le, lui)" w:date="2024-10-08T14:54:00Z" w16du:dateUtc="2024-10-08T18:54:00Z"/>
          <w:rFonts w:ascii="Calibri" w:hAnsi="Calibri" w:cs="Calibri"/>
          <w:color w:val="auto"/>
          <w:sz w:val="22"/>
          <w:szCs w:val="22"/>
        </w:rPr>
      </w:pPr>
    </w:p>
    <w:p w14:paraId="4CBDEC49" w14:textId="2358D08C" w:rsidR="00E74ABE" w:rsidRPr="002339E0" w:rsidRDefault="00E74ABE" w:rsidP="004B5010">
      <w:pPr>
        <w:spacing w:line="360" w:lineRule="auto"/>
        <w:rPr>
          <w:rFonts w:ascii="Arial" w:hAnsi="Arial" w:cs="Arial"/>
          <w:b/>
          <w:bCs/>
          <w:sz w:val="24"/>
          <w:szCs w:val="24"/>
        </w:rPr>
      </w:pPr>
    </w:p>
    <w:sectPr w:rsidR="00E74ABE" w:rsidRPr="002339E0">
      <w:headerReference w:type="even" r:id="rId18"/>
      <w:headerReference w:type="default" r:id="rId19"/>
      <w:footerReference w:type="default" r:id="rId20"/>
      <w:head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1018B" w14:textId="77777777" w:rsidR="001F6AFC" w:rsidRDefault="001F6AFC" w:rsidP="0088016B">
      <w:pPr>
        <w:spacing w:after="0" w:line="240" w:lineRule="auto"/>
      </w:pPr>
      <w:r>
        <w:separator/>
      </w:r>
    </w:p>
  </w:endnote>
  <w:endnote w:type="continuationSeparator" w:id="0">
    <w:p w14:paraId="47B8F66E" w14:textId="77777777" w:rsidR="001F6AFC" w:rsidRDefault="001F6AFC" w:rsidP="0088016B">
      <w:pPr>
        <w:spacing w:after="0" w:line="240" w:lineRule="auto"/>
      </w:pPr>
      <w:r>
        <w:continuationSeparator/>
      </w:r>
    </w:p>
  </w:endnote>
  <w:endnote w:type="continuationNotice" w:id="1">
    <w:p w14:paraId="377F3C53" w14:textId="77777777" w:rsidR="00624503" w:rsidRDefault="006245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5318385"/>
      <w:docPartObj>
        <w:docPartGallery w:val="Page Numbers (Bottom of Page)"/>
        <w:docPartUnique/>
      </w:docPartObj>
    </w:sdtPr>
    <w:sdtEndPr>
      <w:rPr>
        <w:noProof/>
      </w:rPr>
    </w:sdtEndPr>
    <w:sdtContent>
      <w:p w14:paraId="317B7E0B" w14:textId="01BD7871" w:rsidR="00551CAD" w:rsidRDefault="00551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B0DC9" w14:textId="77777777" w:rsidR="00551CAD" w:rsidRDefault="0055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976E8" w14:textId="77777777" w:rsidR="001F6AFC" w:rsidRDefault="001F6AFC" w:rsidP="0088016B">
      <w:pPr>
        <w:spacing w:after="0" w:line="240" w:lineRule="auto"/>
      </w:pPr>
      <w:r>
        <w:separator/>
      </w:r>
    </w:p>
  </w:footnote>
  <w:footnote w:type="continuationSeparator" w:id="0">
    <w:p w14:paraId="0E2A5859" w14:textId="77777777" w:rsidR="001F6AFC" w:rsidRDefault="001F6AFC" w:rsidP="0088016B">
      <w:pPr>
        <w:spacing w:after="0" w:line="240" w:lineRule="auto"/>
      </w:pPr>
      <w:r>
        <w:continuationSeparator/>
      </w:r>
    </w:p>
  </w:footnote>
  <w:footnote w:type="continuationNotice" w:id="1">
    <w:p w14:paraId="5D395C55" w14:textId="77777777" w:rsidR="00624503" w:rsidRDefault="006245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CED14" w14:textId="2BDA296C" w:rsidR="0088016B" w:rsidRDefault="00641A08">
    <w:pPr>
      <w:pStyle w:val="Header"/>
    </w:pPr>
    <w:r>
      <w:rPr>
        <w:noProof/>
      </w:rPr>
      <mc:AlternateContent>
        <mc:Choice Requires="wps">
          <w:drawing>
            <wp:anchor distT="0" distB="0" distL="0" distR="0" simplePos="0" relativeHeight="251658241" behindDoc="0" locked="0" layoutInCell="1" allowOverlap="1" wp14:anchorId="51A52DD8" wp14:editId="7A33AF54">
              <wp:simplePos x="0" y="0"/>
              <wp:positionH relativeFrom="page">
                <wp:align>right</wp:align>
              </wp:positionH>
              <wp:positionV relativeFrom="page">
                <wp:align>top</wp:align>
              </wp:positionV>
              <wp:extent cx="2181225" cy="391160"/>
              <wp:effectExtent l="0" t="0" r="0" b="0"/>
              <wp:wrapNone/>
              <wp:docPr id="20487493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391160"/>
                      </a:xfrm>
                      <a:prstGeom prst="rect">
                        <a:avLst/>
                      </a:prstGeom>
                      <a:noFill/>
                      <a:ln>
                        <a:noFill/>
                      </a:ln>
                    </wps:spPr>
                    <wps:txbx>
                      <w:txbxContent>
                        <w:p w14:paraId="1BF5DFA7" w14:textId="4291BA5F"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1A52DD8" id="_x0000_t202" coordsize="21600,21600" o:spt="202" path="m,l,21600r21600,l21600,xe">
              <v:stroke joinstyle="miter"/>
              <v:path gradientshapeok="t" o:connecttype="rect"/>
            </v:shapetype>
            <v:shape id="Text Box 4" o:spid="_x0000_s1026" type="#_x0000_t202" style="position:absolute;margin-left:120.55pt;margin-top:0;width:171.75pt;height:30.8pt;z-index:251658241;visibility:visible;mso-wrap-style:none;mso-width-percent:0;mso-height-percent:0;mso-wrap-distance-left:0;mso-wrap-distance-top:0;mso-wrap-distance-right:0;mso-wrap-distance-bottom:0;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" filled="f" stroked="f">
              <v:textbox style="mso-fit-shape-to-text:t" inset="0,15pt,20pt,0">
                <w:txbxContent>
                  <w:p w14:paraId="1BF5DFA7" w14:textId="4291BA5F"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07DCC" w14:textId="5C166D35" w:rsidR="0088016B" w:rsidRDefault="00641A08">
    <w:pPr>
      <w:pStyle w:val="Header"/>
    </w:pPr>
    <w:r>
      <w:rPr>
        <w:noProof/>
      </w:rPr>
      <mc:AlternateContent>
        <mc:Choice Requires="wps">
          <w:drawing>
            <wp:anchor distT="0" distB="0" distL="0" distR="0" simplePos="0" relativeHeight="251658242" behindDoc="0" locked="0" layoutInCell="1" allowOverlap="1" wp14:anchorId="5AC8FAF6" wp14:editId="55F967F8">
              <wp:simplePos x="0" y="0"/>
              <wp:positionH relativeFrom="page">
                <wp:align>right</wp:align>
              </wp:positionH>
              <wp:positionV relativeFrom="page">
                <wp:align>top</wp:align>
              </wp:positionV>
              <wp:extent cx="2181225" cy="391160"/>
              <wp:effectExtent l="0" t="0" r="0" b="0"/>
              <wp:wrapNone/>
              <wp:docPr id="8746572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391160"/>
                      </a:xfrm>
                      <a:prstGeom prst="rect">
                        <a:avLst/>
                      </a:prstGeom>
                      <a:noFill/>
                      <a:ln>
                        <a:noFill/>
                      </a:ln>
                    </wps:spPr>
                    <wps:txbx>
                      <w:txbxContent>
                        <w:p w14:paraId="5814CA86" w14:textId="30AA51A5"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C8FAF6" id="_x0000_t202" coordsize="21600,21600" o:spt="202" path="m,l,21600r21600,l21600,xe">
              <v:stroke joinstyle="miter"/>
              <v:path gradientshapeok="t" o:connecttype="rect"/>
            </v:shapetype>
            <v:shape id="Text Box 3" o:spid="_x0000_s1027" type="#_x0000_t202" style="position:absolute;margin-left:120.55pt;margin-top:0;width:171.75pt;height:30.8pt;z-index:251658242;visibility:visible;mso-wrap-style:none;mso-width-percent:0;mso-height-percent:0;mso-wrap-distance-left:0;mso-wrap-distance-top:0;mso-wrap-distance-right:0;mso-wrap-distance-bottom:0;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" filled="f" stroked="f">
              <v:textbox style="mso-fit-shape-to-text:t" inset="0,15pt,20pt,0">
                <w:txbxContent>
                  <w:p w14:paraId="5814CA86" w14:textId="30AA51A5"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FF930" w14:textId="3BB9B7E5" w:rsidR="0088016B" w:rsidRDefault="00641A08">
    <w:pPr>
      <w:pStyle w:val="Header"/>
    </w:pPr>
    <w:r>
      <w:rPr>
        <w:noProof/>
      </w:rPr>
      <mc:AlternateContent>
        <mc:Choice Requires="wps">
          <w:drawing>
            <wp:anchor distT="0" distB="0" distL="0" distR="0" simplePos="0" relativeHeight="251658240" behindDoc="0" locked="0" layoutInCell="1" allowOverlap="1" wp14:anchorId="61F84CE8" wp14:editId="25B56A3F">
              <wp:simplePos x="0" y="0"/>
              <wp:positionH relativeFrom="page">
                <wp:align>right</wp:align>
              </wp:positionH>
              <wp:positionV relativeFrom="page">
                <wp:align>top</wp:align>
              </wp:positionV>
              <wp:extent cx="2181225" cy="391160"/>
              <wp:effectExtent l="0" t="0" r="0" b="0"/>
              <wp:wrapNone/>
              <wp:docPr id="1323663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391160"/>
                      </a:xfrm>
                      <a:prstGeom prst="rect">
                        <a:avLst/>
                      </a:prstGeom>
                      <a:noFill/>
                      <a:ln>
                        <a:noFill/>
                      </a:ln>
                    </wps:spPr>
                    <wps:txbx>
                      <w:txbxContent>
                        <w:p w14:paraId="2D7FA019" w14:textId="142DBC98"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F84CE8" id="_x0000_t202" coordsize="21600,21600" o:spt="202" path="m,l,21600r21600,l21600,xe">
              <v:stroke joinstyle="miter"/>
              <v:path gradientshapeok="t" o:connecttype="rect"/>
            </v:shapetype>
            <v:shape id="Text Box 2" o:spid="_x0000_s1028" type="#_x0000_t202" style="position:absolute;margin-left:120.55pt;margin-top:0;width:171.75pt;height:30.8pt;z-index:251658240;visibility:visible;mso-wrap-style:none;mso-width-percent:0;mso-height-percent:0;mso-wrap-distance-left:0;mso-wrap-distance-top:0;mso-wrap-distance-right:0;mso-wrap-distance-bottom:0;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" filled="f" stroked="f">
              <v:textbox style="mso-fit-shape-to-text:t" inset="0,15pt,20pt,0">
                <w:txbxContent>
                  <w:p w14:paraId="2D7FA019" w14:textId="142DBC98" w:rsidR="0088016B" w:rsidRPr="0088016B" w:rsidRDefault="0088016B" w:rsidP="0088016B">
                    <w:pPr>
                      <w:spacing w:after="0"/>
                      <w:rPr>
                        <w:rFonts w:ascii="Calibri" w:eastAsia="Calibri" w:hAnsi="Calibri" w:cs="Calibri"/>
                        <w:noProof/>
                        <w:color w:val="000000"/>
                        <w:sz w:val="24"/>
                        <w:szCs w:val="24"/>
                      </w:rPr>
                    </w:pPr>
                    <w:r w:rsidRPr="0088016B">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7099"/>
    <w:multiLevelType w:val="multilevel"/>
    <w:tmpl w:val="EC02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14785"/>
    <w:multiLevelType w:val="hybridMultilevel"/>
    <w:tmpl w:val="D23611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5C0E95"/>
    <w:multiLevelType w:val="hybridMultilevel"/>
    <w:tmpl w:val="579669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6A87C06"/>
    <w:multiLevelType w:val="multilevel"/>
    <w:tmpl w:val="8CB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C6F0B"/>
    <w:multiLevelType w:val="hybridMultilevel"/>
    <w:tmpl w:val="F5707896"/>
    <w:lvl w:ilvl="0" w:tplc="F3F6D1C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E7614E"/>
    <w:multiLevelType w:val="hybridMultilevel"/>
    <w:tmpl w:val="F210FB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822AA6"/>
    <w:multiLevelType w:val="multilevel"/>
    <w:tmpl w:val="B1AE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906B8"/>
    <w:multiLevelType w:val="hybridMultilevel"/>
    <w:tmpl w:val="D82485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CC4431D"/>
    <w:multiLevelType w:val="hybridMultilevel"/>
    <w:tmpl w:val="027830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33100158">
    <w:abstractNumId w:val="4"/>
  </w:num>
  <w:num w:numId="2" w16cid:durableId="605968534">
    <w:abstractNumId w:val="2"/>
  </w:num>
  <w:num w:numId="3" w16cid:durableId="1779636654">
    <w:abstractNumId w:val="1"/>
  </w:num>
  <w:num w:numId="4" w16cid:durableId="1637029790">
    <w:abstractNumId w:val="3"/>
  </w:num>
  <w:num w:numId="5" w16cid:durableId="850724366">
    <w:abstractNumId w:val="5"/>
  </w:num>
  <w:num w:numId="6" w16cid:durableId="23096736">
    <w:abstractNumId w:val="7"/>
  </w:num>
  <w:num w:numId="7" w16cid:durableId="770977340">
    <w:abstractNumId w:val="8"/>
  </w:num>
  <w:num w:numId="8" w16cid:durableId="564024624">
    <w:abstractNumId w:val="6"/>
  </w:num>
  <w:num w:numId="9" w16cid:durableId="14158561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ernandes, Richard (he, him, his | il, le, lui)">
    <w15:presenceInfo w15:providerId="AD" w15:userId="S::richard.fernandes@nrcan-rncan.gc.ca::ce6edf3a-7968-4074-9a8f-3a1b4a077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0F"/>
    <w:rsid w:val="000038B9"/>
    <w:rsid w:val="00005A35"/>
    <w:rsid w:val="00006E87"/>
    <w:rsid w:val="00007C46"/>
    <w:rsid w:val="00012B79"/>
    <w:rsid w:val="000137CA"/>
    <w:rsid w:val="0001414F"/>
    <w:rsid w:val="00014AC8"/>
    <w:rsid w:val="00014C0E"/>
    <w:rsid w:val="00014DE6"/>
    <w:rsid w:val="00015C9A"/>
    <w:rsid w:val="00017972"/>
    <w:rsid w:val="00020CEF"/>
    <w:rsid w:val="00020D96"/>
    <w:rsid w:val="00023833"/>
    <w:rsid w:val="00033C8A"/>
    <w:rsid w:val="000355D8"/>
    <w:rsid w:val="00035628"/>
    <w:rsid w:val="00036612"/>
    <w:rsid w:val="000368D2"/>
    <w:rsid w:val="00036B4C"/>
    <w:rsid w:val="00036BAA"/>
    <w:rsid w:val="000410F8"/>
    <w:rsid w:val="00047DF5"/>
    <w:rsid w:val="0005211A"/>
    <w:rsid w:val="000538B6"/>
    <w:rsid w:val="00057EFA"/>
    <w:rsid w:val="000631D4"/>
    <w:rsid w:val="00072FD8"/>
    <w:rsid w:val="000759D0"/>
    <w:rsid w:val="00076AC0"/>
    <w:rsid w:val="00077397"/>
    <w:rsid w:val="000779ED"/>
    <w:rsid w:val="00081B32"/>
    <w:rsid w:val="00083308"/>
    <w:rsid w:val="000853BF"/>
    <w:rsid w:val="0008593E"/>
    <w:rsid w:val="00085E74"/>
    <w:rsid w:val="00090F86"/>
    <w:rsid w:val="000919DA"/>
    <w:rsid w:val="00094739"/>
    <w:rsid w:val="00094983"/>
    <w:rsid w:val="000952C0"/>
    <w:rsid w:val="00095A52"/>
    <w:rsid w:val="00096674"/>
    <w:rsid w:val="000A02A3"/>
    <w:rsid w:val="000A48DC"/>
    <w:rsid w:val="000A5980"/>
    <w:rsid w:val="000B0C03"/>
    <w:rsid w:val="000B198B"/>
    <w:rsid w:val="000B7BCE"/>
    <w:rsid w:val="000C62AD"/>
    <w:rsid w:val="000C7436"/>
    <w:rsid w:val="000C7616"/>
    <w:rsid w:val="000D0694"/>
    <w:rsid w:val="000D582A"/>
    <w:rsid w:val="000D594D"/>
    <w:rsid w:val="000D7F4B"/>
    <w:rsid w:val="000E0421"/>
    <w:rsid w:val="000E1350"/>
    <w:rsid w:val="000E19E7"/>
    <w:rsid w:val="000E253A"/>
    <w:rsid w:val="000E445E"/>
    <w:rsid w:val="000E47B8"/>
    <w:rsid w:val="000E6423"/>
    <w:rsid w:val="000F0425"/>
    <w:rsid w:val="000F3B53"/>
    <w:rsid w:val="000F5B1F"/>
    <w:rsid w:val="00100E8A"/>
    <w:rsid w:val="0010143A"/>
    <w:rsid w:val="00103FA2"/>
    <w:rsid w:val="00104540"/>
    <w:rsid w:val="001048B7"/>
    <w:rsid w:val="00106647"/>
    <w:rsid w:val="001156DF"/>
    <w:rsid w:val="00117317"/>
    <w:rsid w:val="00117416"/>
    <w:rsid w:val="001179B3"/>
    <w:rsid w:val="0012048C"/>
    <w:rsid w:val="00122E01"/>
    <w:rsid w:val="00124E52"/>
    <w:rsid w:val="00132CB0"/>
    <w:rsid w:val="001335DE"/>
    <w:rsid w:val="00133ADB"/>
    <w:rsid w:val="00134053"/>
    <w:rsid w:val="00141613"/>
    <w:rsid w:val="0014544A"/>
    <w:rsid w:val="00147F5A"/>
    <w:rsid w:val="0015368D"/>
    <w:rsid w:val="001634EA"/>
    <w:rsid w:val="00164E4A"/>
    <w:rsid w:val="0016639D"/>
    <w:rsid w:val="00166F2B"/>
    <w:rsid w:val="00171CC7"/>
    <w:rsid w:val="001745BF"/>
    <w:rsid w:val="00174F5A"/>
    <w:rsid w:val="00181F7A"/>
    <w:rsid w:val="001844C6"/>
    <w:rsid w:val="0018600B"/>
    <w:rsid w:val="00187864"/>
    <w:rsid w:val="00191515"/>
    <w:rsid w:val="00192570"/>
    <w:rsid w:val="001942EE"/>
    <w:rsid w:val="001944FC"/>
    <w:rsid w:val="001A0B25"/>
    <w:rsid w:val="001A1E2B"/>
    <w:rsid w:val="001A47CC"/>
    <w:rsid w:val="001B2BF8"/>
    <w:rsid w:val="001C342A"/>
    <w:rsid w:val="001C4255"/>
    <w:rsid w:val="001C607A"/>
    <w:rsid w:val="001D00A0"/>
    <w:rsid w:val="001D020F"/>
    <w:rsid w:val="001D0A4A"/>
    <w:rsid w:val="001D4A9E"/>
    <w:rsid w:val="001D6CCE"/>
    <w:rsid w:val="001E0E7A"/>
    <w:rsid w:val="001E439A"/>
    <w:rsid w:val="001E4EEA"/>
    <w:rsid w:val="001E6D80"/>
    <w:rsid w:val="001E7AF5"/>
    <w:rsid w:val="001F4F33"/>
    <w:rsid w:val="001F6732"/>
    <w:rsid w:val="001F6AFC"/>
    <w:rsid w:val="002022D6"/>
    <w:rsid w:val="002029EB"/>
    <w:rsid w:val="00202A1C"/>
    <w:rsid w:val="00203115"/>
    <w:rsid w:val="00203A6E"/>
    <w:rsid w:val="002045E9"/>
    <w:rsid w:val="0020547B"/>
    <w:rsid w:val="00205E50"/>
    <w:rsid w:val="00211231"/>
    <w:rsid w:val="00211571"/>
    <w:rsid w:val="002135FA"/>
    <w:rsid w:val="0021376C"/>
    <w:rsid w:val="002150EE"/>
    <w:rsid w:val="00215554"/>
    <w:rsid w:val="002157CE"/>
    <w:rsid w:val="00217ED3"/>
    <w:rsid w:val="00222D71"/>
    <w:rsid w:val="002253D3"/>
    <w:rsid w:val="00226B97"/>
    <w:rsid w:val="00231F8F"/>
    <w:rsid w:val="002339E0"/>
    <w:rsid w:val="002347B5"/>
    <w:rsid w:val="00235ADC"/>
    <w:rsid w:val="00240902"/>
    <w:rsid w:val="00242E00"/>
    <w:rsid w:val="00243454"/>
    <w:rsid w:val="00250A2F"/>
    <w:rsid w:val="00251159"/>
    <w:rsid w:val="0025133B"/>
    <w:rsid w:val="00252DAD"/>
    <w:rsid w:val="00253825"/>
    <w:rsid w:val="00254A9D"/>
    <w:rsid w:val="00255EAC"/>
    <w:rsid w:val="00256456"/>
    <w:rsid w:val="00256B52"/>
    <w:rsid w:val="0025701B"/>
    <w:rsid w:val="00257755"/>
    <w:rsid w:val="00257C2B"/>
    <w:rsid w:val="00264173"/>
    <w:rsid w:val="00264937"/>
    <w:rsid w:val="00275A4B"/>
    <w:rsid w:val="00276654"/>
    <w:rsid w:val="00280E1C"/>
    <w:rsid w:val="00281F95"/>
    <w:rsid w:val="0028241E"/>
    <w:rsid w:val="00286AF1"/>
    <w:rsid w:val="0028708C"/>
    <w:rsid w:val="00290C80"/>
    <w:rsid w:val="0029116A"/>
    <w:rsid w:val="002918CC"/>
    <w:rsid w:val="00293757"/>
    <w:rsid w:val="002959D4"/>
    <w:rsid w:val="00295FEB"/>
    <w:rsid w:val="002973F3"/>
    <w:rsid w:val="002A3373"/>
    <w:rsid w:val="002A500A"/>
    <w:rsid w:val="002A5DC4"/>
    <w:rsid w:val="002B0F73"/>
    <w:rsid w:val="002B1E74"/>
    <w:rsid w:val="002B2785"/>
    <w:rsid w:val="002B3A94"/>
    <w:rsid w:val="002B4FB9"/>
    <w:rsid w:val="002C086D"/>
    <w:rsid w:val="002C2D47"/>
    <w:rsid w:val="002C4CE6"/>
    <w:rsid w:val="002C7DD4"/>
    <w:rsid w:val="002D2FAC"/>
    <w:rsid w:val="002D4333"/>
    <w:rsid w:val="002D61BF"/>
    <w:rsid w:val="002D7C02"/>
    <w:rsid w:val="002E12C8"/>
    <w:rsid w:val="002E5B23"/>
    <w:rsid w:val="002E6B8D"/>
    <w:rsid w:val="002F1B85"/>
    <w:rsid w:val="002F3305"/>
    <w:rsid w:val="002F37FC"/>
    <w:rsid w:val="002F6B6D"/>
    <w:rsid w:val="00300268"/>
    <w:rsid w:val="00304471"/>
    <w:rsid w:val="00304512"/>
    <w:rsid w:val="00306C2F"/>
    <w:rsid w:val="00307155"/>
    <w:rsid w:val="00307B1D"/>
    <w:rsid w:val="00310CA4"/>
    <w:rsid w:val="00311CF1"/>
    <w:rsid w:val="00313249"/>
    <w:rsid w:val="003178AA"/>
    <w:rsid w:val="00320029"/>
    <w:rsid w:val="00321328"/>
    <w:rsid w:val="00326E91"/>
    <w:rsid w:val="00333527"/>
    <w:rsid w:val="00334CFE"/>
    <w:rsid w:val="00337D9A"/>
    <w:rsid w:val="0035114F"/>
    <w:rsid w:val="00351473"/>
    <w:rsid w:val="00352FEA"/>
    <w:rsid w:val="00354837"/>
    <w:rsid w:val="00355103"/>
    <w:rsid w:val="00356F2E"/>
    <w:rsid w:val="00357E8A"/>
    <w:rsid w:val="00357EF6"/>
    <w:rsid w:val="00360639"/>
    <w:rsid w:val="00361183"/>
    <w:rsid w:val="0036175F"/>
    <w:rsid w:val="00362BD7"/>
    <w:rsid w:val="00363473"/>
    <w:rsid w:val="00365384"/>
    <w:rsid w:val="00367851"/>
    <w:rsid w:val="00371B04"/>
    <w:rsid w:val="0037368A"/>
    <w:rsid w:val="00374EE7"/>
    <w:rsid w:val="00375BAA"/>
    <w:rsid w:val="00376B30"/>
    <w:rsid w:val="00382620"/>
    <w:rsid w:val="0038324E"/>
    <w:rsid w:val="0038369D"/>
    <w:rsid w:val="00384249"/>
    <w:rsid w:val="003846BF"/>
    <w:rsid w:val="00387D38"/>
    <w:rsid w:val="003912CF"/>
    <w:rsid w:val="00392D89"/>
    <w:rsid w:val="00395E80"/>
    <w:rsid w:val="003968DE"/>
    <w:rsid w:val="003A1DC7"/>
    <w:rsid w:val="003A43A2"/>
    <w:rsid w:val="003A464E"/>
    <w:rsid w:val="003A466C"/>
    <w:rsid w:val="003A615A"/>
    <w:rsid w:val="003A6E1D"/>
    <w:rsid w:val="003A7585"/>
    <w:rsid w:val="003A78FF"/>
    <w:rsid w:val="003B06BA"/>
    <w:rsid w:val="003C3183"/>
    <w:rsid w:val="003C32E1"/>
    <w:rsid w:val="003C3A06"/>
    <w:rsid w:val="003C4403"/>
    <w:rsid w:val="003C5434"/>
    <w:rsid w:val="003C7A90"/>
    <w:rsid w:val="003D2C14"/>
    <w:rsid w:val="003D41C1"/>
    <w:rsid w:val="003D516C"/>
    <w:rsid w:val="003D6628"/>
    <w:rsid w:val="003D787B"/>
    <w:rsid w:val="003E2577"/>
    <w:rsid w:val="003E25F3"/>
    <w:rsid w:val="003E4072"/>
    <w:rsid w:val="003E66DC"/>
    <w:rsid w:val="003E6808"/>
    <w:rsid w:val="003F54A3"/>
    <w:rsid w:val="00400A55"/>
    <w:rsid w:val="00400ADF"/>
    <w:rsid w:val="00405E16"/>
    <w:rsid w:val="0040722B"/>
    <w:rsid w:val="00411142"/>
    <w:rsid w:val="00412268"/>
    <w:rsid w:val="00417FE4"/>
    <w:rsid w:val="00420D28"/>
    <w:rsid w:val="00422421"/>
    <w:rsid w:val="004268AC"/>
    <w:rsid w:val="0043047D"/>
    <w:rsid w:val="00430CF3"/>
    <w:rsid w:val="00431595"/>
    <w:rsid w:val="00432917"/>
    <w:rsid w:val="0043383B"/>
    <w:rsid w:val="0043767F"/>
    <w:rsid w:val="0043782B"/>
    <w:rsid w:val="004426D3"/>
    <w:rsid w:val="00443A6B"/>
    <w:rsid w:val="00444C3C"/>
    <w:rsid w:val="00444EC0"/>
    <w:rsid w:val="00445F38"/>
    <w:rsid w:val="00446BB3"/>
    <w:rsid w:val="00446DAE"/>
    <w:rsid w:val="00451F2A"/>
    <w:rsid w:val="004536B3"/>
    <w:rsid w:val="004541E0"/>
    <w:rsid w:val="00454689"/>
    <w:rsid w:val="00460A32"/>
    <w:rsid w:val="0046101C"/>
    <w:rsid w:val="004612C6"/>
    <w:rsid w:val="00461ED2"/>
    <w:rsid w:val="004649DB"/>
    <w:rsid w:val="00471723"/>
    <w:rsid w:val="00471924"/>
    <w:rsid w:val="00472FEC"/>
    <w:rsid w:val="00474135"/>
    <w:rsid w:val="004745F4"/>
    <w:rsid w:val="00476058"/>
    <w:rsid w:val="004779F2"/>
    <w:rsid w:val="004801DF"/>
    <w:rsid w:val="004809FD"/>
    <w:rsid w:val="00481C29"/>
    <w:rsid w:val="004838C0"/>
    <w:rsid w:val="0048423E"/>
    <w:rsid w:val="00487A44"/>
    <w:rsid w:val="00491E9E"/>
    <w:rsid w:val="00491F50"/>
    <w:rsid w:val="004928D8"/>
    <w:rsid w:val="00492A8E"/>
    <w:rsid w:val="0049302E"/>
    <w:rsid w:val="00493616"/>
    <w:rsid w:val="00493D2A"/>
    <w:rsid w:val="004954D3"/>
    <w:rsid w:val="004A08E9"/>
    <w:rsid w:val="004A10BC"/>
    <w:rsid w:val="004A390D"/>
    <w:rsid w:val="004A415C"/>
    <w:rsid w:val="004A64C5"/>
    <w:rsid w:val="004B1C54"/>
    <w:rsid w:val="004B2DFC"/>
    <w:rsid w:val="004B5010"/>
    <w:rsid w:val="004B53D9"/>
    <w:rsid w:val="004B583C"/>
    <w:rsid w:val="004B7A08"/>
    <w:rsid w:val="004C0E18"/>
    <w:rsid w:val="004C1B88"/>
    <w:rsid w:val="004C3967"/>
    <w:rsid w:val="004C3C86"/>
    <w:rsid w:val="004C40E1"/>
    <w:rsid w:val="004C5B0B"/>
    <w:rsid w:val="004C65DD"/>
    <w:rsid w:val="004C7832"/>
    <w:rsid w:val="004D0AF4"/>
    <w:rsid w:val="004D1D41"/>
    <w:rsid w:val="004D2F1C"/>
    <w:rsid w:val="004D3E64"/>
    <w:rsid w:val="004D4396"/>
    <w:rsid w:val="004D46FA"/>
    <w:rsid w:val="004D760E"/>
    <w:rsid w:val="004E0D6E"/>
    <w:rsid w:val="004E16FA"/>
    <w:rsid w:val="004E2980"/>
    <w:rsid w:val="004E354F"/>
    <w:rsid w:val="004E42B1"/>
    <w:rsid w:val="004E52D0"/>
    <w:rsid w:val="004F3651"/>
    <w:rsid w:val="004F6244"/>
    <w:rsid w:val="004F7485"/>
    <w:rsid w:val="004F74A7"/>
    <w:rsid w:val="005008C8"/>
    <w:rsid w:val="0050173E"/>
    <w:rsid w:val="00505CED"/>
    <w:rsid w:val="00505FEE"/>
    <w:rsid w:val="00510C94"/>
    <w:rsid w:val="00512C92"/>
    <w:rsid w:val="005143F3"/>
    <w:rsid w:val="005251BE"/>
    <w:rsid w:val="00526217"/>
    <w:rsid w:val="0052758B"/>
    <w:rsid w:val="00530864"/>
    <w:rsid w:val="00534714"/>
    <w:rsid w:val="00534AAD"/>
    <w:rsid w:val="005436B4"/>
    <w:rsid w:val="0054770D"/>
    <w:rsid w:val="00547899"/>
    <w:rsid w:val="005507E9"/>
    <w:rsid w:val="00551CAD"/>
    <w:rsid w:val="00552296"/>
    <w:rsid w:val="0055256A"/>
    <w:rsid w:val="005532E4"/>
    <w:rsid w:val="005536C5"/>
    <w:rsid w:val="00553FE8"/>
    <w:rsid w:val="005547B1"/>
    <w:rsid w:val="00555667"/>
    <w:rsid w:val="00556609"/>
    <w:rsid w:val="005568AE"/>
    <w:rsid w:val="00561457"/>
    <w:rsid w:val="00563C5A"/>
    <w:rsid w:val="00565A0C"/>
    <w:rsid w:val="0057014B"/>
    <w:rsid w:val="0057057C"/>
    <w:rsid w:val="00570E09"/>
    <w:rsid w:val="005711E3"/>
    <w:rsid w:val="005720FB"/>
    <w:rsid w:val="0057371D"/>
    <w:rsid w:val="00573BFC"/>
    <w:rsid w:val="005744A5"/>
    <w:rsid w:val="00574913"/>
    <w:rsid w:val="005803FF"/>
    <w:rsid w:val="005861EC"/>
    <w:rsid w:val="00587A28"/>
    <w:rsid w:val="00594FAE"/>
    <w:rsid w:val="00596332"/>
    <w:rsid w:val="0059765A"/>
    <w:rsid w:val="005A1385"/>
    <w:rsid w:val="005A1505"/>
    <w:rsid w:val="005A3D5C"/>
    <w:rsid w:val="005A420F"/>
    <w:rsid w:val="005A627C"/>
    <w:rsid w:val="005A67E4"/>
    <w:rsid w:val="005A6AF6"/>
    <w:rsid w:val="005B05F4"/>
    <w:rsid w:val="005B30B1"/>
    <w:rsid w:val="005B3551"/>
    <w:rsid w:val="005B3593"/>
    <w:rsid w:val="005B3C7A"/>
    <w:rsid w:val="005B441A"/>
    <w:rsid w:val="005B4693"/>
    <w:rsid w:val="005B69A3"/>
    <w:rsid w:val="005B7B47"/>
    <w:rsid w:val="005C08F1"/>
    <w:rsid w:val="005C0AB2"/>
    <w:rsid w:val="005C2DFC"/>
    <w:rsid w:val="005C3B40"/>
    <w:rsid w:val="005C4CC1"/>
    <w:rsid w:val="005C4FE2"/>
    <w:rsid w:val="005C5AD1"/>
    <w:rsid w:val="005C7E78"/>
    <w:rsid w:val="005D2137"/>
    <w:rsid w:val="005D2DBB"/>
    <w:rsid w:val="005D4289"/>
    <w:rsid w:val="005D482B"/>
    <w:rsid w:val="005D4CDA"/>
    <w:rsid w:val="005D6CB4"/>
    <w:rsid w:val="005E2631"/>
    <w:rsid w:val="005E35BF"/>
    <w:rsid w:val="005E3877"/>
    <w:rsid w:val="005E4047"/>
    <w:rsid w:val="005E5E6F"/>
    <w:rsid w:val="005E6815"/>
    <w:rsid w:val="005F0FAF"/>
    <w:rsid w:val="005F1BD9"/>
    <w:rsid w:val="00600652"/>
    <w:rsid w:val="00601C08"/>
    <w:rsid w:val="00603335"/>
    <w:rsid w:val="00604A54"/>
    <w:rsid w:val="0060649E"/>
    <w:rsid w:val="006113FE"/>
    <w:rsid w:val="00611877"/>
    <w:rsid w:val="006139B6"/>
    <w:rsid w:val="00613EAF"/>
    <w:rsid w:val="00616C9D"/>
    <w:rsid w:val="006179C8"/>
    <w:rsid w:val="00617BFC"/>
    <w:rsid w:val="00620037"/>
    <w:rsid w:val="006207C1"/>
    <w:rsid w:val="00621B24"/>
    <w:rsid w:val="00624503"/>
    <w:rsid w:val="0062552C"/>
    <w:rsid w:val="00627B19"/>
    <w:rsid w:val="0063208D"/>
    <w:rsid w:val="006329B3"/>
    <w:rsid w:val="00636520"/>
    <w:rsid w:val="00637B1A"/>
    <w:rsid w:val="00641A08"/>
    <w:rsid w:val="00643F85"/>
    <w:rsid w:val="00644ABA"/>
    <w:rsid w:val="0064615A"/>
    <w:rsid w:val="00651349"/>
    <w:rsid w:val="006558F8"/>
    <w:rsid w:val="0066028D"/>
    <w:rsid w:val="00662FAB"/>
    <w:rsid w:val="00664CB9"/>
    <w:rsid w:val="00665B75"/>
    <w:rsid w:val="006710C5"/>
    <w:rsid w:val="00672494"/>
    <w:rsid w:val="00672853"/>
    <w:rsid w:val="0067299B"/>
    <w:rsid w:val="00676F09"/>
    <w:rsid w:val="00677064"/>
    <w:rsid w:val="00680F48"/>
    <w:rsid w:val="00681EC5"/>
    <w:rsid w:val="0068267E"/>
    <w:rsid w:val="00683532"/>
    <w:rsid w:val="00687208"/>
    <w:rsid w:val="00690469"/>
    <w:rsid w:val="00693F57"/>
    <w:rsid w:val="0069627C"/>
    <w:rsid w:val="00696715"/>
    <w:rsid w:val="006A36C6"/>
    <w:rsid w:val="006A5E4A"/>
    <w:rsid w:val="006A5E94"/>
    <w:rsid w:val="006B0323"/>
    <w:rsid w:val="006B5113"/>
    <w:rsid w:val="006B5EC8"/>
    <w:rsid w:val="006B6F16"/>
    <w:rsid w:val="006C3D15"/>
    <w:rsid w:val="006C41F5"/>
    <w:rsid w:val="006C70AD"/>
    <w:rsid w:val="006D329B"/>
    <w:rsid w:val="006D58F1"/>
    <w:rsid w:val="006D62B6"/>
    <w:rsid w:val="006D6C65"/>
    <w:rsid w:val="006E000C"/>
    <w:rsid w:val="006E08C3"/>
    <w:rsid w:val="006E3F3D"/>
    <w:rsid w:val="006E4399"/>
    <w:rsid w:val="006E624A"/>
    <w:rsid w:val="006E74E0"/>
    <w:rsid w:val="006F17D0"/>
    <w:rsid w:val="006F40A8"/>
    <w:rsid w:val="006F4AE9"/>
    <w:rsid w:val="006F4B9E"/>
    <w:rsid w:val="006F6109"/>
    <w:rsid w:val="006F6D8E"/>
    <w:rsid w:val="00702F02"/>
    <w:rsid w:val="00704632"/>
    <w:rsid w:val="00707647"/>
    <w:rsid w:val="00710207"/>
    <w:rsid w:val="00710486"/>
    <w:rsid w:val="0071307B"/>
    <w:rsid w:val="00713A63"/>
    <w:rsid w:val="00716373"/>
    <w:rsid w:val="00716665"/>
    <w:rsid w:val="00716D04"/>
    <w:rsid w:val="00722D5F"/>
    <w:rsid w:val="007237FC"/>
    <w:rsid w:val="007279ED"/>
    <w:rsid w:val="0073035F"/>
    <w:rsid w:val="00731C5C"/>
    <w:rsid w:val="00732682"/>
    <w:rsid w:val="007373C0"/>
    <w:rsid w:val="00740655"/>
    <w:rsid w:val="00743553"/>
    <w:rsid w:val="00747931"/>
    <w:rsid w:val="00750446"/>
    <w:rsid w:val="00750FD6"/>
    <w:rsid w:val="007517F0"/>
    <w:rsid w:val="007526E1"/>
    <w:rsid w:val="00753C57"/>
    <w:rsid w:val="007566BC"/>
    <w:rsid w:val="007651C9"/>
    <w:rsid w:val="007703AC"/>
    <w:rsid w:val="00772BC5"/>
    <w:rsid w:val="00773A5F"/>
    <w:rsid w:val="00773D10"/>
    <w:rsid w:val="00775E90"/>
    <w:rsid w:val="00777DFB"/>
    <w:rsid w:val="00780024"/>
    <w:rsid w:val="00780065"/>
    <w:rsid w:val="00780852"/>
    <w:rsid w:val="00780A80"/>
    <w:rsid w:val="00781F1B"/>
    <w:rsid w:val="00783769"/>
    <w:rsid w:val="007864A8"/>
    <w:rsid w:val="0078685C"/>
    <w:rsid w:val="00791978"/>
    <w:rsid w:val="00793D1D"/>
    <w:rsid w:val="007953C2"/>
    <w:rsid w:val="00795E79"/>
    <w:rsid w:val="00795F02"/>
    <w:rsid w:val="00796C2F"/>
    <w:rsid w:val="0079790B"/>
    <w:rsid w:val="007A167C"/>
    <w:rsid w:val="007A3658"/>
    <w:rsid w:val="007A3981"/>
    <w:rsid w:val="007A3A12"/>
    <w:rsid w:val="007A5BFC"/>
    <w:rsid w:val="007A664E"/>
    <w:rsid w:val="007A7FA5"/>
    <w:rsid w:val="007B376C"/>
    <w:rsid w:val="007B38CD"/>
    <w:rsid w:val="007B4125"/>
    <w:rsid w:val="007B45EC"/>
    <w:rsid w:val="007B528B"/>
    <w:rsid w:val="007B556D"/>
    <w:rsid w:val="007B63C8"/>
    <w:rsid w:val="007C1942"/>
    <w:rsid w:val="007C1B14"/>
    <w:rsid w:val="007C1CCB"/>
    <w:rsid w:val="007C7534"/>
    <w:rsid w:val="007D124C"/>
    <w:rsid w:val="007D3260"/>
    <w:rsid w:val="007D3621"/>
    <w:rsid w:val="007D46AF"/>
    <w:rsid w:val="007D5AA0"/>
    <w:rsid w:val="007D5EB2"/>
    <w:rsid w:val="007D6A2A"/>
    <w:rsid w:val="007D6A6A"/>
    <w:rsid w:val="007E106E"/>
    <w:rsid w:val="007E2720"/>
    <w:rsid w:val="007E2B5E"/>
    <w:rsid w:val="007E5176"/>
    <w:rsid w:val="007E6AD9"/>
    <w:rsid w:val="007E7181"/>
    <w:rsid w:val="007F062F"/>
    <w:rsid w:val="007F20E7"/>
    <w:rsid w:val="007F2A96"/>
    <w:rsid w:val="007F3066"/>
    <w:rsid w:val="007F41BC"/>
    <w:rsid w:val="007F6DF7"/>
    <w:rsid w:val="007F755F"/>
    <w:rsid w:val="00800946"/>
    <w:rsid w:val="00800F36"/>
    <w:rsid w:val="008043AF"/>
    <w:rsid w:val="00804EB0"/>
    <w:rsid w:val="008073ED"/>
    <w:rsid w:val="008077A3"/>
    <w:rsid w:val="0080793E"/>
    <w:rsid w:val="008110EC"/>
    <w:rsid w:val="00811455"/>
    <w:rsid w:val="008165C7"/>
    <w:rsid w:val="00816DAF"/>
    <w:rsid w:val="00817FED"/>
    <w:rsid w:val="00821229"/>
    <w:rsid w:val="00821A10"/>
    <w:rsid w:val="008259B8"/>
    <w:rsid w:val="00827D54"/>
    <w:rsid w:val="00831A1C"/>
    <w:rsid w:val="008353AC"/>
    <w:rsid w:val="0083614E"/>
    <w:rsid w:val="00840122"/>
    <w:rsid w:val="008407CE"/>
    <w:rsid w:val="00840A8A"/>
    <w:rsid w:val="00843039"/>
    <w:rsid w:val="00845832"/>
    <w:rsid w:val="00845886"/>
    <w:rsid w:val="008500EE"/>
    <w:rsid w:val="0085073A"/>
    <w:rsid w:val="00852C40"/>
    <w:rsid w:val="00852CE5"/>
    <w:rsid w:val="00852E55"/>
    <w:rsid w:val="0085383C"/>
    <w:rsid w:val="00860020"/>
    <w:rsid w:val="00860D93"/>
    <w:rsid w:val="008625BA"/>
    <w:rsid w:val="0086358D"/>
    <w:rsid w:val="00864D8D"/>
    <w:rsid w:val="0086672C"/>
    <w:rsid w:val="008704FD"/>
    <w:rsid w:val="0087069F"/>
    <w:rsid w:val="00872087"/>
    <w:rsid w:val="0087294A"/>
    <w:rsid w:val="008771CD"/>
    <w:rsid w:val="00877332"/>
    <w:rsid w:val="0088016B"/>
    <w:rsid w:val="00881F8B"/>
    <w:rsid w:val="0088214F"/>
    <w:rsid w:val="00882AE6"/>
    <w:rsid w:val="00883930"/>
    <w:rsid w:val="00883A4C"/>
    <w:rsid w:val="00884251"/>
    <w:rsid w:val="008940C2"/>
    <w:rsid w:val="008947D1"/>
    <w:rsid w:val="0089521C"/>
    <w:rsid w:val="008A0200"/>
    <w:rsid w:val="008A163E"/>
    <w:rsid w:val="008A2E87"/>
    <w:rsid w:val="008A2F0C"/>
    <w:rsid w:val="008A699F"/>
    <w:rsid w:val="008B55F4"/>
    <w:rsid w:val="008B595C"/>
    <w:rsid w:val="008B61EC"/>
    <w:rsid w:val="008B6B0F"/>
    <w:rsid w:val="008C005F"/>
    <w:rsid w:val="008C336E"/>
    <w:rsid w:val="008C33C9"/>
    <w:rsid w:val="008C70FA"/>
    <w:rsid w:val="008D1BBD"/>
    <w:rsid w:val="008D1EFC"/>
    <w:rsid w:val="008D2C58"/>
    <w:rsid w:val="008D2CE7"/>
    <w:rsid w:val="008D4C1A"/>
    <w:rsid w:val="008E7461"/>
    <w:rsid w:val="008F0958"/>
    <w:rsid w:val="008F0B48"/>
    <w:rsid w:val="008F2865"/>
    <w:rsid w:val="008F2D0D"/>
    <w:rsid w:val="008F3123"/>
    <w:rsid w:val="008F3F3B"/>
    <w:rsid w:val="008F5047"/>
    <w:rsid w:val="008F576E"/>
    <w:rsid w:val="00900F14"/>
    <w:rsid w:val="009045AB"/>
    <w:rsid w:val="009069FA"/>
    <w:rsid w:val="00906C19"/>
    <w:rsid w:val="00911FAF"/>
    <w:rsid w:val="00913EA2"/>
    <w:rsid w:val="009162AE"/>
    <w:rsid w:val="00917C7F"/>
    <w:rsid w:val="00921EAD"/>
    <w:rsid w:val="00923568"/>
    <w:rsid w:val="00923A95"/>
    <w:rsid w:val="0092486C"/>
    <w:rsid w:val="00930265"/>
    <w:rsid w:val="00932765"/>
    <w:rsid w:val="009329CD"/>
    <w:rsid w:val="00932E13"/>
    <w:rsid w:val="00933CE6"/>
    <w:rsid w:val="00933CFB"/>
    <w:rsid w:val="00934A73"/>
    <w:rsid w:val="00934F55"/>
    <w:rsid w:val="00935B30"/>
    <w:rsid w:val="00937E40"/>
    <w:rsid w:val="00942392"/>
    <w:rsid w:val="00942DCC"/>
    <w:rsid w:val="0094512B"/>
    <w:rsid w:val="009545F2"/>
    <w:rsid w:val="00954D65"/>
    <w:rsid w:val="00961E4E"/>
    <w:rsid w:val="00962FE9"/>
    <w:rsid w:val="00965333"/>
    <w:rsid w:val="00965E1D"/>
    <w:rsid w:val="00970E0D"/>
    <w:rsid w:val="009717B8"/>
    <w:rsid w:val="0097184D"/>
    <w:rsid w:val="00972F23"/>
    <w:rsid w:val="00977C76"/>
    <w:rsid w:val="009820A6"/>
    <w:rsid w:val="009952E1"/>
    <w:rsid w:val="0099724B"/>
    <w:rsid w:val="00997952"/>
    <w:rsid w:val="009A037C"/>
    <w:rsid w:val="009A6E03"/>
    <w:rsid w:val="009B0375"/>
    <w:rsid w:val="009B1ED5"/>
    <w:rsid w:val="009B5C72"/>
    <w:rsid w:val="009C01E3"/>
    <w:rsid w:val="009C1D83"/>
    <w:rsid w:val="009C284A"/>
    <w:rsid w:val="009C494E"/>
    <w:rsid w:val="009D0A33"/>
    <w:rsid w:val="009D12EC"/>
    <w:rsid w:val="009D3656"/>
    <w:rsid w:val="009D3A1D"/>
    <w:rsid w:val="009E0714"/>
    <w:rsid w:val="009E3E02"/>
    <w:rsid w:val="009E440D"/>
    <w:rsid w:val="009E5E60"/>
    <w:rsid w:val="009E5E7F"/>
    <w:rsid w:val="009E7814"/>
    <w:rsid w:val="00A0016F"/>
    <w:rsid w:val="00A01553"/>
    <w:rsid w:val="00A01614"/>
    <w:rsid w:val="00A02F8B"/>
    <w:rsid w:val="00A06479"/>
    <w:rsid w:val="00A10F2B"/>
    <w:rsid w:val="00A1634F"/>
    <w:rsid w:val="00A166EF"/>
    <w:rsid w:val="00A16AD7"/>
    <w:rsid w:val="00A21731"/>
    <w:rsid w:val="00A21E0A"/>
    <w:rsid w:val="00A243D2"/>
    <w:rsid w:val="00A2704F"/>
    <w:rsid w:val="00A32DF4"/>
    <w:rsid w:val="00A35015"/>
    <w:rsid w:val="00A3532F"/>
    <w:rsid w:val="00A41319"/>
    <w:rsid w:val="00A41325"/>
    <w:rsid w:val="00A41A10"/>
    <w:rsid w:val="00A42FFF"/>
    <w:rsid w:val="00A45119"/>
    <w:rsid w:val="00A455C9"/>
    <w:rsid w:val="00A458FB"/>
    <w:rsid w:val="00A45945"/>
    <w:rsid w:val="00A45FB1"/>
    <w:rsid w:val="00A50B24"/>
    <w:rsid w:val="00A52050"/>
    <w:rsid w:val="00A52485"/>
    <w:rsid w:val="00A5437A"/>
    <w:rsid w:val="00A57EAA"/>
    <w:rsid w:val="00A61ED1"/>
    <w:rsid w:val="00A6346F"/>
    <w:rsid w:val="00A644E4"/>
    <w:rsid w:val="00A67B15"/>
    <w:rsid w:val="00A67B3E"/>
    <w:rsid w:val="00A7373C"/>
    <w:rsid w:val="00A7548D"/>
    <w:rsid w:val="00A755FF"/>
    <w:rsid w:val="00A75B22"/>
    <w:rsid w:val="00A76877"/>
    <w:rsid w:val="00A76C46"/>
    <w:rsid w:val="00A77F62"/>
    <w:rsid w:val="00A8324C"/>
    <w:rsid w:val="00A8424C"/>
    <w:rsid w:val="00A914B6"/>
    <w:rsid w:val="00A95B6A"/>
    <w:rsid w:val="00A96FFF"/>
    <w:rsid w:val="00A9710F"/>
    <w:rsid w:val="00A9714C"/>
    <w:rsid w:val="00AA3031"/>
    <w:rsid w:val="00AA402B"/>
    <w:rsid w:val="00AA4B5D"/>
    <w:rsid w:val="00AA5247"/>
    <w:rsid w:val="00AA581A"/>
    <w:rsid w:val="00AA5EB5"/>
    <w:rsid w:val="00AA67C2"/>
    <w:rsid w:val="00AB02A1"/>
    <w:rsid w:val="00AB171C"/>
    <w:rsid w:val="00AB6522"/>
    <w:rsid w:val="00AB7453"/>
    <w:rsid w:val="00AB7A7E"/>
    <w:rsid w:val="00AC21EB"/>
    <w:rsid w:val="00AC3EBA"/>
    <w:rsid w:val="00AC45C7"/>
    <w:rsid w:val="00AC4A22"/>
    <w:rsid w:val="00AC6476"/>
    <w:rsid w:val="00AC7328"/>
    <w:rsid w:val="00AD097E"/>
    <w:rsid w:val="00AD0A53"/>
    <w:rsid w:val="00AD0AF3"/>
    <w:rsid w:val="00AD2A61"/>
    <w:rsid w:val="00AD382C"/>
    <w:rsid w:val="00AD3C35"/>
    <w:rsid w:val="00AD5E7D"/>
    <w:rsid w:val="00AD6DF4"/>
    <w:rsid w:val="00AE05CF"/>
    <w:rsid w:val="00AE4922"/>
    <w:rsid w:val="00AE7067"/>
    <w:rsid w:val="00AE729C"/>
    <w:rsid w:val="00AE7AA5"/>
    <w:rsid w:val="00AE7EE2"/>
    <w:rsid w:val="00AF0A31"/>
    <w:rsid w:val="00AF108D"/>
    <w:rsid w:val="00AF2638"/>
    <w:rsid w:val="00AF4978"/>
    <w:rsid w:val="00AF75EE"/>
    <w:rsid w:val="00B0010E"/>
    <w:rsid w:val="00B05416"/>
    <w:rsid w:val="00B100A4"/>
    <w:rsid w:val="00B103B9"/>
    <w:rsid w:val="00B1371B"/>
    <w:rsid w:val="00B151EA"/>
    <w:rsid w:val="00B205D3"/>
    <w:rsid w:val="00B21D77"/>
    <w:rsid w:val="00B25746"/>
    <w:rsid w:val="00B3161F"/>
    <w:rsid w:val="00B31681"/>
    <w:rsid w:val="00B31A45"/>
    <w:rsid w:val="00B320B7"/>
    <w:rsid w:val="00B321FE"/>
    <w:rsid w:val="00B32718"/>
    <w:rsid w:val="00B32727"/>
    <w:rsid w:val="00B3298D"/>
    <w:rsid w:val="00B366CF"/>
    <w:rsid w:val="00B405D6"/>
    <w:rsid w:val="00B40E67"/>
    <w:rsid w:val="00B41079"/>
    <w:rsid w:val="00B4146F"/>
    <w:rsid w:val="00B43C18"/>
    <w:rsid w:val="00B440EC"/>
    <w:rsid w:val="00B466D3"/>
    <w:rsid w:val="00B50E1B"/>
    <w:rsid w:val="00B516EE"/>
    <w:rsid w:val="00B51924"/>
    <w:rsid w:val="00B541B5"/>
    <w:rsid w:val="00B569EB"/>
    <w:rsid w:val="00B63D67"/>
    <w:rsid w:val="00B65903"/>
    <w:rsid w:val="00B6791C"/>
    <w:rsid w:val="00B71653"/>
    <w:rsid w:val="00B72A65"/>
    <w:rsid w:val="00B73151"/>
    <w:rsid w:val="00B73D8A"/>
    <w:rsid w:val="00B777F8"/>
    <w:rsid w:val="00B80424"/>
    <w:rsid w:val="00B83F38"/>
    <w:rsid w:val="00B84435"/>
    <w:rsid w:val="00B84BC0"/>
    <w:rsid w:val="00B85996"/>
    <w:rsid w:val="00B8681B"/>
    <w:rsid w:val="00B91656"/>
    <w:rsid w:val="00B92423"/>
    <w:rsid w:val="00B932BE"/>
    <w:rsid w:val="00B94C6F"/>
    <w:rsid w:val="00B9578F"/>
    <w:rsid w:val="00B96B3F"/>
    <w:rsid w:val="00BA0A7D"/>
    <w:rsid w:val="00BA0D4A"/>
    <w:rsid w:val="00BA1F26"/>
    <w:rsid w:val="00BA4D62"/>
    <w:rsid w:val="00BA6695"/>
    <w:rsid w:val="00BA7956"/>
    <w:rsid w:val="00BA79D7"/>
    <w:rsid w:val="00BB62CA"/>
    <w:rsid w:val="00BB7E24"/>
    <w:rsid w:val="00BC0844"/>
    <w:rsid w:val="00BC3904"/>
    <w:rsid w:val="00BC3CAF"/>
    <w:rsid w:val="00BD20DE"/>
    <w:rsid w:val="00BD3B8A"/>
    <w:rsid w:val="00BD5B66"/>
    <w:rsid w:val="00BE10AD"/>
    <w:rsid w:val="00BE24FE"/>
    <w:rsid w:val="00BE48CC"/>
    <w:rsid w:val="00BF0B48"/>
    <w:rsid w:val="00BF1BA7"/>
    <w:rsid w:val="00BF4A9B"/>
    <w:rsid w:val="00BF559A"/>
    <w:rsid w:val="00C073B1"/>
    <w:rsid w:val="00C127FE"/>
    <w:rsid w:val="00C12A46"/>
    <w:rsid w:val="00C138C9"/>
    <w:rsid w:val="00C17066"/>
    <w:rsid w:val="00C228C9"/>
    <w:rsid w:val="00C22B85"/>
    <w:rsid w:val="00C24375"/>
    <w:rsid w:val="00C26895"/>
    <w:rsid w:val="00C308AC"/>
    <w:rsid w:val="00C315A5"/>
    <w:rsid w:val="00C32DCE"/>
    <w:rsid w:val="00C36159"/>
    <w:rsid w:val="00C4002B"/>
    <w:rsid w:val="00C42B88"/>
    <w:rsid w:val="00C42DAE"/>
    <w:rsid w:val="00C45E38"/>
    <w:rsid w:val="00C47738"/>
    <w:rsid w:val="00C50896"/>
    <w:rsid w:val="00C521AF"/>
    <w:rsid w:val="00C553FC"/>
    <w:rsid w:val="00C5765A"/>
    <w:rsid w:val="00C631F9"/>
    <w:rsid w:val="00C639A1"/>
    <w:rsid w:val="00C65019"/>
    <w:rsid w:val="00C650CD"/>
    <w:rsid w:val="00C661A0"/>
    <w:rsid w:val="00C67ECE"/>
    <w:rsid w:val="00C71290"/>
    <w:rsid w:val="00C75C49"/>
    <w:rsid w:val="00C81178"/>
    <w:rsid w:val="00C87B44"/>
    <w:rsid w:val="00C909B2"/>
    <w:rsid w:val="00C93FFD"/>
    <w:rsid w:val="00C96202"/>
    <w:rsid w:val="00C96934"/>
    <w:rsid w:val="00C96D92"/>
    <w:rsid w:val="00CA0DDC"/>
    <w:rsid w:val="00CB0646"/>
    <w:rsid w:val="00CB3828"/>
    <w:rsid w:val="00CC041C"/>
    <w:rsid w:val="00CC143D"/>
    <w:rsid w:val="00CC51EB"/>
    <w:rsid w:val="00CC6108"/>
    <w:rsid w:val="00CC7D1F"/>
    <w:rsid w:val="00CD1E47"/>
    <w:rsid w:val="00CD6068"/>
    <w:rsid w:val="00CD72FA"/>
    <w:rsid w:val="00CE1253"/>
    <w:rsid w:val="00CE3DC7"/>
    <w:rsid w:val="00CE66F2"/>
    <w:rsid w:val="00CE756A"/>
    <w:rsid w:val="00CF0563"/>
    <w:rsid w:val="00CF206C"/>
    <w:rsid w:val="00CF52F7"/>
    <w:rsid w:val="00CF7DF1"/>
    <w:rsid w:val="00D008A5"/>
    <w:rsid w:val="00D01925"/>
    <w:rsid w:val="00D02964"/>
    <w:rsid w:val="00D03AB9"/>
    <w:rsid w:val="00D04AAC"/>
    <w:rsid w:val="00D06B26"/>
    <w:rsid w:val="00D076B1"/>
    <w:rsid w:val="00D07D64"/>
    <w:rsid w:val="00D100D5"/>
    <w:rsid w:val="00D10DBE"/>
    <w:rsid w:val="00D12091"/>
    <w:rsid w:val="00D13351"/>
    <w:rsid w:val="00D14F0F"/>
    <w:rsid w:val="00D1545D"/>
    <w:rsid w:val="00D21349"/>
    <w:rsid w:val="00D21F17"/>
    <w:rsid w:val="00D22C24"/>
    <w:rsid w:val="00D254BB"/>
    <w:rsid w:val="00D26144"/>
    <w:rsid w:val="00D27A79"/>
    <w:rsid w:val="00D305D2"/>
    <w:rsid w:val="00D3180C"/>
    <w:rsid w:val="00D31A07"/>
    <w:rsid w:val="00D327BF"/>
    <w:rsid w:val="00D36E32"/>
    <w:rsid w:val="00D403C1"/>
    <w:rsid w:val="00D40C42"/>
    <w:rsid w:val="00D40E88"/>
    <w:rsid w:val="00D42A5E"/>
    <w:rsid w:val="00D45224"/>
    <w:rsid w:val="00D45EBC"/>
    <w:rsid w:val="00D47975"/>
    <w:rsid w:val="00D50CE6"/>
    <w:rsid w:val="00D522E8"/>
    <w:rsid w:val="00D524A3"/>
    <w:rsid w:val="00D52A52"/>
    <w:rsid w:val="00D52B93"/>
    <w:rsid w:val="00D54F60"/>
    <w:rsid w:val="00D55A13"/>
    <w:rsid w:val="00D60454"/>
    <w:rsid w:val="00D60640"/>
    <w:rsid w:val="00D6277C"/>
    <w:rsid w:val="00D63718"/>
    <w:rsid w:val="00D66E5C"/>
    <w:rsid w:val="00D719F2"/>
    <w:rsid w:val="00D729FA"/>
    <w:rsid w:val="00D738C0"/>
    <w:rsid w:val="00D74211"/>
    <w:rsid w:val="00D742AA"/>
    <w:rsid w:val="00D75923"/>
    <w:rsid w:val="00D76B93"/>
    <w:rsid w:val="00D817E2"/>
    <w:rsid w:val="00D8205F"/>
    <w:rsid w:val="00D8529A"/>
    <w:rsid w:val="00D853FC"/>
    <w:rsid w:val="00D900B5"/>
    <w:rsid w:val="00D92108"/>
    <w:rsid w:val="00D92297"/>
    <w:rsid w:val="00D92819"/>
    <w:rsid w:val="00D967E1"/>
    <w:rsid w:val="00D9690D"/>
    <w:rsid w:val="00D97F85"/>
    <w:rsid w:val="00DA12F1"/>
    <w:rsid w:val="00DA1D73"/>
    <w:rsid w:val="00DA2DE0"/>
    <w:rsid w:val="00DA3A53"/>
    <w:rsid w:val="00DA3CCE"/>
    <w:rsid w:val="00DA4DF1"/>
    <w:rsid w:val="00DA4F05"/>
    <w:rsid w:val="00DA5D01"/>
    <w:rsid w:val="00DB0091"/>
    <w:rsid w:val="00DB2032"/>
    <w:rsid w:val="00DB23FC"/>
    <w:rsid w:val="00DB279C"/>
    <w:rsid w:val="00DB6987"/>
    <w:rsid w:val="00DC0CF6"/>
    <w:rsid w:val="00DC3008"/>
    <w:rsid w:val="00DC5600"/>
    <w:rsid w:val="00DC5BA2"/>
    <w:rsid w:val="00DC6C2E"/>
    <w:rsid w:val="00DD0064"/>
    <w:rsid w:val="00DD0F01"/>
    <w:rsid w:val="00DD2178"/>
    <w:rsid w:val="00DD2A7B"/>
    <w:rsid w:val="00DD37A5"/>
    <w:rsid w:val="00DD512A"/>
    <w:rsid w:val="00DD64EF"/>
    <w:rsid w:val="00DD6689"/>
    <w:rsid w:val="00DD6722"/>
    <w:rsid w:val="00DD76F9"/>
    <w:rsid w:val="00DE1823"/>
    <w:rsid w:val="00DE1913"/>
    <w:rsid w:val="00DE477C"/>
    <w:rsid w:val="00DE55E0"/>
    <w:rsid w:val="00DE6CEB"/>
    <w:rsid w:val="00DE6E0D"/>
    <w:rsid w:val="00DE70D2"/>
    <w:rsid w:val="00DE70E6"/>
    <w:rsid w:val="00DE71AE"/>
    <w:rsid w:val="00DF254A"/>
    <w:rsid w:val="00DF28FE"/>
    <w:rsid w:val="00DF2BC3"/>
    <w:rsid w:val="00DF6B6F"/>
    <w:rsid w:val="00DF7487"/>
    <w:rsid w:val="00E00A36"/>
    <w:rsid w:val="00E0282C"/>
    <w:rsid w:val="00E04E8A"/>
    <w:rsid w:val="00E054BC"/>
    <w:rsid w:val="00E062A8"/>
    <w:rsid w:val="00E0706B"/>
    <w:rsid w:val="00E11855"/>
    <w:rsid w:val="00E11C8B"/>
    <w:rsid w:val="00E14F80"/>
    <w:rsid w:val="00E20A27"/>
    <w:rsid w:val="00E21085"/>
    <w:rsid w:val="00E2142E"/>
    <w:rsid w:val="00E21C40"/>
    <w:rsid w:val="00E275FD"/>
    <w:rsid w:val="00E27629"/>
    <w:rsid w:val="00E305AB"/>
    <w:rsid w:val="00E30636"/>
    <w:rsid w:val="00E326ED"/>
    <w:rsid w:val="00E32895"/>
    <w:rsid w:val="00E33557"/>
    <w:rsid w:val="00E36D4B"/>
    <w:rsid w:val="00E37E47"/>
    <w:rsid w:val="00E41B37"/>
    <w:rsid w:val="00E477D3"/>
    <w:rsid w:val="00E47884"/>
    <w:rsid w:val="00E47FDF"/>
    <w:rsid w:val="00E51386"/>
    <w:rsid w:val="00E54534"/>
    <w:rsid w:val="00E623B2"/>
    <w:rsid w:val="00E62B92"/>
    <w:rsid w:val="00E63815"/>
    <w:rsid w:val="00E669B6"/>
    <w:rsid w:val="00E66EB4"/>
    <w:rsid w:val="00E66FA3"/>
    <w:rsid w:val="00E717E2"/>
    <w:rsid w:val="00E72A93"/>
    <w:rsid w:val="00E72F75"/>
    <w:rsid w:val="00E74ABE"/>
    <w:rsid w:val="00E81ECB"/>
    <w:rsid w:val="00E8566D"/>
    <w:rsid w:val="00E867DC"/>
    <w:rsid w:val="00E86AD3"/>
    <w:rsid w:val="00E90E57"/>
    <w:rsid w:val="00E96333"/>
    <w:rsid w:val="00E96C36"/>
    <w:rsid w:val="00E97E8A"/>
    <w:rsid w:val="00EA218F"/>
    <w:rsid w:val="00EA2981"/>
    <w:rsid w:val="00EA3191"/>
    <w:rsid w:val="00EA3F23"/>
    <w:rsid w:val="00EB08EF"/>
    <w:rsid w:val="00EB0B20"/>
    <w:rsid w:val="00EB1F46"/>
    <w:rsid w:val="00EB1F8F"/>
    <w:rsid w:val="00EB3BC4"/>
    <w:rsid w:val="00EB3D8A"/>
    <w:rsid w:val="00EB611D"/>
    <w:rsid w:val="00EC009D"/>
    <w:rsid w:val="00EC092E"/>
    <w:rsid w:val="00EC1F52"/>
    <w:rsid w:val="00EC34DF"/>
    <w:rsid w:val="00EC3F58"/>
    <w:rsid w:val="00EC5C21"/>
    <w:rsid w:val="00EC6C26"/>
    <w:rsid w:val="00EC79D2"/>
    <w:rsid w:val="00EC7AC2"/>
    <w:rsid w:val="00ED24CE"/>
    <w:rsid w:val="00ED3BDC"/>
    <w:rsid w:val="00ED4AB4"/>
    <w:rsid w:val="00ED65FE"/>
    <w:rsid w:val="00ED7F36"/>
    <w:rsid w:val="00EE070B"/>
    <w:rsid w:val="00EE177D"/>
    <w:rsid w:val="00EE5C22"/>
    <w:rsid w:val="00EE6A9E"/>
    <w:rsid w:val="00EF48D3"/>
    <w:rsid w:val="00EF711A"/>
    <w:rsid w:val="00F01AB7"/>
    <w:rsid w:val="00F02900"/>
    <w:rsid w:val="00F0347F"/>
    <w:rsid w:val="00F1147E"/>
    <w:rsid w:val="00F12AB9"/>
    <w:rsid w:val="00F1307D"/>
    <w:rsid w:val="00F13387"/>
    <w:rsid w:val="00F14C4D"/>
    <w:rsid w:val="00F153DE"/>
    <w:rsid w:val="00F164D1"/>
    <w:rsid w:val="00F219D0"/>
    <w:rsid w:val="00F22500"/>
    <w:rsid w:val="00F23D93"/>
    <w:rsid w:val="00F256D0"/>
    <w:rsid w:val="00F2616E"/>
    <w:rsid w:val="00F27BE5"/>
    <w:rsid w:val="00F31CA9"/>
    <w:rsid w:val="00F31DAF"/>
    <w:rsid w:val="00F33C3F"/>
    <w:rsid w:val="00F373FD"/>
    <w:rsid w:val="00F40423"/>
    <w:rsid w:val="00F42DA1"/>
    <w:rsid w:val="00F46155"/>
    <w:rsid w:val="00F46B36"/>
    <w:rsid w:val="00F470F8"/>
    <w:rsid w:val="00F50668"/>
    <w:rsid w:val="00F51A15"/>
    <w:rsid w:val="00F53015"/>
    <w:rsid w:val="00F56496"/>
    <w:rsid w:val="00F56579"/>
    <w:rsid w:val="00F5695B"/>
    <w:rsid w:val="00F57343"/>
    <w:rsid w:val="00F629FD"/>
    <w:rsid w:val="00F645E6"/>
    <w:rsid w:val="00F64812"/>
    <w:rsid w:val="00F64E15"/>
    <w:rsid w:val="00F67C30"/>
    <w:rsid w:val="00F7564A"/>
    <w:rsid w:val="00F75987"/>
    <w:rsid w:val="00F76029"/>
    <w:rsid w:val="00F76877"/>
    <w:rsid w:val="00F76BC1"/>
    <w:rsid w:val="00F76E9F"/>
    <w:rsid w:val="00F82D26"/>
    <w:rsid w:val="00F85226"/>
    <w:rsid w:val="00F9029D"/>
    <w:rsid w:val="00F9161A"/>
    <w:rsid w:val="00F92294"/>
    <w:rsid w:val="00F9364E"/>
    <w:rsid w:val="00F93AC3"/>
    <w:rsid w:val="00F96FA3"/>
    <w:rsid w:val="00FA0EF5"/>
    <w:rsid w:val="00FA1908"/>
    <w:rsid w:val="00FA28EB"/>
    <w:rsid w:val="00FA4D94"/>
    <w:rsid w:val="00FA4F6D"/>
    <w:rsid w:val="00FA5A25"/>
    <w:rsid w:val="00FA70CF"/>
    <w:rsid w:val="00FB281E"/>
    <w:rsid w:val="00FB2AC2"/>
    <w:rsid w:val="00FB3860"/>
    <w:rsid w:val="00FB498F"/>
    <w:rsid w:val="00FB4CCE"/>
    <w:rsid w:val="00FB5EB3"/>
    <w:rsid w:val="00FB6CBB"/>
    <w:rsid w:val="00FB717A"/>
    <w:rsid w:val="00FC28C2"/>
    <w:rsid w:val="00FC7C0E"/>
    <w:rsid w:val="00FD2A14"/>
    <w:rsid w:val="00FD3BE8"/>
    <w:rsid w:val="00FD5DE7"/>
    <w:rsid w:val="00FD6EF0"/>
    <w:rsid w:val="00FE102D"/>
    <w:rsid w:val="00FE1548"/>
    <w:rsid w:val="00FE22BD"/>
    <w:rsid w:val="00FE2EE4"/>
    <w:rsid w:val="00FE353B"/>
    <w:rsid w:val="00FE3FC7"/>
    <w:rsid w:val="00FE4E58"/>
    <w:rsid w:val="00FE4FBC"/>
    <w:rsid w:val="00FE5A7C"/>
    <w:rsid w:val="00FE6EFD"/>
    <w:rsid w:val="00FE7C80"/>
    <w:rsid w:val="00FF1172"/>
    <w:rsid w:val="00FF398E"/>
    <w:rsid w:val="00FF3A60"/>
    <w:rsid w:val="00FF4A7E"/>
    <w:rsid w:val="00FF60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4244C"/>
  <w15:docId w15:val="{BA2D8ED6-C8FA-4AB2-A14B-0FB11828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5A4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4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4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4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4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4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4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4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4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20F"/>
    <w:rPr>
      <w:rFonts w:eastAsiaTheme="majorEastAsia" w:cstheme="majorBidi"/>
      <w:color w:val="272727" w:themeColor="text1" w:themeTint="D8"/>
    </w:rPr>
  </w:style>
  <w:style w:type="paragraph" w:styleId="Title">
    <w:name w:val="Title"/>
    <w:basedOn w:val="Normal"/>
    <w:next w:val="Normal"/>
    <w:link w:val="TitleChar"/>
    <w:uiPriority w:val="10"/>
    <w:qFormat/>
    <w:rsid w:val="005A4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20F"/>
    <w:pPr>
      <w:spacing w:before="160"/>
      <w:jc w:val="center"/>
    </w:pPr>
    <w:rPr>
      <w:i/>
      <w:iCs/>
      <w:color w:val="404040" w:themeColor="text1" w:themeTint="BF"/>
    </w:rPr>
  </w:style>
  <w:style w:type="character" w:customStyle="1" w:styleId="QuoteChar">
    <w:name w:val="Quote Char"/>
    <w:basedOn w:val="DefaultParagraphFont"/>
    <w:link w:val="Quote"/>
    <w:uiPriority w:val="29"/>
    <w:rsid w:val="005A420F"/>
    <w:rPr>
      <w:i/>
      <w:iCs/>
      <w:color w:val="404040" w:themeColor="text1" w:themeTint="BF"/>
    </w:rPr>
  </w:style>
  <w:style w:type="paragraph" w:styleId="ListParagraph">
    <w:name w:val="List Paragraph"/>
    <w:basedOn w:val="Normal"/>
    <w:uiPriority w:val="34"/>
    <w:qFormat/>
    <w:rsid w:val="005A420F"/>
    <w:pPr>
      <w:ind w:left="720"/>
      <w:contextualSpacing/>
    </w:pPr>
  </w:style>
  <w:style w:type="character" w:styleId="IntenseEmphasis">
    <w:name w:val="Intense Emphasis"/>
    <w:basedOn w:val="DefaultParagraphFont"/>
    <w:uiPriority w:val="21"/>
    <w:qFormat/>
    <w:rsid w:val="005A420F"/>
    <w:rPr>
      <w:i/>
      <w:iCs/>
      <w:color w:val="0F4761" w:themeColor="accent1" w:themeShade="BF"/>
    </w:rPr>
  </w:style>
  <w:style w:type="paragraph" w:styleId="IntenseQuote">
    <w:name w:val="Intense Quote"/>
    <w:basedOn w:val="Normal"/>
    <w:next w:val="Normal"/>
    <w:link w:val="IntenseQuoteChar"/>
    <w:uiPriority w:val="30"/>
    <w:qFormat/>
    <w:rsid w:val="005A4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20F"/>
    <w:rPr>
      <w:i/>
      <w:iCs/>
      <w:color w:val="0F4761" w:themeColor="accent1" w:themeShade="BF"/>
    </w:rPr>
  </w:style>
  <w:style w:type="character" w:styleId="IntenseReference">
    <w:name w:val="Intense Reference"/>
    <w:basedOn w:val="DefaultParagraphFont"/>
    <w:uiPriority w:val="32"/>
    <w:qFormat/>
    <w:rsid w:val="005A420F"/>
    <w:rPr>
      <w:b/>
      <w:bCs/>
      <w:smallCaps/>
      <w:color w:val="0F4761" w:themeColor="accent1" w:themeShade="BF"/>
      <w:spacing w:val="5"/>
    </w:rPr>
  </w:style>
  <w:style w:type="paragraph" w:styleId="Header">
    <w:name w:val="header"/>
    <w:basedOn w:val="Normal"/>
    <w:link w:val="HeaderChar"/>
    <w:uiPriority w:val="99"/>
    <w:unhideWhenUsed/>
    <w:rsid w:val="0088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6B"/>
  </w:style>
  <w:style w:type="table" w:styleId="TableGrid">
    <w:name w:val="Table Grid"/>
    <w:basedOn w:val="TableNormal"/>
    <w:uiPriority w:val="39"/>
    <w:rsid w:val="00DE7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5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CAD"/>
  </w:style>
  <w:style w:type="paragraph" w:styleId="Revision">
    <w:name w:val="Revision"/>
    <w:hidden/>
    <w:uiPriority w:val="99"/>
    <w:semiHidden/>
    <w:rsid w:val="003A466C"/>
    <w:pPr>
      <w:spacing w:after="0" w:line="240" w:lineRule="auto"/>
    </w:pPr>
  </w:style>
  <w:style w:type="paragraph" w:styleId="Caption">
    <w:name w:val="caption"/>
    <w:basedOn w:val="Normal"/>
    <w:next w:val="Normal"/>
    <w:uiPriority w:val="35"/>
    <w:unhideWhenUsed/>
    <w:qFormat/>
    <w:rsid w:val="002C4CE6"/>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BB62CA"/>
    <w:rPr>
      <w:sz w:val="16"/>
      <w:szCs w:val="16"/>
    </w:rPr>
  </w:style>
  <w:style w:type="paragraph" w:styleId="CommentText">
    <w:name w:val="annotation text"/>
    <w:basedOn w:val="Normal"/>
    <w:link w:val="CommentTextChar"/>
    <w:uiPriority w:val="99"/>
    <w:unhideWhenUsed/>
    <w:rsid w:val="00BB62CA"/>
    <w:pPr>
      <w:spacing w:line="240" w:lineRule="auto"/>
    </w:pPr>
    <w:rPr>
      <w:sz w:val="20"/>
      <w:szCs w:val="20"/>
    </w:rPr>
  </w:style>
  <w:style w:type="character" w:customStyle="1" w:styleId="CommentTextChar">
    <w:name w:val="Comment Text Char"/>
    <w:basedOn w:val="DefaultParagraphFont"/>
    <w:link w:val="CommentText"/>
    <w:uiPriority w:val="99"/>
    <w:rsid w:val="00BB62CA"/>
    <w:rPr>
      <w:sz w:val="20"/>
      <w:szCs w:val="20"/>
    </w:rPr>
  </w:style>
  <w:style w:type="paragraph" w:styleId="CommentSubject">
    <w:name w:val="annotation subject"/>
    <w:basedOn w:val="CommentText"/>
    <w:next w:val="CommentText"/>
    <w:link w:val="CommentSubjectChar"/>
    <w:uiPriority w:val="99"/>
    <w:semiHidden/>
    <w:unhideWhenUsed/>
    <w:rsid w:val="00BB62CA"/>
    <w:rPr>
      <w:b/>
      <w:bCs/>
    </w:rPr>
  </w:style>
  <w:style w:type="character" w:customStyle="1" w:styleId="CommentSubjectChar">
    <w:name w:val="Comment Subject Char"/>
    <w:basedOn w:val="CommentTextChar"/>
    <w:link w:val="CommentSubject"/>
    <w:uiPriority w:val="99"/>
    <w:semiHidden/>
    <w:rsid w:val="00BB62CA"/>
    <w:rPr>
      <w:b/>
      <w:bCs/>
      <w:sz w:val="20"/>
      <w:szCs w:val="20"/>
    </w:rPr>
  </w:style>
  <w:style w:type="paragraph" w:styleId="NormalWeb">
    <w:name w:val="Normal (Web)"/>
    <w:basedOn w:val="Normal"/>
    <w:uiPriority w:val="99"/>
    <w:semiHidden/>
    <w:unhideWhenUsed/>
    <w:rsid w:val="00BB62C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BB62CA"/>
    <w:rPr>
      <w:color w:val="0000FF"/>
      <w:u w:val="single"/>
    </w:rPr>
  </w:style>
  <w:style w:type="character" w:styleId="UnresolvedMention">
    <w:name w:val="Unresolved Mention"/>
    <w:basedOn w:val="DefaultParagraphFont"/>
    <w:uiPriority w:val="99"/>
    <w:semiHidden/>
    <w:unhideWhenUsed/>
    <w:rsid w:val="00DE6CEB"/>
    <w:rPr>
      <w:color w:val="605E5C"/>
      <w:shd w:val="clear" w:color="auto" w:fill="E1DFDD"/>
    </w:rPr>
  </w:style>
  <w:style w:type="paragraph" w:styleId="TOC3">
    <w:name w:val="toc 3"/>
    <w:basedOn w:val="Normal"/>
    <w:next w:val="Normal"/>
    <w:autoRedefine/>
    <w:uiPriority w:val="39"/>
    <w:unhideWhenUsed/>
    <w:rsid w:val="00693F57"/>
    <w:pPr>
      <w:spacing w:after="100"/>
      <w:ind w:left="440"/>
    </w:pPr>
  </w:style>
  <w:style w:type="paragraph" w:styleId="TOC1">
    <w:name w:val="toc 1"/>
    <w:basedOn w:val="Normal"/>
    <w:next w:val="Normal"/>
    <w:autoRedefine/>
    <w:uiPriority w:val="39"/>
    <w:unhideWhenUsed/>
    <w:rsid w:val="00693F57"/>
    <w:pPr>
      <w:spacing w:after="100"/>
    </w:pPr>
  </w:style>
  <w:style w:type="paragraph" w:styleId="TOC2">
    <w:name w:val="toc 2"/>
    <w:basedOn w:val="Normal"/>
    <w:next w:val="Normal"/>
    <w:autoRedefine/>
    <w:uiPriority w:val="39"/>
    <w:unhideWhenUsed/>
    <w:rsid w:val="00693F57"/>
    <w:pPr>
      <w:spacing w:after="100"/>
      <w:ind w:left="220"/>
    </w:pPr>
  </w:style>
  <w:style w:type="paragraph" w:styleId="TableofFigures">
    <w:name w:val="table of figures"/>
    <w:basedOn w:val="Normal"/>
    <w:next w:val="Normal"/>
    <w:uiPriority w:val="99"/>
    <w:unhideWhenUsed/>
    <w:rsid w:val="00FE3FC7"/>
    <w:pPr>
      <w:spacing w:after="0"/>
    </w:pPr>
  </w:style>
  <w:style w:type="paragraph" w:customStyle="1" w:styleId="Default">
    <w:name w:val="Default"/>
    <w:rsid w:val="005008C8"/>
    <w:pPr>
      <w:autoSpaceDE w:val="0"/>
      <w:autoSpaceDN w:val="0"/>
      <w:adjustRightInd w:val="0"/>
      <w:spacing w:after="0" w:line="240" w:lineRule="auto"/>
    </w:pPr>
    <w:rPr>
      <w:rFonts w:ascii="Verdana" w:hAnsi="Verdana" w:cs="Verdana"/>
      <w:color w:val="000000"/>
      <w:kern w:val="0"/>
      <w:sz w:val="24"/>
      <w:szCs w:val="24"/>
    </w:rPr>
  </w:style>
  <w:style w:type="character" w:styleId="PlaceholderText">
    <w:name w:val="Placeholder Text"/>
    <w:basedOn w:val="DefaultParagraphFont"/>
    <w:uiPriority w:val="99"/>
    <w:semiHidden/>
    <w:rsid w:val="00534714"/>
    <w:rPr>
      <w:color w:val="666666"/>
    </w:rPr>
  </w:style>
  <w:style w:type="table" w:styleId="PlainTable1">
    <w:name w:val="Plain Table 1"/>
    <w:basedOn w:val="TableNormal"/>
    <w:uiPriority w:val="41"/>
    <w:rsid w:val="006365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667">
      <w:bodyDiv w:val="1"/>
      <w:marLeft w:val="0"/>
      <w:marRight w:val="0"/>
      <w:marTop w:val="0"/>
      <w:marBottom w:val="0"/>
      <w:divBdr>
        <w:top w:val="none" w:sz="0" w:space="0" w:color="auto"/>
        <w:left w:val="none" w:sz="0" w:space="0" w:color="auto"/>
        <w:bottom w:val="none" w:sz="0" w:space="0" w:color="auto"/>
        <w:right w:val="none" w:sz="0" w:space="0" w:color="auto"/>
      </w:divBdr>
    </w:div>
    <w:div w:id="57022132">
      <w:bodyDiv w:val="1"/>
      <w:marLeft w:val="0"/>
      <w:marRight w:val="0"/>
      <w:marTop w:val="0"/>
      <w:marBottom w:val="0"/>
      <w:divBdr>
        <w:top w:val="none" w:sz="0" w:space="0" w:color="auto"/>
        <w:left w:val="none" w:sz="0" w:space="0" w:color="auto"/>
        <w:bottom w:val="none" w:sz="0" w:space="0" w:color="auto"/>
        <w:right w:val="none" w:sz="0" w:space="0" w:color="auto"/>
      </w:divBdr>
    </w:div>
    <w:div w:id="81923857">
      <w:bodyDiv w:val="1"/>
      <w:marLeft w:val="0"/>
      <w:marRight w:val="0"/>
      <w:marTop w:val="0"/>
      <w:marBottom w:val="0"/>
      <w:divBdr>
        <w:top w:val="none" w:sz="0" w:space="0" w:color="auto"/>
        <w:left w:val="none" w:sz="0" w:space="0" w:color="auto"/>
        <w:bottom w:val="none" w:sz="0" w:space="0" w:color="auto"/>
        <w:right w:val="none" w:sz="0" w:space="0" w:color="auto"/>
      </w:divBdr>
    </w:div>
    <w:div w:id="265844809">
      <w:bodyDiv w:val="1"/>
      <w:marLeft w:val="0"/>
      <w:marRight w:val="0"/>
      <w:marTop w:val="0"/>
      <w:marBottom w:val="0"/>
      <w:divBdr>
        <w:top w:val="none" w:sz="0" w:space="0" w:color="auto"/>
        <w:left w:val="none" w:sz="0" w:space="0" w:color="auto"/>
        <w:bottom w:val="none" w:sz="0" w:space="0" w:color="auto"/>
        <w:right w:val="none" w:sz="0" w:space="0" w:color="auto"/>
      </w:divBdr>
    </w:div>
    <w:div w:id="275211146">
      <w:bodyDiv w:val="1"/>
      <w:marLeft w:val="0"/>
      <w:marRight w:val="0"/>
      <w:marTop w:val="0"/>
      <w:marBottom w:val="0"/>
      <w:divBdr>
        <w:top w:val="none" w:sz="0" w:space="0" w:color="auto"/>
        <w:left w:val="none" w:sz="0" w:space="0" w:color="auto"/>
        <w:bottom w:val="none" w:sz="0" w:space="0" w:color="auto"/>
        <w:right w:val="none" w:sz="0" w:space="0" w:color="auto"/>
      </w:divBdr>
    </w:div>
    <w:div w:id="368336867">
      <w:bodyDiv w:val="1"/>
      <w:marLeft w:val="0"/>
      <w:marRight w:val="0"/>
      <w:marTop w:val="0"/>
      <w:marBottom w:val="0"/>
      <w:divBdr>
        <w:top w:val="none" w:sz="0" w:space="0" w:color="auto"/>
        <w:left w:val="none" w:sz="0" w:space="0" w:color="auto"/>
        <w:bottom w:val="none" w:sz="0" w:space="0" w:color="auto"/>
        <w:right w:val="none" w:sz="0" w:space="0" w:color="auto"/>
      </w:divBdr>
    </w:div>
    <w:div w:id="502166071">
      <w:bodyDiv w:val="1"/>
      <w:marLeft w:val="0"/>
      <w:marRight w:val="0"/>
      <w:marTop w:val="0"/>
      <w:marBottom w:val="0"/>
      <w:divBdr>
        <w:top w:val="none" w:sz="0" w:space="0" w:color="auto"/>
        <w:left w:val="none" w:sz="0" w:space="0" w:color="auto"/>
        <w:bottom w:val="none" w:sz="0" w:space="0" w:color="auto"/>
        <w:right w:val="none" w:sz="0" w:space="0" w:color="auto"/>
      </w:divBdr>
    </w:div>
    <w:div w:id="941230897">
      <w:bodyDiv w:val="1"/>
      <w:marLeft w:val="0"/>
      <w:marRight w:val="0"/>
      <w:marTop w:val="0"/>
      <w:marBottom w:val="0"/>
      <w:divBdr>
        <w:top w:val="none" w:sz="0" w:space="0" w:color="auto"/>
        <w:left w:val="none" w:sz="0" w:space="0" w:color="auto"/>
        <w:bottom w:val="none" w:sz="0" w:space="0" w:color="auto"/>
        <w:right w:val="none" w:sz="0" w:space="0" w:color="auto"/>
      </w:divBdr>
      <w:divsChild>
        <w:div w:id="516971251">
          <w:marLeft w:val="0"/>
          <w:marRight w:val="0"/>
          <w:marTop w:val="0"/>
          <w:marBottom w:val="0"/>
          <w:divBdr>
            <w:top w:val="none" w:sz="0" w:space="0" w:color="auto"/>
            <w:left w:val="none" w:sz="0" w:space="0" w:color="auto"/>
            <w:bottom w:val="none" w:sz="0" w:space="0" w:color="auto"/>
            <w:right w:val="none" w:sz="0" w:space="0" w:color="auto"/>
          </w:divBdr>
          <w:divsChild>
            <w:div w:id="38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104">
      <w:bodyDiv w:val="1"/>
      <w:marLeft w:val="0"/>
      <w:marRight w:val="0"/>
      <w:marTop w:val="0"/>
      <w:marBottom w:val="0"/>
      <w:divBdr>
        <w:top w:val="none" w:sz="0" w:space="0" w:color="auto"/>
        <w:left w:val="none" w:sz="0" w:space="0" w:color="auto"/>
        <w:bottom w:val="none" w:sz="0" w:space="0" w:color="auto"/>
        <w:right w:val="none" w:sz="0" w:space="0" w:color="auto"/>
      </w:divBdr>
    </w:div>
    <w:div w:id="1153986089">
      <w:bodyDiv w:val="1"/>
      <w:marLeft w:val="0"/>
      <w:marRight w:val="0"/>
      <w:marTop w:val="0"/>
      <w:marBottom w:val="0"/>
      <w:divBdr>
        <w:top w:val="none" w:sz="0" w:space="0" w:color="auto"/>
        <w:left w:val="none" w:sz="0" w:space="0" w:color="auto"/>
        <w:bottom w:val="none" w:sz="0" w:space="0" w:color="auto"/>
        <w:right w:val="none" w:sz="0" w:space="0" w:color="auto"/>
      </w:divBdr>
    </w:div>
    <w:div w:id="1329748640">
      <w:bodyDiv w:val="1"/>
      <w:marLeft w:val="0"/>
      <w:marRight w:val="0"/>
      <w:marTop w:val="0"/>
      <w:marBottom w:val="0"/>
      <w:divBdr>
        <w:top w:val="none" w:sz="0" w:space="0" w:color="auto"/>
        <w:left w:val="none" w:sz="0" w:space="0" w:color="auto"/>
        <w:bottom w:val="none" w:sz="0" w:space="0" w:color="auto"/>
        <w:right w:val="none" w:sz="0" w:space="0" w:color="auto"/>
      </w:divBdr>
    </w:div>
    <w:div w:id="1502813906">
      <w:bodyDiv w:val="1"/>
      <w:marLeft w:val="0"/>
      <w:marRight w:val="0"/>
      <w:marTop w:val="0"/>
      <w:marBottom w:val="0"/>
      <w:divBdr>
        <w:top w:val="none" w:sz="0" w:space="0" w:color="auto"/>
        <w:left w:val="none" w:sz="0" w:space="0" w:color="auto"/>
        <w:bottom w:val="none" w:sz="0" w:space="0" w:color="auto"/>
        <w:right w:val="none" w:sz="0" w:space="0" w:color="auto"/>
      </w:divBdr>
      <w:divsChild>
        <w:div w:id="36663102">
          <w:marLeft w:val="0"/>
          <w:marRight w:val="0"/>
          <w:marTop w:val="0"/>
          <w:marBottom w:val="0"/>
          <w:divBdr>
            <w:top w:val="none" w:sz="0" w:space="0" w:color="auto"/>
            <w:left w:val="none" w:sz="0" w:space="0" w:color="auto"/>
            <w:bottom w:val="none" w:sz="0" w:space="0" w:color="auto"/>
            <w:right w:val="none" w:sz="0" w:space="0" w:color="auto"/>
          </w:divBdr>
          <w:divsChild>
            <w:div w:id="9602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955">
      <w:bodyDiv w:val="1"/>
      <w:marLeft w:val="0"/>
      <w:marRight w:val="0"/>
      <w:marTop w:val="0"/>
      <w:marBottom w:val="0"/>
      <w:divBdr>
        <w:top w:val="none" w:sz="0" w:space="0" w:color="auto"/>
        <w:left w:val="none" w:sz="0" w:space="0" w:color="auto"/>
        <w:bottom w:val="none" w:sz="0" w:space="0" w:color="auto"/>
        <w:right w:val="none" w:sz="0" w:space="0" w:color="auto"/>
      </w:divBdr>
    </w:div>
    <w:div w:id="1878620973">
      <w:bodyDiv w:val="1"/>
      <w:marLeft w:val="0"/>
      <w:marRight w:val="0"/>
      <w:marTop w:val="0"/>
      <w:marBottom w:val="0"/>
      <w:divBdr>
        <w:top w:val="none" w:sz="0" w:space="0" w:color="auto"/>
        <w:left w:val="none" w:sz="0" w:space="0" w:color="auto"/>
        <w:bottom w:val="none" w:sz="0" w:space="0" w:color="auto"/>
        <w:right w:val="none" w:sz="0" w:space="0" w:color="auto"/>
      </w:divBdr>
    </w:div>
    <w:div w:id="203688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geoscan.nrcan.gc.c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rcan.copyrightdroitdauteur.rncan@canada.c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0fd124-dcf8-4f2e-8b7f-3263485b0c9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8" ma:contentTypeDescription="Create a new document." ma:contentTypeScope="" ma:versionID="f04dbc5d6c6a42bce9d91f443e472a49">
  <xsd:schema xmlns:xsd="http://www.w3.org/2001/XMLSchema" xmlns:xs="http://www.w3.org/2001/XMLSchema" xmlns:p="http://schemas.microsoft.com/office/2006/metadata/properties" xmlns:ns3="5f12ff1d-e3c5-41e9-8b41-9420b295d1ad" xmlns:ns4="610fd124-dcf8-4f2e-8b7f-3263485b0c9b" targetNamespace="http://schemas.microsoft.com/office/2006/metadata/properties" ma:root="true" ma:fieldsID="d101c088ae52413074d445ff92245b8b" ns3:_="" ns4:_="">
    <xsd:import namespace="5f12ff1d-e3c5-41e9-8b41-9420b295d1ad"/>
    <xsd:import namespace="610fd124-dcf8-4f2e-8b7f-3263485b0c9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ff1d-e3c5-41e9-8b41-9420b295d1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0B11E5-AF0B-4885-9D27-438D5B244D08}">
  <ds:schemaRefs>
    <ds:schemaRef ds:uri="610fd124-dcf8-4f2e-8b7f-3263485b0c9b"/>
    <ds:schemaRef ds:uri="http://schemas.microsoft.com/office/2006/documentManagement/types"/>
    <ds:schemaRef ds:uri="http://schemas.microsoft.com/office/infopath/2007/PartnerControls"/>
    <ds:schemaRef ds:uri="http://purl.org/dc/elements/1.1/"/>
    <ds:schemaRef ds:uri="http://schemas.microsoft.com/office/2006/metadata/properties"/>
    <ds:schemaRef ds:uri="5f12ff1d-e3c5-41e9-8b41-9420b295d1ad"/>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92FB6B9-6577-474B-B973-FA44BB6EA910}">
  <ds:schemaRefs>
    <ds:schemaRef ds:uri="http://schemas.openxmlformats.org/officeDocument/2006/bibliography"/>
  </ds:schemaRefs>
</ds:datastoreItem>
</file>

<file path=customXml/itemProps3.xml><?xml version="1.0" encoding="utf-8"?>
<ds:datastoreItem xmlns:ds="http://schemas.openxmlformats.org/officeDocument/2006/customXml" ds:itemID="{8D7AC81E-4317-4B1F-B500-919C9B0D2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ff1d-e3c5-41e9-8b41-9420b295d1ad"/>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E426F8-A2A0-4C34-B91F-5D82F0EA3EE8}">
  <ds:schemaRefs>
    <ds:schemaRef ds:uri="http://schemas.microsoft.com/sharepoint/v3/contenttype/forms"/>
  </ds:schemaRefs>
</ds:datastoreItem>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16</Pages>
  <Words>5768</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38570</CharactersWithSpaces>
  <SharedDoc>false</SharedDoc>
  <HLinks>
    <vt:vector size="84" baseType="variant">
      <vt:variant>
        <vt:i4>5570590</vt:i4>
      </vt:variant>
      <vt:variant>
        <vt:i4>99</vt:i4>
      </vt:variant>
      <vt:variant>
        <vt:i4>0</vt:i4>
      </vt:variant>
      <vt:variant>
        <vt:i4>5</vt:i4>
      </vt:variant>
      <vt:variant>
        <vt:lpwstr>https://scholar.google.com/scholar_lookup?journal=New+Phytol&amp;title=The+hydraulic+architecture+of+trees+and+other+woody+plants&amp;author=MT+Tyree&amp;author=FW+Ewers&amp;volume=119&amp;publication_year=1991&amp;pages=345-360&amp;</vt:lpwstr>
      </vt:variant>
      <vt:variant>
        <vt:lpwstr/>
      </vt:variant>
      <vt:variant>
        <vt:i4>3997736</vt:i4>
      </vt:variant>
      <vt:variant>
        <vt:i4>63</vt:i4>
      </vt:variant>
      <vt:variant>
        <vt:i4>0</vt:i4>
      </vt:variant>
      <vt:variant>
        <vt:i4>5</vt:i4>
      </vt:variant>
      <vt:variant>
        <vt:lpwstr>https://doi.org/10.1139/x82-086</vt:lpwstr>
      </vt:variant>
      <vt:variant>
        <vt:lpwstr/>
      </vt:variant>
      <vt:variant>
        <vt:i4>2752631</vt:i4>
      </vt:variant>
      <vt:variant>
        <vt:i4>60</vt:i4>
      </vt:variant>
      <vt:variant>
        <vt:i4>0</vt:i4>
      </vt:variant>
      <vt:variant>
        <vt:i4>5</vt:i4>
      </vt:variant>
      <vt:variant>
        <vt:lpwstr>https://doi.org/10.1002%2Fece3.1344</vt:lpwstr>
      </vt:variant>
      <vt:variant>
        <vt:lpwstr/>
      </vt:variant>
      <vt:variant>
        <vt:i4>2490483</vt:i4>
      </vt:variant>
      <vt:variant>
        <vt:i4>57</vt:i4>
      </vt:variant>
      <vt:variant>
        <vt:i4>0</vt:i4>
      </vt:variant>
      <vt:variant>
        <vt:i4>5</vt:i4>
      </vt:variant>
      <vt:variant>
        <vt:lpwstr>https://doi.org/10.1016/j.isprsjprs.2021.02.020</vt:lpwstr>
      </vt:variant>
      <vt:variant>
        <vt:lpwstr/>
      </vt:variant>
      <vt:variant>
        <vt:i4>1245235</vt:i4>
      </vt:variant>
      <vt:variant>
        <vt:i4>50</vt:i4>
      </vt:variant>
      <vt:variant>
        <vt:i4>0</vt:i4>
      </vt:variant>
      <vt:variant>
        <vt:i4>5</vt:i4>
      </vt:variant>
      <vt:variant>
        <vt:lpwstr/>
      </vt:variant>
      <vt:variant>
        <vt:lpwstr>_Toc179295241</vt:lpwstr>
      </vt:variant>
      <vt:variant>
        <vt:i4>1245235</vt:i4>
      </vt:variant>
      <vt:variant>
        <vt:i4>44</vt:i4>
      </vt:variant>
      <vt:variant>
        <vt:i4>0</vt:i4>
      </vt:variant>
      <vt:variant>
        <vt:i4>5</vt:i4>
      </vt:variant>
      <vt:variant>
        <vt:lpwstr/>
      </vt:variant>
      <vt:variant>
        <vt:lpwstr>_Toc179295240</vt:lpwstr>
      </vt:variant>
      <vt:variant>
        <vt:i4>1310771</vt:i4>
      </vt:variant>
      <vt:variant>
        <vt:i4>38</vt:i4>
      </vt:variant>
      <vt:variant>
        <vt:i4>0</vt:i4>
      </vt:variant>
      <vt:variant>
        <vt:i4>5</vt:i4>
      </vt:variant>
      <vt:variant>
        <vt:lpwstr/>
      </vt:variant>
      <vt:variant>
        <vt:lpwstr>_Toc179295239</vt:lpwstr>
      </vt:variant>
      <vt:variant>
        <vt:i4>1310771</vt:i4>
      </vt:variant>
      <vt:variant>
        <vt:i4>32</vt:i4>
      </vt:variant>
      <vt:variant>
        <vt:i4>0</vt:i4>
      </vt:variant>
      <vt:variant>
        <vt:i4>5</vt:i4>
      </vt:variant>
      <vt:variant>
        <vt:lpwstr/>
      </vt:variant>
      <vt:variant>
        <vt:lpwstr>_Toc179295238</vt:lpwstr>
      </vt:variant>
      <vt:variant>
        <vt:i4>1310771</vt:i4>
      </vt:variant>
      <vt:variant>
        <vt:i4>26</vt:i4>
      </vt:variant>
      <vt:variant>
        <vt:i4>0</vt:i4>
      </vt:variant>
      <vt:variant>
        <vt:i4>5</vt:i4>
      </vt:variant>
      <vt:variant>
        <vt:lpwstr/>
      </vt:variant>
      <vt:variant>
        <vt:lpwstr>_Toc179295237</vt:lpwstr>
      </vt:variant>
      <vt:variant>
        <vt:i4>1310771</vt:i4>
      </vt:variant>
      <vt:variant>
        <vt:i4>20</vt:i4>
      </vt:variant>
      <vt:variant>
        <vt:i4>0</vt:i4>
      </vt:variant>
      <vt:variant>
        <vt:i4>5</vt:i4>
      </vt:variant>
      <vt:variant>
        <vt:lpwstr/>
      </vt:variant>
      <vt:variant>
        <vt:lpwstr>_Toc179295236</vt:lpwstr>
      </vt:variant>
      <vt:variant>
        <vt:i4>1310771</vt:i4>
      </vt:variant>
      <vt:variant>
        <vt:i4>14</vt:i4>
      </vt:variant>
      <vt:variant>
        <vt:i4>0</vt:i4>
      </vt:variant>
      <vt:variant>
        <vt:i4>5</vt:i4>
      </vt:variant>
      <vt:variant>
        <vt:lpwstr/>
      </vt:variant>
      <vt:variant>
        <vt:lpwstr>_Toc179295235</vt:lpwstr>
      </vt:variant>
      <vt:variant>
        <vt:i4>1310771</vt:i4>
      </vt:variant>
      <vt:variant>
        <vt:i4>8</vt:i4>
      </vt:variant>
      <vt:variant>
        <vt:i4>0</vt:i4>
      </vt:variant>
      <vt:variant>
        <vt:i4>5</vt:i4>
      </vt:variant>
      <vt:variant>
        <vt:lpwstr/>
      </vt:variant>
      <vt:variant>
        <vt:lpwstr>_Toc179295234</vt:lpwstr>
      </vt:variant>
      <vt:variant>
        <vt:i4>6619245</vt:i4>
      </vt:variant>
      <vt:variant>
        <vt:i4>3</vt:i4>
      </vt:variant>
      <vt:variant>
        <vt:i4>0</vt:i4>
      </vt:variant>
      <vt:variant>
        <vt:i4>5</vt:i4>
      </vt:variant>
      <vt:variant>
        <vt:lpwstr>http://geoscan.nrcan.gc.ca/</vt:lpwstr>
      </vt:variant>
      <vt:variant>
        <vt:lpwstr/>
      </vt:variant>
      <vt:variant>
        <vt:i4>3604508</vt:i4>
      </vt:variant>
      <vt:variant>
        <vt:i4>0</vt:i4>
      </vt:variant>
      <vt:variant>
        <vt:i4>0</vt:i4>
      </vt:variant>
      <vt:variant>
        <vt:i4>5</vt:i4>
      </vt:variant>
      <vt:variant>
        <vt:lpwstr>mailto:nrcan.copyrightdroitdauteur.rncan@canada.ca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Gang</dc:creator>
  <cp:keywords/>
  <dc:description/>
  <cp:lastModifiedBy>Fernandes, Richard (he, him, his | il, le, lui)</cp:lastModifiedBy>
  <cp:revision>2</cp:revision>
  <cp:lastPrinted>2024-08-08T13:22:00Z</cp:lastPrinted>
  <dcterms:created xsi:type="dcterms:W3CDTF">2024-10-08T21:10:00Z</dcterms:created>
  <dcterms:modified xsi:type="dcterms:W3CDTF">2024-10-08T21:10:00Z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57fad727,17be2ab4,310f8be1</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ContentTypeId">
    <vt:lpwstr>0x01010018F2C86D0468BB41BF3A380F18C145D6</vt:lpwstr>
  </property>
</Properties>
</file>